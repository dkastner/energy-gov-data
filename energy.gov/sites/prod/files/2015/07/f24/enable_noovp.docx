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A32" w:rsidRPr="00DC1A32" w:rsidRDefault="00DC1A32" w:rsidP="00DC1A32">
      <w:pPr>
        <w:keepNext/>
        <w:keepLines/>
        <w:spacing w:before="240" w:after="240"/>
        <w:jc w:val="center"/>
        <w:outlineLvl w:val="0"/>
        <w:rPr>
          <w:rFonts w:ascii="Calibri" w:hAnsi="Calibri"/>
          <w:b/>
          <w:bCs/>
          <w:caps/>
          <w:color w:val="365F91"/>
          <w:sz w:val="36"/>
          <w:szCs w:val="36"/>
        </w:rPr>
      </w:pPr>
      <w:bookmarkStart w:id="0" w:name="_Toc327800925"/>
      <w:r w:rsidRPr="00DC1A32">
        <w:rPr>
          <w:rFonts w:ascii="Calibri" w:hAnsi="Calibri"/>
          <w:b/>
          <w:bCs/>
          <w:caps/>
          <w:color w:val="365F91"/>
          <w:sz w:val="36"/>
          <w:szCs w:val="36"/>
        </w:rPr>
        <w:t xml:space="preserve">U.s. </w:t>
      </w:r>
      <w:ins w:id="1" w:author="Rathbun, Michelle A." w:date="2015-06-30T14:08:00Z">
        <w:r w:rsidR="00634871">
          <w:rPr>
            <w:rFonts w:ascii="Calibri" w:hAnsi="Calibri"/>
            <w:b/>
            <w:bCs/>
            <w:caps/>
            <w:color w:val="365F91"/>
            <w:sz w:val="36"/>
            <w:szCs w:val="36"/>
          </w:rPr>
          <w:t xml:space="preserve">Department of </w:t>
        </w:r>
      </w:ins>
      <w:r w:rsidRPr="00DC1A32">
        <w:rPr>
          <w:rFonts w:ascii="Calibri" w:hAnsi="Calibri"/>
          <w:b/>
          <w:bCs/>
          <w:caps/>
          <w:color w:val="365F91"/>
          <w:sz w:val="36"/>
          <w:szCs w:val="36"/>
        </w:rPr>
        <w:t>Energy</w:t>
      </w:r>
      <w:del w:id="2" w:author="Rathbun, Michelle A." w:date="2015-06-30T14:08:00Z">
        <w:r w:rsidRPr="00DC1A32" w:rsidDel="00634871">
          <w:rPr>
            <w:rFonts w:ascii="Calibri" w:hAnsi="Calibri"/>
            <w:b/>
            <w:bCs/>
            <w:caps/>
            <w:color w:val="365F91"/>
            <w:sz w:val="36"/>
            <w:szCs w:val="36"/>
          </w:rPr>
          <w:delText xml:space="preserve"> Department</w:delText>
        </w:r>
      </w:del>
    </w:p>
    <w:p w:rsidR="00DC1A32" w:rsidRPr="00DC1A32" w:rsidRDefault="00DC1A32" w:rsidP="00DC1A32">
      <w:pPr>
        <w:keepNext/>
        <w:keepLines/>
        <w:spacing w:before="240" w:after="240"/>
        <w:jc w:val="center"/>
        <w:outlineLvl w:val="0"/>
        <w:rPr>
          <w:rFonts w:ascii="Calibri" w:hAnsi="Calibri"/>
          <w:b/>
          <w:bCs/>
          <w:caps/>
          <w:color w:val="365F91"/>
          <w:sz w:val="36"/>
          <w:szCs w:val="36"/>
        </w:rPr>
      </w:pPr>
      <w:r w:rsidRPr="00DC1A32">
        <w:rPr>
          <w:rFonts w:ascii="Calibri" w:hAnsi="Calibri"/>
          <w:b/>
          <w:bCs/>
          <w:caps/>
          <w:color w:val="365F91"/>
          <w:sz w:val="36"/>
          <w:szCs w:val="36"/>
        </w:rPr>
        <w:t>Federal Energy Management Program</w:t>
      </w:r>
    </w:p>
    <w:p w:rsidR="00DC1A32" w:rsidRPr="00DC1A32" w:rsidRDefault="00DC1A32" w:rsidP="00DC1A32">
      <w:pPr>
        <w:keepNext/>
        <w:keepLines/>
        <w:spacing w:before="240" w:after="240"/>
        <w:jc w:val="center"/>
        <w:outlineLvl w:val="0"/>
        <w:rPr>
          <w:rFonts w:ascii="Calibri" w:hAnsi="Calibri"/>
          <w:b/>
          <w:bCs/>
          <w:caps/>
          <w:color w:val="365F91"/>
          <w:sz w:val="36"/>
          <w:szCs w:val="36"/>
        </w:rPr>
      </w:pPr>
      <w:r w:rsidRPr="00DC1A32">
        <w:rPr>
          <w:rFonts w:ascii="Calibri" w:hAnsi="Calibri"/>
          <w:b/>
          <w:bCs/>
          <w:caps/>
          <w:color w:val="365F91"/>
          <w:sz w:val="36"/>
          <w:szCs w:val="36"/>
        </w:rPr>
        <w:t xml:space="preserve">ESPC ENABLE </w:t>
      </w:r>
      <w:r w:rsidR="008F349A" w:rsidRPr="0052151E">
        <w:rPr>
          <w:rFonts w:ascii="Calibri" w:hAnsi="Calibri"/>
          <w:b/>
          <w:bCs/>
          <w:i/>
          <w:caps/>
          <w:color w:val="365F91"/>
          <w:sz w:val="36"/>
          <w:szCs w:val="36"/>
        </w:rPr>
        <w:t xml:space="preserve">Request for </w:t>
      </w:r>
      <w:r w:rsidR="008F349A" w:rsidRPr="0052151E">
        <w:rPr>
          <w:rFonts w:ascii="Calibri" w:hAnsi="Calibri"/>
          <w:b/>
          <w:bCs/>
          <w:i/>
          <w:caps/>
          <w:color w:val="365F91"/>
          <w:sz w:val="36"/>
          <w:szCs w:val="36"/>
        </w:rPr>
        <w:br/>
        <w:t>Quote/</w:t>
      </w:r>
      <w:r w:rsidRPr="0052151E">
        <w:rPr>
          <w:rFonts w:ascii="Calibri" w:hAnsi="Calibri"/>
          <w:b/>
          <w:bCs/>
          <w:caps/>
          <w:color w:val="365F91"/>
          <w:sz w:val="36"/>
          <w:szCs w:val="36"/>
        </w:rPr>
        <w:t>N</w:t>
      </w:r>
      <w:r>
        <w:rPr>
          <w:rFonts w:ascii="Calibri" w:hAnsi="Calibri"/>
          <w:b/>
          <w:bCs/>
          <w:caps/>
          <w:color w:val="365F91"/>
          <w:sz w:val="36"/>
          <w:szCs w:val="36"/>
        </w:rPr>
        <w:t>otice of Opportunity Template</w:t>
      </w:r>
    </w:p>
    <w:p w:rsidR="00DC1A32" w:rsidRPr="00DC1A32" w:rsidRDefault="0052151E" w:rsidP="00DC1A32">
      <w:pPr>
        <w:keepNext/>
        <w:keepLines/>
        <w:spacing w:before="240" w:after="240"/>
        <w:jc w:val="center"/>
        <w:outlineLvl w:val="0"/>
        <w:rPr>
          <w:rFonts w:ascii="Calibri" w:hAnsi="Calibri"/>
          <w:bCs/>
          <w:caps/>
          <w:color w:val="365F91"/>
          <w:sz w:val="36"/>
          <w:szCs w:val="36"/>
        </w:rPr>
      </w:pPr>
      <w:del w:id="3" w:author="Rathbun, Michelle A." w:date="2015-06-30T14:08:00Z">
        <w:r w:rsidDel="00634871">
          <w:rPr>
            <w:rFonts w:ascii="Calibri" w:hAnsi="Calibri"/>
            <w:bCs/>
            <w:caps/>
            <w:color w:val="365F91"/>
            <w:sz w:val="36"/>
            <w:szCs w:val="36"/>
          </w:rPr>
          <w:delText xml:space="preserve">February </w:delText>
        </w:r>
        <w:r w:rsidR="00683119" w:rsidDel="00634871">
          <w:rPr>
            <w:rFonts w:ascii="Calibri" w:hAnsi="Calibri"/>
            <w:bCs/>
            <w:caps/>
            <w:color w:val="365F91"/>
            <w:sz w:val="36"/>
            <w:szCs w:val="36"/>
          </w:rPr>
          <w:delText>2014</w:delText>
        </w:r>
      </w:del>
      <w:ins w:id="4" w:author="Rathbun, Michelle A." w:date="2015-06-30T14:08:00Z">
        <w:r w:rsidR="00634871">
          <w:rPr>
            <w:rFonts w:ascii="Calibri" w:hAnsi="Calibri"/>
            <w:bCs/>
            <w:caps/>
            <w:color w:val="365F91"/>
            <w:sz w:val="36"/>
            <w:szCs w:val="36"/>
          </w:rPr>
          <w:t>june 2015</w:t>
        </w:r>
      </w:ins>
      <w:r w:rsidR="00B10248">
        <w:rPr>
          <w:rFonts w:ascii="Calibri" w:hAnsi="Calibri"/>
          <w:bCs/>
          <w:caps/>
          <w:color w:val="365F91"/>
          <w:sz w:val="36"/>
          <w:szCs w:val="36"/>
        </w:rPr>
        <w:t xml:space="preserve">, version </w:t>
      </w:r>
      <w:ins w:id="5" w:author="Rathbun, Michelle A." w:date="2015-06-30T14:08:00Z">
        <w:r w:rsidR="00634871">
          <w:rPr>
            <w:rFonts w:ascii="Calibri" w:hAnsi="Calibri"/>
            <w:bCs/>
            <w:caps/>
            <w:color w:val="365F91"/>
            <w:sz w:val="36"/>
            <w:szCs w:val="36"/>
          </w:rPr>
          <w:t>5</w:t>
        </w:r>
      </w:ins>
      <w:del w:id="6" w:author="Rathbun, Michelle A." w:date="2015-06-30T14:08:00Z">
        <w:r w:rsidR="00D17792" w:rsidDel="00634871">
          <w:rPr>
            <w:rFonts w:ascii="Calibri" w:hAnsi="Calibri"/>
            <w:bCs/>
            <w:caps/>
            <w:color w:val="365F91"/>
            <w:sz w:val="36"/>
            <w:szCs w:val="36"/>
          </w:rPr>
          <w:delText>4</w:delText>
        </w:r>
      </w:del>
      <w:r w:rsidR="00D17792">
        <w:rPr>
          <w:rFonts w:ascii="Calibri" w:hAnsi="Calibri"/>
          <w:bCs/>
          <w:caps/>
          <w:color w:val="365F91"/>
          <w:sz w:val="36"/>
          <w:szCs w:val="36"/>
        </w:rPr>
        <w:t>.0</w:t>
      </w:r>
    </w:p>
    <w:p w:rsidR="00DC1A32" w:rsidRPr="00DC1A32" w:rsidRDefault="00DC1A32" w:rsidP="00DC1A32">
      <w:pPr>
        <w:spacing w:after="200" w:line="276" w:lineRule="auto"/>
        <w:jc w:val="center"/>
        <w:rPr>
          <w:rFonts w:asciiTheme="minorHAnsi" w:eastAsiaTheme="minorHAnsi" w:hAnsiTheme="minorHAnsi" w:cstheme="minorBidi"/>
          <w:b/>
          <w:i/>
          <w:sz w:val="36"/>
          <w:szCs w:val="36"/>
        </w:rPr>
      </w:pPr>
      <w:r w:rsidRPr="00DC1A32">
        <w:rPr>
          <w:rFonts w:asciiTheme="minorHAnsi" w:eastAsiaTheme="minorHAnsi" w:hAnsiTheme="minorHAnsi" w:cstheme="minorBidi"/>
          <w:b/>
          <w:i/>
          <w:sz w:val="36"/>
          <w:szCs w:val="36"/>
        </w:rPr>
        <w:t>PLEASE READ THIS GUIDE BEFORE USING TEMPLATE</w:t>
      </w:r>
    </w:p>
    <w:p w:rsidR="00DC1A32" w:rsidRPr="00DC1A32" w:rsidRDefault="00DC1A32" w:rsidP="00DC1A32">
      <w:pPr>
        <w:spacing w:after="200" w:line="276" w:lineRule="auto"/>
        <w:jc w:val="center"/>
        <w:rPr>
          <w:rFonts w:asciiTheme="minorHAnsi" w:eastAsiaTheme="minorHAnsi" w:hAnsiTheme="minorHAnsi" w:cstheme="minorBidi"/>
          <w:b/>
          <w:sz w:val="28"/>
          <w:szCs w:val="28"/>
          <w:u w:val="single"/>
        </w:rPr>
      </w:pPr>
      <w:r w:rsidRPr="00DC1A32">
        <w:rPr>
          <w:rFonts w:asciiTheme="minorHAnsi" w:eastAsiaTheme="minorHAnsi" w:hAnsiTheme="minorHAnsi" w:cstheme="minorBidi"/>
          <w:b/>
          <w:sz w:val="28"/>
          <w:szCs w:val="28"/>
          <w:u w:val="single"/>
        </w:rPr>
        <w:t xml:space="preserve">ESPC ENABLE </w:t>
      </w:r>
      <w:r w:rsidR="008F349A">
        <w:rPr>
          <w:rFonts w:asciiTheme="minorHAnsi" w:eastAsiaTheme="minorHAnsi" w:hAnsiTheme="minorHAnsi" w:cstheme="minorBidi"/>
          <w:b/>
          <w:sz w:val="28"/>
          <w:szCs w:val="28"/>
          <w:u w:val="single"/>
        </w:rPr>
        <w:t>Request for Quote/</w:t>
      </w:r>
      <w:r>
        <w:rPr>
          <w:rFonts w:asciiTheme="minorHAnsi" w:eastAsiaTheme="minorHAnsi" w:hAnsiTheme="minorHAnsi" w:cstheme="minorBidi"/>
          <w:b/>
          <w:sz w:val="28"/>
          <w:szCs w:val="28"/>
          <w:u w:val="single"/>
        </w:rPr>
        <w:t xml:space="preserve">Notice of Opportunity </w:t>
      </w:r>
      <w:r w:rsidR="00156686">
        <w:rPr>
          <w:rFonts w:asciiTheme="minorHAnsi" w:eastAsiaTheme="minorHAnsi" w:hAnsiTheme="minorHAnsi" w:cstheme="minorBidi"/>
          <w:b/>
          <w:sz w:val="28"/>
          <w:szCs w:val="28"/>
          <w:u w:val="single"/>
        </w:rPr>
        <w:t>Guide</w:t>
      </w:r>
    </w:p>
    <w:p w:rsidR="00BF6313" w:rsidRDefault="0093356A" w:rsidP="0093356A">
      <w:pPr>
        <w:rPr>
          <w:rFonts w:asciiTheme="minorHAnsi" w:hAnsiTheme="minorHAnsi"/>
          <w:sz w:val="24"/>
        </w:rPr>
      </w:pPr>
      <w:r w:rsidRPr="0093356A">
        <w:rPr>
          <w:rFonts w:asciiTheme="minorHAnsi" w:hAnsiTheme="minorHAnsi"/>
          <w:b/>
          <w:sz w:val="24"/>
        </w:rPr>
        <w:t xml:space="preserve">Introduction: </w:t>
      </w:r>
      <w:r>
        <w:rPr>
          <w:rFonts w:asciiTheme="minorHAnsi" w:hAnsiTheme="minorHAnsi"/>
          <w:sz w:val="24"/>
        </w:rPr>
        <w:t xml:space="preserve">This template is a tool to assist you in forming and issuing your agency’s </w:t>
      </w:r>
      <w:r w:rsidR="0006097C">
        <w:rPr>
          <w:rFonts w:asciiTheme="minorHAnsi" w:hAnsiTheme="minorHAnsi"/>
          <w:sz w:val="24"/>
        </w:rPr>
        <w:t>Request for Quot</w:t>
      </w:r>
      <w:r w:rsidR="008F349A">
        <w:rPr>
          <w:rFonts w:asciiTheme="minorHAnsi" w:hAnsiTheme="minorHAnsi"/>
          <w:sz w:val="24"/>
        </w:rPr>
        <w:t>e</w:t>
      </w:r>
      <w:r w:rsidR="0006097C">
        <w:rPr>
          <w:rFonts w:asciiTheme="minorHAnsi" w:hAnsiTheme="minorHAnsi"/>
          <w:sz w:val="24"/>
        </w:rPr>
        <w:t>/</w:t>
      </w:r>
      <w:r>
        <w:rPr>
          <w:rFonts w:asciiTheme="minorHAnsi" w:hAnsiTheme="minorHAnsi"/>
          <w:sz w:val="24"/>
        </w:rPr>
        <w:t>Notice of Opportunity (</w:t>
      </w:r>
      <w:r w:rsidR="0006097C">
        <w:rPr>
          <w:rFonts w:asciiTheme="minorHAnsi" w:hAnsiTheme="minorHAnsi"/>
          <w:sz w:val="24"/>
        </w:rPr>
        <w:t xml:space="preserve">subsequently referred to as </w:t>
      </w:r>
      <w:r>
        <w:rPr>
          <w:rFonts w:asciiTheme="minorHAnsi" w:hAnsiTheme="minorHAnsi"/>
          <w:sz w:val="24"/>
        </w:rPr>
        <w:t xml:space="preserve">NOO) for an ESPC ENABLE project.  </w:t>
      </w:r>
      <w:r w:rsidR="000B2A78">
        <w:rPr>
          <w:rFonts w:asciiTheme="minorHAnsi" w:hAnsiTheme="minorHAnsi"/>
          <w:sz w:val="24"/>
        </w:rPr>
        <w:t xml:space="preserve">The NOO is the formal </w:t>
      </w:r>
      <w:r w:rsidR="008F349A">
        <w:rPr>
          <w:rFonts w:asciiTheme="minorHAnsi" w:hAnsiTheme="minorHAnsi"/>
          <w:sz w:val="24"/>
        </w:rPr>
        <w:t xml:space="preserve">initiation of </w:t>
      </w:r>
      <w:r w:rsidR="000B2A78">
        <w:rPr>
          <w:rFonts w:asciiTheme="minorHAnsi" w:hAnsiTheme="minorHAnsi"/>
          <w:sz w:val="24"/>
        </w:rPr>
        <w:t xml:space="preserve">the ESPC ENABLE </w:t>
      </w:r>
      <w:r w:rsidR="008F349A">
        <w:rPr>
          <w:rFonts w:asciiTheme="minorHAnsi" w:hAnsiTheme="minorHAnsi"/>
          <w:sz w:val="24"/>
        </w:rPr>
        <w:t xml:space="preserve">project, notifying the ESCOs of a specific project opportunity. </w:t>
      </w:r>
    </w:p>
    <w:p w:rsidR="00D8437B" w:rsidRDefault="00D8437B" w:rsidP="0093356A">
      <w:pPr>
        <w:rPr>
          <w:rFonts w:asciiTheme="minorHAnsi" w:hAnsiTheme="minorHAnsi"/>
          <w:sz w:val="24"/>
        </w:rPr>
      </w:pPr>
    </w:p>
    <w:p w:rsidR="00DC1A32" w:rsidRDefault="00BF6313" w:rsidP="0093356A">
      <w:pPr>
        <w:rPr>
          <w:rFonts w:asciiTheme="minorHAnsi" w:hAnsiTheme="minorHAnsi"/>
          <w:sz w:val="24"/>
        </w:rPr>
      </w:pPr>
      <w:r>
        <w:rPr>
          <w:rFonts w:asciiTheme="minorHAnsi" w:hAnsiTheme="minorHAnsi"/>
          <w:sz w:val="24"/>
        </w:rPr>
        <w:t xml:space="preserve">The NOO provides ESCOs with information about your </w:t>
      </w:r>
      <w:r w:rsidR="000A0BA3">
        <w:rPr>
          <w:rFonts w:asciiTheme="minorHAnsi" w:hAnsiTheme="minorHAnsi"/>
          <w:sz w:val="24"/>
        </w:rPr>
        <w:t xml:space="preserve">perspective </w:t>
      </w:r>
      <w:r>
        <w:rPr>
          <w:rFonts w:asciiTheme="minorHAnsi" w:hAnsiTheme="minorHAnsi"/>
          <w:sz w:val="24"/>
        </w:rPr>
        <w:t xml:space="preserve">project and requires them to submit a </w:t>
      </w:r>
      <w:r w:rsidR="00D8437B">
        <w:rPr>
          <w:rFonts w:asciiTheme="minorHAnsi" w:hAnsiTheme="minorHAnsi"/>
          <w:sz w:val="24"/>
        </w:rPr>
        <w:t>response</w:t>
      </w:r>
      <w:r>
        <w:rPr>
          <w:rFonts w:asciiTheme="minorHAnsi" w:hAnsiTheme="minorHAnsi"/>
          <w:sz w:val="24"/>
        </w:rPr>
        <w:t xml:space="preserve"> (see </w:t>
      </w:r>
      <w:r w:rsidR="000A0BA3">
        <w:rPr>
          <w:rFonts w:asciiTheme="minorHAnsi" w:hAnsiTheme="minorHAnsi"/>
          <w:b/>
          <w:sz w:val="24"/>
        </w:rPr>
        <w:t xml:space="preserve">02 </w:t>
      </w:r>
      <w:r w:rsidR="00785099">
        <w:rPr>
          <w:rFonts w:asciiTheme="minorHAnsi" w:hAnsiTheme="minorHAnsi"/>
          <w:b/>
          <w:sz w:val="24"/>
        </w:rPr>
        <w:t>Attachment</w:t>
      </w:r>
      <w:r w:rsidR="000A0BA3">
        <w:rPr>
          <w:rFonts w:asciiTheme="minorHAnsi" w:hAnsiTheme="minorHAnsi"/>
          <w:b/>
          <w:sz w:val="24"/>
        </w:rPr>
        <w:t xml:space="preserve"> 2 - </w:t>
      </w:r>
      <w:r>
        <w:rPr>
          <w:rFonts w:asciiTheme="minorHAnsi" w:hAnsiTheme="minorHAnsi"/>
          <w:b/>
          <w:sz w:val="24"/>
        </w:rPr>
        <w:t>ESCO Expression of Interest</w:t>
      </w:r>
      <w:r w:rsidR="008F08AA">
        <w:rPr>
          <w:rFonts w:asciiTheme="minorHAnsi" w:hAnsiTheme="minorHAnsi"/>
          <w:b/>
          <w:sz w:val="24"/>
        </w:rPr>
        <w:t xml:space="preserve"> Form</w:t>
      </w:r>
      <w:r>
        <w:rPr>
          <w:rFonts w:asciiTheme="minorHAnsi" w:hAnsiTheme="minorHAnsi"/>
          <w:sz w:val="24"/>
        </w:rPr>
        <w:t>)</w:t>
      </w:r>
      <w:r w:rsidR="000223E9">
        <w:rPr>
          <w:rFonts w:asciiTheme="minorHAnsi" w:hAnsiTheme="minorHAnsi"/>
          <w:sz w:val="24"/>
        </w:rPr>
        <w:t xml:space="preserve"> within </w:t>
      </w:r>
      <w:r w:rsidR="008F349A">
        <w:rPr>
          <w:rFonts w:asciiTheme="minorHAnsi" w:hAnsiTheme="minorHAnsi"/>
          <w:sz w:val="24"/>
        </w:rPr>
        <w:t xml:space="preserve">a </w:t>
      </w:r>
      <w:r w:rsidR="000223E9">
        <w:rPr>
          <w:rFonts w:asciiTheme="minorHAnsi" w:hAnsiTheme="minorHAnsi"/>
          <w:sz w:val="24"/>
        </w:rPr>
        <w:t xml:space="preserve">specified timeframe.  </w:t>
      </w:r>
      <w:r w:rsidR="000A0BA3">
        <w:rPr>
          <w:rFonts w:asciiTheme="minorHAnsi" w:hAnsiTheme="minorHAnsi"/>
          <w:sz w:val="24"/>
        </w:rPr>
        <w:t xml:space="preserve">You will evaluate these proposals based on the criteria outlined in your NOO using the </w:t>
      </w:r>
      <w:r w:rsidR="00156686">
        <w:rPr>
          <w:rFonts w:asciiTheme="minorHAnsi" w:hAnsiTheme="minorHAnsi"/>
          <w:b/>
          <w:sz w:val="24"/>
        </w:rPr>
        <w:t>0</w:t>
      </w:r>
      <w:r w:rsidR="004D192E">
        <w:rPr>
          <w:rFonts w:asciiTheme="minorHAnsi" w:hAnsiTheme="minorHAnsi"/>
          <w:b/>
          <w:sz w:val="24"/>
        </w:rPr>
        <w:t>3</w:t>
      </w:r>
      <w:r w:rsidR="00156686">
        <w:rPr>
          <w:rFonts w:asciiTheme="minorHAnsi" w:hAnsiTheme="minorHAnsi"/>
          <w:b/>
          <w:sz w:val="24"/>
        </w:rPr>
        <w:t xml:space="preserve"> </w:t>
      </w:r>
      <w:r w:rsidR="000A0BA3">
        <w:rPr>
          <w:rFonts w:asciiTheme="minorHAnsi" w:hAnsiTheme="minorHAnsi"/>
          <w:b/>
          <w:sz w:val="24"/>
        </w:rPr>
        <w:t>ESCO Evaluation Worksheet</w:t>
      </w:r>
      <w:r w:rsidR="00156686">
        <w:rPr>
          <w:rFonts w:asciiTheme="minorHAnsi" w:hAnsiTheme="minorHAnsi"/>
          <w:sz w:val="24"/>
        </w:rPr>
        <w:t xml:space="preserve"> to make a selection.</w:t>
      </w:r>
    </w:p>
    <w:p w:rsidR="00156686" w:rsidRDefault="00156686" w:rsidP="0093356A">
      <w:pPr>
        <w:rPr>
          <w:rFonts w:asciiTheme="minorHAnsi" w:hAnsiTheme="minorHAnsi"/>
          <w:sz w:val="24"/>
        </w:rPr>
      </w:pPr>
    </w:p>
    <w:p w:rsidR="00156686" w:rsidRDefault="00156686" w:rsidP="00156686">
      <w:pPr>
        <w:rPr>
          <w:rFonts w:asciiTheme="minorHAnsi" w:hAnsiTheme="minorHAnsi"/>
          <w:sz w:val="24"/>
        </w:rPr>
      </w:pPr>
      <w:r w:rsidRPr="00156686">
        <w:rPr>
          <w:rFonts w:asciiTheme="minorHAnsi" w:hAnsiTheme="minorHAnsi"/>
          <w:b/>
          <w:sz w:val="24"/>
        </w:rPr>
        <w:t>Instructions:</w:t>
      </w:r>
      <w:r>
        <w:rPr>
          <w:rFonts w:asciiTheme="minorHAnsi" w:hAnsiTheme="minorHAnsi"/>
          <w:b/>
          <w:sz w:val="24"/>
        </w:rPr>
        <w:t xml:space="preserve"> </w:t>
      </w:r>
      <w:r>
        <w:rPr>
          <w:rFonts w:asciiTheme="minorHAnsi" w:hAnsiTheme="minorHAnsi"/>
          <w:sz w:val="24"/>
        </w:rPr>
        <w:t>The ESPC ENABLE NOO will be developed and issued by the Contracting Officer (CO)</w:t>
      </w:r>
      <w:r w:rsidR="008F349A">
        <w:rPr>
          <w:rFonts w:asciiTheme="minorHAnsi" w:hAnsiTheme="minorHAnsi"/>
          <w:sz w:val="24"/>
        </w:rPr>
        <w:t>.</w:t>
      </w:r>
      <w:r>
        <w:rPr>
          <w:rFonts w:asciiTheme="minorHAnsi" w:hAnsiTheme="minorHAnsi"/>
          <w:sz w:val="24"/>
        </w:rPr>
        <w:t xml:space="preserve"> </w:t>
      </w:r>
      <w:r w:rsidR="008F349A">
        <w:rPr>
          <w:rFonts w:asciiTheme="minorHAnsi" w:hAnsiTheme="minorHAnsi"/>
          <w:sz w:val="24"/>
        </w:rPr>
        <w:t xml:space="preserve"> </w:t>
      </w:r>
      <w:r>
        <w:rPr>
          <w:rFonts w:asciiTheme="minorHAnsi" w:hAnsiTheme="minorHAnsi"/>
          <w:sz w:val="24"/>
        </w:rPr>
        <w:t xml:space="preserve">The NOO Template begins on the next page.  Please remove this page before completing your NOO. </w:t>
      </w:r>
    </w:p>
    <w:p w:rsidR="00156686" w:rsidRDefault="00156686" w:rsidP="00156686">
      <w:pPr>
        <w:rPr>
          <w:rFonts w:asciiTheme="minorHAnsi" w:hAnsiTheme="minorHAnsi"/>
          <w:sz w:val="24"/>
        </w:rPr>
      </w:pPr>
      <w:bookmarkStart w:id="7" w:name="_GoBack"/>
      <w:bookmarkEnd w:id="7"/>
    </w:p>
    <w:p w:rsidR="00156686" w:rsidRDefault="00156686" w:rsidP="00156686">
      <w:pPr>
        <w:rPr>
          <w:rFonts w:asciiTheme="minorHAnsi" w:hAnsiTheme="minorHAnsi"/>
          <w:sz w:val="24"/>
        </w:rPr>
      </w:pPr>
      <w:r w:rsidRPr="00156686">
        <w:rPr>
          <w:rFonts w:asciiTheme="minorHAnsi" w:hAnsiTheme="minorHAnsi"/>
          <w:sz w:val="24"/>
        </w:rPr>
        <w:t xml:space="preserve">This template </w:t>
      </w:r>
      <w:r w:rsidRPr="00156686">
        <w:rPr>
          <w:rFonts w:asciiTheme="minorHAnsi" w:hAnsiTheme="minorHAnsi"/>
          <w:b/>
          <w:i/>
          <w:sz w:val="24"/>
        </w:rPr>
        <w:t>cannot be used without editing</w:t>
      </w:r>
      <w:r w:rsidRPr="00156686">
        <w:rPr>
          <w:rFonts w:asciiTheme="minorHAnsi" w:hAnsiTheme="minorHAnsi"/>
          <w:sz w:val="24"/>
        </w:rPr>
        <w:t xml:space="preserve">.  In the template, you will find two types of text.  [Sample text will appear in black font.]  Please review the [sample text] to ensure that it meets your agency specific requirements and project goals when using </w:t>
      </w:r>
      <w:r>
        <w:rPr>
          <w:rFonts w:asciiTheme="minorHAnsi" w:hAnsiTheme="minorHAnsi"/>
          <w:sz w:val="24"/>
        </w:rPr>
        <w:t>it</w:t>
      </w:r>
      <w:r w:rsidRPr="00156686">
        <w:rPr>
          <w:rFonts w:asciiTheme="minorHAnsi" w:hAnsiTheme="minorHAnsi"/>
          <w:sz w:val="24"/>
        </w:rPr>
        <w:t xml:space="preserve"> in your </w:t>
      </w:r>
      <w:r>
        <w:rPr>
          <w:rFonts w:asciiTheme="minorHAnsi" w:hAnsiTheme="minorHAnsi"/>
          <w:sz w:val="24"/>
        </w:rPr>
        <w:t>NOO</w:t>
      </w:r>
      <w:r w:rsidRPr="00156686">
        <w:rPr>
          <w:rFonts w:asciiTheme="minorHAnsi" w:hAnsiTheme="minorHAnsi"/>
          <w:sz w:val="24"/>
        </w:rPr>
        <w:t xml:space="preserve">.  </w:t>
      </w:r>
      <w:r w:rsidRPr="00156686">
        <w:rPr>
          <w:rFonts w:asciiTheme="minorHAnsi" w:hAnsiTheme="minorHAnsi"/>
          <w:color w:val="FF0000"/>
          <w:sz w:val="24"/>
        </w:rPr>
        <w:t>[Text that requires you to insert agency- or project-specific information, or requires you to edit for your purposes, will appear in red font.]</w:t>
      </w:r>
      <w:r w:rsidRPr="00156686">
        <w:rPr>
          <w:rFonts w:asciiTheme="minorHAnsi" w:hAnsiTheme="minorHAnsi"/>
          <w:sz w:val="24"/>
        </w:rPr>
        <w:t xml:space="preserve">  You should be sure to reformat this document to fit your particular agency’s formatting requirements for procurement documents.  </w:t>
      </w:r>
    </w:p>
    <w:p w:rsidR="00156686" w:rsidRPr="00156686" w:rsidRDefault="00156686" w:rsidP="00156686">
      <w:pPr>
        <w:rPr>
          <w:rFonts w:asciiTheme="minorHAnsi" w:hAnsiTheme="minorHAnsi"/>
          <w:sz w:val="24"/>
        </w:rPr>
      </w:pPr>
    </w:p>
    <w:p w:rsidR="00D8437B" w:rsidRDefault="00D8437B" w:rsidP="00BB2941">
      <w:pPr>
        <w:spacing w:after="200" w:line="276" w:lineRule="auto"/>
        <w:jc w:val="center"/>
        <w:rPr>
          <w:rFonts w:asciiTheme="minorHAnsi" w:eastAsiaTheme="minorHAnsi" w:hAnsiTheme="minorHAnsi" w:cstheme="minorBidi"/>
          <w:b/>
          <w:sz w:val="28"/>
          <w:szCs w:val="28"/>
          <w:u w:val="single"/>
        </w:rPr>
      </w:pPr>
    </w:p>
    <w:p w:rsidR="00D8437B" w:rsidRDefault="00D8437B" w:rsidP="00BB2941">
      <w:pPr>
        <w:spacing w:after="200" w:line="276" w:lineRule="auto"/>
        <w:jc w:val="center"/>
        <w:rPr>
          <w:rFonts w:asciiTheme="minorHAnsi" w:eastAsiaTheme="minorHAnsi" w:hAnsiTheme="minorHAnsi" w:cstheme="minorBidi"/>
          <w:b/>
          <w:sz w:val="28"/>
          <w:szCs w:val="28"/>
          <w:u w:val="single"/>
        </w:rPr>
      </w:pPr>
    </w:p>
    <w:p w:rsidR="00D8437B" w:rsidRDefault="00D8437B" w:rsidP="00BB2941">
      <w:pPr>
        <w:spacing w:after="200" w:line="276" w:lineRule="auto"/>
        <w:jc w:val="center"/>
        <w:rPr>
          <w:rFonts w:asciiTheme="minorHAnsi" w:eastAsiaTheme="minorHAnsi" w:hAnsiTheme="minorHAnsi" w:cstheme="minorBidi"/>
          <w:b/>
          <w:sz w:val="28"/>
          <w:szCs w:val="28"/>
          <w:u w:val="single"/>
        </w:rPr>
        <w:sectPr w:rsidR="00D8437B" w:rsidSect="006D40C5">
          <w:headerReference w:type="default" r:id="rId8"/>
          <w:pgSz w:w="12240" w:h="15840" w:code="1"/>
          <w:pgMar w:top="1440" w:right="1440" w:bottom="1440" w:left="1440" w:header="720" w:footer="720" w:gutter="0"/>
          <w:pgNumType w:start="1"/>
          <w:cols w:space="720"/>
          <w:docGrid w:linePitch="360"/>
        </w:sectPr>
      </w:pPr>
    </w:p>
    <w:p w:rsidR="00DC1A32" w:rsidRPr="00BB2941" w:rsidRDefault="00156686" w:rsidP="00BB2941">
      <w:pPr>
        <w:spacing w:after="200" w:line="276" w:lineRule="auto"/>
        <w:jc w:val="center"/>
        <w:rPr>
          <w:rFonts w:asciiTheme="minorHAnsi" w:eastAsiaTheme="minorHAnsi" w:hAnsiTheme="minorHAnsi" w:cstheme="minorBidi"/>
          <w:b/>
          <w:sz w:val="28"/>
          <w:szCs w:val="28"/>
          <w:u w:val="single"/>
        </w:rPr>
      </w:pPr>
      <w:r w:rsidRPr="00DC1A32">
        <w:rPr>
          <w:rFonts w:asciiTheme="minorHAnsi" w:eastAsiaTheme="minorHAnsi" w:hAnsiTheme="minorHAnsi" w:cstheme="minorBidi"/>
          <w:b/>
          <w:sz w:val="28"/>
          <w:szCs w:val="28"/>
          <w:u w:val="single"/>
        </w:rPr>
        <w:lastRenderedPageBreak/>
        <w:t xml:space="preserve">ESPC ENABLE </w:t>
      </w:r>
      <w:r w:rsidR="00544E3E">
        <w:rPr>
          <w:rFonts w:asciiTheme="minorHAnsi" w:eastAsiaTheme="minorHAnsi" w:hAnsiTheme="minorHAnsi" w:cstheme="minorBidi"/>
          <w:b/>
          <w:sz w:val="28"/>
          <w:szCs w:val="28"/>
          <w:u w:val="single"/>
        </w:rPr>
        <w:t>Request for Quote/</w:t>
      </w:r>
      <w:r>
        <w:rPr>
          <w:rFonts w:asciiTheme="minorHAnsi" w:eastAsiaTheme="minorHAnsi" w:hAnsiTheme="minorHAnsi" w:cstheme="minorBidi"/>
          <w:b/>
          <w:sz w:val="28"/>
          <w:szCs w:val="28"/>
          <w:u w:val="single"/>
        </w:rPr>
        <w:t>Notice of Opportunity Template</w:t>
      </w:r>
      <w:bookmarkEnd w:id="0"/>
    </w:p>
    <w:p w:rsidR="00DC1A32" w:rsidRPr="00BB2941" w:rsidRDefault="00DC1A32" w:rsidP="00DC1A32">
      <w:pPr>
        <w:tabs>
          <w:tab w:val="left" w:pos="1260"/>
        </w:tabs>
        <w:rPr>
          <w:rFonts w:asciiTheme="minorHAnsi" w:hAnsiTheme="minorHAnsi"/>
          <w:sz w:val="24"/>
        </w:rPr>
      </w:pPr>
      <w:r w:rsidRPr="00BB2941">
        <w:rPr>
          <w:rFonts w:asciiTheme="minorHAnsi" w:hAnsiTheme="minorHAnsi"/>
          <w:sz w:val="24"/>
        </w:rPr>
        <w:t>TO:</w:t>
      </w:r>
      <w:r w:rsidRPr="00BB2941">
        <w:rPr>
          <w:rFonts w:asciiTheme="minorHAnsi" w:hAnsiTheme="minorHAnsi"/>
          <w:sz w:val="24"/>
        </w:rPr>
        <w:tab/>
        <w:t xml:space="preserve">All GSA Supply Schedule 84, Special Item Number (SIN) 246-53 Contractors </w:t>
      </w:r>
    </w:p>
    <w:p w:rsidR="00DC1A32" w:rsidRPr="00BB2941" w:rsidRDefault="00DC1A32" w:rsidP="00DC1A32">
      <w:pPr>
        <w:tabs>
          <w:tab w:val="left" w:pos="1260"/>
        </w:tabs>
        <w:rPr>
          <w:rFonts w:asciiTheme="minorHAnsi" w:hAnsiTheme="minorHAnsi"/>
          <w:sz w:val="24"/>
        </w:rPr>
      </w:pPr>
    </w:p>
    <w:p w:rsidR="00DC1A32" w:rsidRPr="00BB2941" w:rsidRDefault="00DC1A32" w:rsidP="00DC1A32">
      <w:pPr>
        <w:tabs>
          <w:tab w:val="left" w:pos="1260"/>
        </w:tabs>
        <w:rPr>
          <w:rFonts w:asciiTheme="minorHAnsi" w:hAnsiTheme="minorHAnsi"/>
          <w:sz w:val="24"/>
        </w:rPr>
      </w:pPr>
      <w:r w:rsidRPr="00BB2941">
        <w:rPr>
          <w:rFonts w:asciiTheme="minorHAnsi" w:hAnsiTheme="minorHAnsi"/>
          <w:sz w:val="24"/>
        </w:rPr>
        <w:t>FROM:</w:t>
      </w:r>
      <w:bookmarkStart w:id="8" w:name="Text1"/>
      <w:r w:rsidRPr="00BB2941">
        <w:rPr>
          <w:rFonts w:asciiTheme="minorHAnsi" w:hAnsiTheme="minorHAnsi"/>
          <w:sz w:val="24"/>
        </w:rPr>
        <w:tab/>
      </w:r>
      <w:bookmarkEnd w:id="8"/>
      <w:r w:rsidR="005C6FCD" w:rsidRPr="00BB2941">
        <w:rPr>
          <w:rFonts w:asciiTheme="minorHAnsi" w:hAnsiTheme="minorHAnsi"/>
          <w:color w:val="FF0000"/>
          <w:sz w:val="24"/>
        </w:rPr>
        <w:t>(Insert Contracting Officers name and address)</w:t>
      </w:r>
    </w:p>
    <w:p w:rsidR="00DC1A32" w:rsidRPr="00BB2941" w:rsidRDefault="00DC1A32" w:rsidP="00DC1A32">
      <w:pPr>
        <w:tabs>
          <w:tab w:val="left" w:pos="1260"/>
        </w:tabs>
        <w:rPr>
          <w:rFonts w:asciiTheme="minorHAnsi" w:hAnsiTheme="minorHAnsi"/>
          <w:sz w:val="24"/>
        </w:rPr>
      </w:pPr>
    </w:p>
    <w:p w:rsidR="00DC1A32" w:rsidRPr="00BB2941" w:rsidRDefault="00DC1A32" w:rsidP="00DC1A32">
      <w:pPr>
        <w:tabs>
          <w:tab w:val="left" w:pos="1260"/>
        </w:tabs>
        <w:rPr>
          <w:rFonts w:asciiTheme="minorHAnsi" w:hAnsiTheme="minorHAnsi"/>
          <w:color w:val="FF0000"/>
          <w:sz w:val="24"/>
        </w:rPr>
      </w:pPr>
      <w:r w:rsidRPr="00BB2941">
        <w:rPr>
          <w:rFonts w:asciiTheme="minorHAnsi" w:hAnsiTheme="minorHAnsi"/>
          <w:sz w:val="24"/>
        </w:rPr>
        <w:t>DATE:</w:t>
      </w:r>
      <w:r w:rsidRPr="00BB2941">
        <w:rPr>
          <w:rFonts w:asciiTheme="minorHAnsi" w:hAnsiTheme="minorHAnsi"/>
          <w:sz w:val="24"/>
        </w:rPr>
        <w:tab/>
      </w:r>
      <w:r w:rsidR="005C6FCD" w:rsidRPr="00BB2941">
        <w:rPr>
          <w:rFonts w:asciiTheme="minorHAnsi" w:hAnsiTheme="minorHAnsi"/>
          <w:color w:val="FF0000"/>
          <w:sz w:val="24"/>
        </w:rPr>
        <w:t>(Insert date NOO is issued)</w:t>
      </w:r>
    </w:p>
    <w:p w:rsidR="00DC1A32" w:rsidRPr="00BB2941" w:rsidRDefault="00DC1A32" w:rsidP="00DC1A32">
      <w:pPr>
        <w:tabs>
          <w:tab w:val="left" w:pos="1260"/>
        </w:tabs>
        <w:rPr>
          <w:rFonts w:asciiTheme="minorHAnsi" w:hAnsiTheme="minorHAnsi"/>
          <w:sz w:val="24"/>
        </w:rPr>
      </w:pPr>
    </w:p>
    <w:p w:rsidR="00DC1A32" w:rsidRPr="00BB2941" w:rsidRDefault="00DC1A32" w:rsidP="00DC1A32">
      <w:pPr>
        <w:tabs>
          <w:tab w:val="left" w:pos="1260"/>
        </w:tabs>
        <w:rPr>
          <w:rFonts w:asciiTheme="minorHAnsi" w:hAnsiTheme="minorHAnsi"/>
          <w:sz w:val="24"/>
        </w:rPr>
      </w:pPr>
      <w:r w:rsidRPr="00BB2941">
        <w:rPr>
          <w:rFonts w:asciiTheme="minorHAnsi" w:hAnsiTheme="minorHAnsi"/>
          <w:sz w:val="24"/>
        </w:rPr>
        <w:t>SUBJECT</w:t>
      </w:r>
      <w:r w:rsidRPr="00BB2941">
        <w:rPr>
          <w:rFonts w:asciiTheme="minorHAnsi" w:hAnsiTheme="minorHAnsi"/>
          <w:sz w:val="24"/>
        </w:rPr>
        <w:tab/>
      </w:r>
      <w:r w:rsidR="005D35E9">
        <w:rPr>
          <w:rFonts w:asciiTheme="minorHAnsi" w:hAnsiTheme="minorHAnsi"/>
          <w:sz w:val="24"/>
        </w:rPr>
        <w:t>Request for Quot</w:t>
      </w:r>
      <w:r w:rsidR="00544E3E">
        <w:rPr>
          <w:rFonts w:asciiTheme="minorHAnsi" w:hAnsiTheme="minorHAnsi"/>
          <w:sz w:val="24"/>
        </w:rPr>
        <w:t>e</w:t>
      </w:r>
      <w:r w:rsidR="005D35E9">
        <w:rPr>
          <w:rFonts w:asciiTheme="minorHAnsi" w:hAnsiTheme="minorHAnsi"/>
          <w:sz w:val="24"/>
        </w:rPr>
        <w:t>/</w:t>
      </w:r>
      <w:r w:rsidRPr="00BB2941">
        <w:rPr>
          <w:rFonts w:asciiTheme="minorHAnsi" w:hAnsiTheme="minorHAnsi"/>
          <w:sz w:val="24"/>
        </w:rPr>
        <w:t>Notice of Opportunity (NOO) for an ESPC ENABLE Energy Project</w:t>
      </w:r>
    </w:p>
    <w:p w:rsidR="00DC1A32" w:rsidRPr="00BB2941" w:rsidRDefault="00DC1A32" w:rsidP="00DC1A32">
      <w:pPr>
        <w:rPr>
          <w:rFonts w:asciiTheme="minorHAnsi" w:hAnsiTheme="minorHAnsi"/>
          <w:sz w:val="24"/>
        </w:rPr>
      </w:pPr>
    </w:p>
    <w:p w:rsidR="00BB2941" w:rsidRPr="00BB2941" w:rsidRDefault="00DC1A32" w:rsidP="00DC1A32">
      <w:pPr>
        <w:rPr>
          <w:rFonts w:asciiTheme="minorHAnsi" w:hAnsiTheme="minorHAnsi"/>
          <w:sz w:val="24"/>
        </w:rPr>
      </w:pPr>
      <w:r w:rsidRPr="00BB2941">
        <w:rPr>
          <w:rFonts w:asciiTheme="minorHAnsi" w:hAnsiTheme="minorHAnsi"/>
          <w:sz w:val="24"/>
        </w:rPr>
        <w:t xml:space="preserve">The </w:t>
      </w:r>
      <w:r w:rsidR="005C6FCD" w:rsidRPr="00BB2941">
        <w:rPr>
          <w:rFonts w:asciiTheme="minorHAnsi" w:hAnsiTheme="minorHAnsi"/>
          <w:color w:val="FF0000"/>
          <w:sz w:val="24"/>
        </w:rPr>
        <w:t>(Agency/Sub-agency/Location/Site)</w:t>
      </w:r>
      <w:r w:rsidRPr="00BB2941">
        <w:rPr>
          <w:rFonts w:asciiTheme="minorHAnsi" w:hAnsiTheme="minorHAnsi"/>
          <w:sz w:val="24"/>
        </w:rPr>
        <w:t xml:space="preserve"> invites current GSA Supply Schedule 84 contract holders under Special Item Number (SIN) 246-53 to submit a written response using the provided template (</w:t>
      </w:r>
      <w:r w:rsidR="006D40C5">
        <w:rPr>
          <w:rFonts w:asciiTheme="minorHAnsi" w:hAnsiTheme="minorHAnsi"/>
          <w:b/>
          <w:sz w:val="24"/>
        </w:rPr>
        <w:t>Attachment</w:t>
      </w:r>
      <w:r w:rsidR="00BB2941" w:rsidRPr="00BB2941">
        <w:rPr>
          <w:rFonts w:asciiTheme="minorHAnsi" w:hAnsiTheme="minorHAnsi"/>
          <w:b/>
          <w:sz w:val="24"/>
        </w:rPr>
        <w:t xml:space="preserve"> 2 - </w:t>
      </w:r>
      <w:r w:rsidRPr="00BB2941">
        <w:rPr>
          <w:rFonts w:asciiTheme="minorHAnsi" w:hAnsiTheme="minorHAnsi"/>
          <w:b/>
          <w:sz w:val="24"/>
        </w:rPr>
        <w:t>ESCO Expression of Interest Form</w:t>
      </w:r>
      <w:r w:rsidRPr="00BB2941">
        <w:rPr>
          <w:rFonts w:asciiTheme="minorHAnsi" w:hAnsiTheme="minorHAnsi"/>
          <w:sz w:val="24"/>
        </w:rPr>
        <w:t xml:space="preserve">) </w:t>
      </w:r>
      <w:r w:rsidR="00535696" w:rsidRPr="00BB2941">
        <w:rPr>
          <w:rFonts w:asciiTheme="minorHAnsi" w:hAnsiTheme="minorHAnsi"/>
          <w:sz w:val="24"/>
        </w:rPr>
        <w:t>for</w:t>
      </w:r>
      <w:r w:rsidRPr="00BB2941">
        <w:rPr>
          <w:rFonts w:asciiTheme="minorHAnsi" w:hAnsiTheme="minorHAnsi"/>
          <w:sz w:val="24"/>
        </w:rPr>
        <w:t xml:space="preserve"> the opportunity to be considered for this potential project. </w:t>
      </w:r>
      <w:r w:rsidR="00F314D8">
        <w:rPr>
          <w:rFonts w:asciiTheme="minorHAnsi" w:hAnsiTheme="minorHAnsi"/>
          <w:sz w:val="24"/>
        </w:rPr>
        <w:t xml:space="preserve"> The </w:t>
      </w:r>
      <w:r w:rsidR="00F314D8" w:rsidRPr="00BB2941">
        <w:rPr>
          <w:rFonts w:asciiTheme="minorHAnsi" w:hAnsiTheme="minorHAnsi"/>
          <w:color w:val="FF0000"/>
          <w:sz w:val="24"/>
        </w:rPr>
        <w:t>(Agency/Sub-agency/Location/Site)</w:t>
      </w:r>
      <w:r w:rsidR="00F314D8" w:rsidRPr="00BB2941">
        <w:rPr>
          <w:rFonts w:asciiTheme="minorHAnsi" w:hAnsiTheme="minorHAnsi"/>
          <w:sz w:val="24"/>
        </w:rPr>
        <w:t xml:space="preserve"> </w:t>
      </w:r>
      <w:r w:rsidR="00F314D8">
        <w:rPr>
          <w:rFonts w:asciiTheme="minorHAnsi" w:hAnsiTheme="minorHAnsi"/>
          <w:sz w:val="24"/>
        </w:rPr>
        <w:t xml:space="preserve">is interested in upgrading/installing equipment related to the following systems: </w:t>
      </w:r>
      <w:r w:rsidR="00727E79" w:rsidRPr="00727E79">
        <w:rPr>
          <w:rFonts w:asciiTheme="minorHAnsi" w:hAnsiTheme="minorHAnsi"/>
          <w:color w:val="FF0000"/>
          <w:sz w:val="24"/>
        </w:rPr>
        <w:t>lighting; water; heating, ventilation, and cooling (HVAC); simple HVAC controls; and solar photovoltaic (PV)</w:t>
      </w:r>
      <w:r w:rsidR="00F314D8">
        <w:rPr>
          <w:rFonts w:asciiTheme="minorHAnsi" w:hAnsiTheme="minorHAnsi"/>
          <w:sz w:val="24"/>
        </w:rPr>
        <w:t xml:space="preserve">.  </w:t>
      </w:r>
      <w:r w:rsidR="00727E79" w:rsidRPr="00727E79">
        <w:rPr>
          <w:rFonts w:asciiTheme="minorHAnsi" w:hAnsiTheme="minorHAnsi"/>
          <w:color w:val="FF0000"/>
          <w:sz w:val="24"/>
        </w:rPr>
        <w:t>(If more detailed information is available, please insert here i.e. “replacing exterior lighting with LED technology.”)</w:t>
      </w:r>
      <w:r w:rsidR="00F314D8">
        <w:rPr>
          <w:rFonts w:asciiTheme="minorHAnsi" w:hAnsiTheme="minorHAnsi"/>
          <w:sz w:val="24"/>
        </w:rPr>
        <w:t xml:space="preserve">  </w:t>
      </w:r>
      <w:r w:rsidR="00BB2941">
        <w:rPr>
          <w:rFonts w:asciiTheme="minorHAnsi" w:hAnsiTheme="minorHAnsi"/>
          <w:sz w:val="24"/>
        </w:rPr>
        <w:t>Information and d</w:t>
      </w:r>
      <w:r w:rsidR="00BB2941" w:rsidRPr="00BB2941">
        <w:rPr>
          <w:rFonts w:asciiTheme="minorHAnsi" w:hAnsiTheme="minorHAnsi"/>
          <w:sz w:val="24"/>
        </w:rPr>
        <w:t xml:space="preserve">ata for the facilities considered is available in </w:t>
      </w:r>
      <w:r w:rsidR="006D40C5">
        <w:rPr>
          <w:rFonts w:asciiTheme="minorHAnsi" w:hAnsiTheme="minorHAnsi"/>
          <w:b/>
          <w:sz w:val="24"/>
        </w:rPr>
        <w:t>Attachment</w:t>
      </w:r>
      <w:r w:rsidR="00BB2941" w:rsidRPr="00BB2941">
        <w:rPr>
          <w:rFonts w:asciiTheme="minorHAnsi" w:hAnsiTheme="minorHAnsi"/>
          <w:b/>
          <w:sz w:val="24"/>
        </w:rPr>
        <w:t xml:space="preserve"> 1 – Facilities and Energy Data</w:t>
      </w:r>
      <w:r w:rsidR="00BB2941" w:rsidRPr="00BB2941">
        <w:rPr>
          <w:rFonts w:asciiTheme="minorHAnsi" w:hAnsiTheme="minorHAnsi"/>
          <w:sz w:val="24"/>
        </w:rPr>
        <w:t>.</w:t>
      </w:r>
      <w:r w:rsidR="005016D2" w:rsidRPr="005016D2">
        <w:rPr>
          <w:rFonts w:asciiTheme="minorHAnsi" w:hAnsiTheme="minorHAnsi"/>
          <w:sz w:val="24"/>
        </w:rPr>
        <w:t xml:space="preserve"> </w:t>
      </w:r>
      <w:r w:rsidR="005016D2">
        <w:rPr>
          <w:rFonts w:asciiTheme="minorHAnsi" w:hAnsiTheme="minorHAnsi"/>
          <w:sz w:val="24"/>
        </w:rPr>
        <w:t xml:space="preserve">The response </w:t>
      </w:r>
      <w:r w:rsidR="005016D2" w:rsidRPr="00BB2941">
        <w:rPr>
          <w:rFonts w:asciiTheme="minorHAnsi" w:hAnsiTheme="minorHAnsi"/>
          <w:sz w:val="24"/>
        </w:rPr>
        <w:t>is not to exceed ten (10) pages</w:t>
      </w:r>
      <w:r w:rsidR="005016D2">
        <w:rPr>
          <w:rFonts w:asciiTheme="minorHAnsi" w:hAnsiTheme="minorHAnsi"/>
          <w:sz w:val="24"/>
        </w:rPr>
        <w:t xml:space="preserve"> including attachments</w:t>
      </w:r>
      <w:r w:rsidR="005016D2" w:rsidRPr="00BB2941">
        <w:rPr>
          <w:rFonts w:asciiTheme="minorHAnsi" w:hAnsiTheme="minorHAnsi"/>
          <w:sz w:val="24"/>
        </w:rPr>
        <w:t>.</w:t>
      </w:r>
      <w:r w:rsidR="005016D2">
        <w:rPr>
          <w:rFonts w:asciiTheme="minorHAnsi" w:hAnsiTheme="minorHAnsi"/>
          <w:sz w:val="24"/>
        </w:rPr>
        <w:t xml:space="preserve">  </w:t>
      </w:r>
    </w:p>
    <w:p w:rsidR="00DC1A32" w:rsidRPr="00BB2941" w:rsidRDefault="00DC1A32" w:rsidP="00DC1A32">
      <w:pPr>
        <w:rPr>
          <w:rFonts w:asciiTheme="minorHAnsi" w:hAnsiTheme="minorHAnsi"/>
          <w:sz w:val="24"/>
        </w:rPr>
      </w:pPr>
    </w:p>
    <w:p w:rsidR="00DC1A32" w:rsidRPr="00BB2941" w:rsidRDefault="00535696" w:rsidP="00DC1A32">
      <w:pPr>
        <w:rPr>
          <w:rFonts w:asciiTheme="minorHAnsi" w:hAnsiTheme="minorHAnsi"/>
          <w:sz w:val="24"/>
        </w:rPr>
      </w:pPr>
      <w:r w:rsidRPr="00BB2941">
        <w:rPr>
          <w:rFonts w:asciiTheme="minorHAnsi" w:hAnsiTheme="minorHAnsi"/>
          <w:sz w:val="24"/>
        </w:rPr>
        <w:t xml:space="preserve">To respond to this NOO, you must be qualified under GSA Schedule 84, SIN 246-53 </w:t>
      </w:r>
      <w:r w:rsidRPr="00BB2941">
        <w:rPr>
          <w:rFonts w:asciiTheme="minorHAnsi" w:hAnsiTheme="minorHAnsi"/>
          <w:b/>
          <w:sz w:val="24"/>
        </w:rPr>
        <w:t>and</w:t>
      </w:r>
      <w:r w:rsidR="005016D2">
        <w:rPr>
          <w:rFonts w:asciiTheme="minorHAnsi" w:hAnsiTheme="minorHAnsi"/>
          <w:sz w:val="24"/>
        </w:rPr>
        <w:t xml:space="preserve"> be on the Department of Energy’s</w:t>
      </w:r>
      <w:r w:rsidRPr="00BB2941">
        <w:rPr>
          <w:rFonts w:asciiTheme="minorHAnsi" w:hAnsiTheme="minorHAnsi"/>
          <w:sz w:val="24"/>
        </w:rPr>
        <w:t xml:space="preserve"> Qualified ESCO list.  Additionally, ESCOs should have experience implementing </w:t>
      </w:r>
      <w:r w:rsidR="005016D2">
        <w:rPr>
          <w:rFonts w:asciiTheme="minorHAnsi" w:hAnsiTheme="minorHAnsi"/>
          <w:sz w:val="24"/>
        </w:rPr>
        <w:t>upgrades to</w:t>
      </w:r>
      <w:r w:rsidR="00590D46">
        <w:rPr>
          <w:rFonts w:asciiTheme="minorHAnsi" w:hAnsiTheme="minorHAnsi"/>
          <w:sz w:val="24"/>
        </w:rPr>
        <w:t>/installing</w:t>
      </w:r>
      <w:r w:rsidR="005016D2">
        <w:rPr>
          <w:rFonts w:asciiTheme="minorHAnsi" w:hAnsiTheme="minorHAnsi"/>
          <w:sz w:val="24"/>
        </w:rPr>
        <w:t xml:space="preserve"> </w:t>
      </w:r>
      <w:r w:rsidRPr="005016D2">
        <w:rPr>
          <w:rFonts w:asciiTheme="minorHAnsi" w:hAnsiTheme="minorHAnsi"/>
          <w:sz w:val="24"/>
        </w:rPr>
        <w:t>lighting, wate</w:t>
      </w:r>
      <w:r w:rsidR="005016D2">
        <w:rPr>
          <w:rFonts w:asciiTheme="minorHAnsi" w:hAnsiTheme="minorHAnsi"/>
          <w:sz w:val="24"/>
        </w:rPr>
        <w:t>r fixtur</w:t>
      </w:r>
      <w:r w:rsidR="00574914">
        <w:rPr>
          <w:rFonts w:asciiTheme="minorHAnsi" w:hAnsiTheme="minorHAnsi"/>
          <w:sz w:val="24"/>
        </w:rPr>
        <w:t xml:space="preserve">es, </w:t>
      </w:r>
      <w:r w:rsidR="00590D46">
        <w:rPr>
          <w:rFonts w:asciiTheme="minorHAnsi" w:hAnsiTheme="minorHAnsi"/>
          <w:sz w:val="24"/>
        </w:rPr>
        <w:t xml:space="preserve">simple </w:t>
      </w:r>
      <w:r w:rsidR="005016D2">
        <w:rPr>
          <w:rFonts w:asciiTheme="minorHAnsi" w:hAnsiTheme="minorHAnsi"/>
          <w:sz w:val="24"/>
        </w:rPr>
        <w:t>HVAC controls</w:t>
      </w:r>
      <w:r w:rsidR="00574914">
        <w:rPr>
          <w:rFonts w:asciiTheme="minorHAnsi" w:hAnsiTheme="minorHAnsi"/>
          <w:sz w:val="24"/>
        </w:rPr>
        <w:t xml:space="preserve">, HVAC </w:t>
      </w:r>
      <w:r w:rsidR="00D17792">
        <w:rPr>
          <w:rFonts w:asciiTheme="minorHAnsi" w:hAnsiTheme="minorHAnsi"/>
          <w:sz w:val="24"/>
        </w:rPr>
        <w:t>equipment</w:t>
      </w:r>
      <w:r w:rsidR="00590D46">
        <w:rPr>
          <w:rFonts w:asciiTheme="minorHAnsi" w:hAnsiTheme="minorHAnsi"/>
          <w:sz w:val="24"/>
        </w:rPr>
        <w:t xml:space="preserve">, </w:t>
      </w:r>
      <w:r w:rsidR="00574914">
        <w:rPr>
          <w:rFonts w:asciiTheme="minorHAnsi" w:hAnsiTheme="minorHAnsi"/>
          <w:sz w:val="24"/>
        </w:rPr>
        <w:t xml:space="preserve">and </w:t>
      </w:r>
      <w:r w:rsidR="00D17792">
        <w:rPr>
          <w:rFonts w:asciiTheme="minorHAnsi" w:hAnsiTheme="minorHAnsi"/>
          <w:sz w:val="24"/>
        </w:rPr>
        <w:t xml:space="preserve">solar </w:t>
      </w:r>
      <w:r w:rsidR="00590D46">
        <w:rPr>
          <w:rFonts w:asciiTheme="minorHAnsi" w:hAnsiTheme="minorHAnsi"/>
          <w:sz w:val="24"/>
        </w:rPr>
        <w:t>PV</w:t>
      </w:r>
      <w:r w:rsidR="00574914">
        <w:rPr>
          <w:rFonts w:asciiTheme="minorHAnsi" w:hAnsiTheme="minorHAnsi"/>
          <w:sz w:val="24"/>
        </w:rPr>
        <w:t xml:space="preserve"> systems.</w:t>
      </w:r>
    </w:p>
    <w:p w:rsidR="00DC1A32" w:rsidRPr="00BB2941" w:rsidRDefault="00DC1A32" w:rsidP="00DC1A32">
      <w:pPr>
        <w:rPr>
          <w:rFonts w:asciiTheme="minorHAnsi" w:hAnsiTheme="minorHAnsi"/>
          <w:sz w:val="24"/>
        </w:rPr>
      </w:pPr>
    </w:p>
    <w:p w:rsidR="00FF4D87" w:rsidRPr="00FF4D87" w:rsidRDefault="00DC1A32" w:rsidP="00DC1A32">
      <w:pPr>
        <w:rPr>
          <w:rFonts w:asciiTheme="minorHAnsi" w:hAnsiTheme="minorHAnsi"/>
          <w:sz w:val="24"/>
        </w:rPr>
      </w:pPr>
      <w:r w:rsidRPr="00BB2941">
        <w:rPr>
          <w:rFonts w:asciiTheme="minorHAnsi" w:hAnsiTheme="minorHAnsi"/>
          <w:sz w:val="24"/>
        </w:rPr>
        <w:t xml:space="preserve">The </w:t>
      </w:r>
      <w:r w:rsidR="00535696" w:rsidRPr="00BB2941">
        <w:rPr>
          <w:rFonts w:asciiTheme="minorHAnsi" w:hAnsiTheme="minorHAnsi"/>
          <w:color w:val="FF0000"/>
          <w:sz w:val="24"/>
        </w:rPr>
        <w:t>(Agency/sub-agency/Site)</w:t>
      </w:r>
      <w:r w:rsidRPr="00BB2941">
        <w:rPr>
          <w:rFonts w:asciiTheme="minorHAnsi" w:hAnsiTheme="minorHAnsi"/>
          <w:sz w:val="24"/>
        </w:rPr>
        <w:t xml:space="preserve"> will select one ESCO from responses to the NOO to conduct an Investment Grad</w:t>
      </w:r>
      <w:r w:rsidR="005016D2">
        <w:rPr>
          <w:rFonts w:asciiTheme="minorHAnsi" w:hAnsiTheme="minorHAnsi"/>
          <w:sz w:val="24"/>
        </w:rPr>
        <w:t>e Audit (IGA) of the facility using</w:t>
      </w:r>
      <w:r w:rsidRPr="00BB2941">
        <w:rPr>
          <w:rFonts w:asciiTheme="minorHAnsi" w:hAnsiTheme="minorHAnsi"/>
          <w:sz w:val="24"/>
        </w:rPr>
        <w:t xml:space="preserve"> the standard tools provided by the Department of Energy’s Federal Energy Management Program (FEMP). The cost of the </w:t>
      </w:r>
      <w:r w:rsidR="00FF4D87">
        <w:rPr>
          <w:rFonts w:asciiTheme="minorHAnsi" w:hAnsiTheme="minorHAnsi"/>
          <w:sz w:val="24"/>
        </w:rPr>
        <w:t xml:space="preserve">IGA </w:t>
      </w:r>
      <w:r w:rsidR="00FF4D87" w:rsidRPr="00BB2941">
        <w:rPr>
          <w:rFonts w:asciiTheme="minorHAnsi" w:hAnsiTheme="minorHAnsi"/>
          <w:sz w:val="24"/>
        </w:rPr>
        <w:t>will</w:t>
      </w:r>
      <w:r w:rsidRPr="00BB2941">
        <w:rPr>
          <w:rFonts w:asciiTheme="minorHAnsi" w:hAnsiTheme="minorHAnsi"/>
          <w:sz w:val="24"/>
        </w:rPr>
        <w:t xml:space="preserve"> be included in the final price of the ESPC ENABLE project.  </w:t>
      </w:r>
      <w:r w:rsidR="00FF4D87">
        <w:rPr>
          <w:rFonts w:asciiTheme="minorHAnsi" w:hAnsiTheme="minorHAnsi"/>
          <w:sz w:val="24"/>
        </w:rPr>
        <w:t xml:space="preserve">Using the results of the IGA, the ESCO will prepare a Final Proposal (FP) </w:t>
      </w:r>
      <w:r w:rsidR="001745FC">
        <w:rPr>
          <w:rFonts w:asciiTheme="minorHAnsi" w:hAnsiTheme="minorHAnsi"/>
          <w:sz w:val="24"/>
        </w:rPr>
        <w:t xml:space="preserve">based on the FEMP ESPC ENABLE </w:t>
      </w:r>
      <w:r w:rsidR="001745FC">
        <w:rPr>
          <w:rFonts w:asciiTheme="minorHAnsi" w:hAnsiTheme="minorHAnsi"/>
          <w:b/>
          <w:sz w:val="24"/>
        </w:rPr>
        <w:t>Final Proposal Requirements</w:t>
      </w:r>
      <w:r w:rsidR="00F3654D">
        <w:rPr>
          <w:rFonts w:asciiTheme="minorHAnsi" w:hAnsiTheme="minorHAnsi"/>
          <w:b/>
          <w:sz w:val="24"/>
        </w:rPr>
        <w:t xml:space="preserve"> </w:t>
      </w:r>
      <w:r w:rsidR="00F3654D">
        <w:rPr>
          <w:rFonts w:asciiTheme="minorHAnsi" w:hAnsiTheme="minorHAnsi"/>
          <w:sz w:val="24"/>
        </w:rPr>
        <w:t>(see attachment 3)</w:t>
      </w:r>
      <w:r w:rsidR="00FF4D87">
        <w:rPr>
          <w:rFonts w:asciiTheme="minorHAnsi" w:hAnsiTheme="minorHAnsi"/>
          <w:sz w:val="24"/>
        </w:rPr>
        <w:t xml:space="preserve">.  Both the IGA and FP should adhere to the general conditions of the GSA Schedule 84, SIN 246-53, </w:t>
      </w:r>
      <w:r w:rsidR="001745FC">
        <w:rPr>
          <w:rFonts w:asciiTheme="minorHAnsi" w:hAnsiTheme="minorHAnsi"/>
          <w:sz w:val="24"/>
        </w:rPr>
        <w:t xml:space="preserve">and </w:t>
      </w:r>
      <w:r w:rsidR="00FF4D87">
        <w:rPr>
          <w:rFonts w:asciiTheme="minorHAnsi" w:hAnsiTheme="minorHAnsi"/>
          <w:sz w:val="24"/>
        </w:rPr>
        <w:t xml:space="preserve">the </w:t>
      </w:r>
      <w:r w:rsidR="001745FC" w:rsidRPr="001745FC">
        <w:rPr>
          <w:rFonts w:asciiTheme="minorHAnsi" w:hAnsiTheme="minorHAnsi"/>
          <w:sz w:val="24"/>
        </w:rPr>
        <w:t>ESPC ENABLE</w:t>
      </w:r>
      <w:r w:rsidR="001745FC" w:rsidRPr="00FF4D87">
        <w:rPr>
          <w:rFonts w:asciiTheme="minorHAnsi" w:hAnsiTheme="minorHAnsi"/>
          <w:b/>
          <w:sz w:val="24"/>
        </w:rPr>
        <w:t xml:space="preserve"> </w:t>
      </w:r>
      <w:r w:rsidR="001745FC">
        <w:rPr>
          <w:rFonts w:asciiTheme="minorHAnsi" w:hAnsiTheme="minorHAnsi"/>
          <w:b/>
          <w:sz w:val="24"/>
        </w:rPr>
        <w:t>0</w:t>
      </w:r>
      <w:r w:rsidR="0094366B">
        <w:rPr>
          <w:rFonts w:asciiTheme="minorHAnsi" w:hAnsiTheme="minorHAnsi"/>
          <w:b/>
          <w:sz w:val="24"/>
        </w:rPr>
        <w:t>6</w:t>
      </w:r>
      <w:r w:rsidR="001745FC">
        <w:rPr>
          <w:rFonts w:asciiTheme="minorHAnsi" w:hAnsiTheme="minorHAnsi"/>
          <w:b/>
          <w:sz w:val="24"/>
        </w:rPr>
        <w:t xml:space="preserve"> </w:t>
      </w:r>
      <w:r w:rsidR="00FF4D87" w:rsidRPr="00FF4D87">
        <w:rPr>
          <w:rFonts w:asciiTheme="minorHAnsi" w:hAnsiTheme="minorHAnsi"/>
          <w:b/>
          <w:sz w:val="24"/>
        </w:rPr>
        <w:t>Scope of Work (SOW)</w:t>
      </w:r>
      <w:r w:rsidR="00FF4D87">
        <w:rPr>
          <w:rFonts w:asciiTheme="minorHAnsi" w:hAnsiTheme="minorHAnsi"/>
          <w:sz w:val="24"/>
        </w:rPr>
        <w:t>.</w:t>
      </w:r>
      <w:r w:rsidR="00085EE1">
        <w:rPr>
          <w:rFonts w:asciiTheme="minorHAnsi" w:hAnsiTheme="minorHAnsi"/>
          <w:sz w:val="24"/>
        </w:rPr>
        <w:t xml:space="preserve">  The SOW will be provided to the selected contractor prior to the IGA.  </w:t>
      </w:r>
      <w:r w:rsidR="00085EE1" w:rsidRPr="00085EE1">
        <w:rPr>
          <w:rFonts w:asciiTheme="minorHAnsi" w:hAnsiTheme="minorHAnsi"/>
          <w:sz w:val="24"/>
        </w:rPr>
        <w:t>The agency will not be responsible for any costs incurred, such as proposal preparation costs or the costs incurred in conducting the IGA, unless a TO is awarded or authorized by the agency CO.</w:t>
      </w:r>
    </w:p>
    <w:p w:rsidR="00FF4D87" w:rsidRDefault="00FF4D87" w:rsidP="00DC1A32">
      <w:pPr>
        <w:rPr>
          <w:rFonts w:asciiTheme="minorHAnsi" w:hAnsiTheme="minorHAnsi"/>
          <w:sz w:val="24"/>
        </w:rPr>
      </w:pPr>
    </w:p>
    <w:p w:rsidR="00DC1A32" w:rsidRPr="00BB2941" w:rsidRDefault="00DC1A32" w:rsidP="00DC1A32">
      <w:pPr>
        <w:rPr>
          <w:rFonts w:asciiTheme="minorHAnsi" w:hAnsiTheme="minorHAnsi"/>
          <w:sz w:val="24"/>
        </w:rPr>
      </w:pPr>
      <w:r w:rsidRPr="00BB2941">
        <w:rPr>
          <w:rFonts w:asciiTheme="minorHAnsi" w:hAnsiTheme="minorHAnsi"/>
          <w:sz w:val="24"/>
        </w:rPr>
        <w:t>If selected, the ESCO shall be required to report final project data to FEMP including, but not limited to, implemented energy conservation measures, total project investment, contract price, contract term, award date, completion date, guaranteed cost savings, and total energy savings.</w:t>
      </w:r>
    </w:p>
    <w:p w:rsidR="00DC1A32" w:rsidRPr="00BB2941" w:rsidRDefault="00DC1A32" w:rsidP="00DC1A32">
      <w:pPr>
        <w:rPr>
          <w:rFonts w:asciiTheme="minorHAnsi" w:hAnsiTheme="minorHAnsi"/>
          <w:sz w:val="24"/>
        </w:rPr>
      </w:pPr>
    </w:p>
    <w:p w:rsidR="00634871" w:rsidRDefault="00634871">
      <w:pPr>
        <w:spacing w:after="200" w:line="276" w:lineRule="auto"/>
        <w:rPr>
          <w:ins w:id="9" w:author="Rathbun, Michelle A." w:date="2015-06-30T14:08:00Z"/>
          <w:rFonts w:asciiTheme="minorHAnsi" w:hAnsiTheme="minorHAnsi"/>
          <w:b/>
          <w:sz w:val="24"/>
        </w:rPr>
      </w:pPr>
      <w:ins w:id="10" w:author="Rathbun, Michelle A." w:date="2015-06-30T14:08:00Z">
        <w:r>
          <w:rPr>
            <w:rFonts w:asciiTheme="minorHAnsi" w:hAnsiTheme="minorHAnsi"/>
            <w:b/>
            <w:sz w:val="24"/>
          </w:rPr>
          <w:br w:type="page"/>
        </w:r>
      </w:ins>
    </w:p>
    <w:p w:rsidR="00DC1A32" w:rsidRPr="00C37336" w:rsidRDefault="00DC1A32" w:rsidP="00DC1A32">
      <w:pPr>
        <w:rPr>
          <w:rFonts w:asciiTheme="minorHAnsi" w:hAnsiTheme="minorHAnsi"/>
          <w:b/>
          <w:sz w:val="24"/>
        </w:rPr>
      </w:pPr>
      <w:r w:rsidRPr="00BB2941">
        <w:rPr>
          <w:rFonts w:asciiTheme="minorHAnsi" w:hAnsiTheme="minorHAnsi"/>
          <w:b/>
          <w:sz w:val="24"/>
        </w:rPr>
        <w:t>Each ESCO response must address the following:</w:t>
      </w:r>
    </w:p>
    <w:p w:rsidR="00C37336" w:rsidRDefault="00C37336" w:rsidP="00DC1A32">
      <w:pPr>
        <w:pStyle w:val="ListParagraph"/>
        <w:numPr>
          <w:ilvl w:val="0"/>
          <w:numId w:val="2"/>
        </w:numPr>
        <w:rPr>
          <w:rFonts w:asciiTheme="minorHAnsi" w:hAnsiTheme="minorHAnsi"/>
          <w:sz w:val="24"/>
        </w:rPr>
      </w:pPr>
      <w:r>
        <w:rPr>
          <w:rFonts w:asciiTheme="minorHAnsi" w:hAnsiTheme="minorHAnsi"/>
          <w:sz w:val="24"/>
        </w:rPr>
        <w:lastRenderedPageBreak/>
        <w:t>ESCO Qualifications</w:t>
      </w:r>
      <w:r w:rsidR="005D6D98">
        <w:rPr>
          <w:rFonts w:asciiTheme="minorHAnsi" w:hAnsiTheme="minorHAnsi"/>
          <w:sz w:val="24"/>
        </w:rPr>
        <w:t xml:space="preserve"> and Past Performance</w:t>
      </w:r>
    </w:p>
    <w:p w:rsidR="00C37336" w:rsidRDefault="00C37336" w:rsidP="00DC1A32">
      <w:pPr>
        <w:pStyle w:val="ListParagraph"/>
        <w:numPr>
          <w:ilvl w:val="0"/>
          <w:numId w:val="2"/>
        </w:numPr>
        <w:rPr>
          <w:rFonts w:asciiTheme="minorHAnsi" w:hAnsiTheme="minorHAnsi"/>
          <w:sz w:val="24"/>
        </w:rPr>
      </w:pPr>
      <w:r>
        <w:rPr>
          <w:rFonts w:asciiTheme="minorHAnsi" w:hAnsiTheme="minorHAnsi"/>
          <w:sz w:val="24"/>
        </w:rPr>
        <w:t>Price Component</w:t>
      </w:r>
    </w:p>
    <w:p w:rsidR="008F5438" w:rsidRPr="00C37336" w:rsidRDefault="00C37336" w:rsidP="00C37336">
      <w:pPr>
        <w:pStyle w:val="ListParagraph"/>
        <w:numPr>
          <w:ilvl w:val="0"/>
          <w:numId w:val="2"/>
        </w:numPr>
        <w:rPr>
          <w:rFonts w:asciiTheme="minorHAnsi" w:hAnsiTheme="minorHAnsi"/>
          <w:sz w:val="24"/>
        </w:rPr>
      </w:pPr>
      <w:r>
        <w:rPr>
          <w:rFonts w:asciiTheme="minorHAnsi" w:hAnsiTheme="minorHAnsi"/>
          <w:sz w:val="24"/>
        </w:rPr>
        <w:t xml:space="preserve">Other </w:t>
      </w:r>
      <w:r w:rsidRPr="00C37336">
        <w:rPr>
          <w:rFonts w:asciiTheme="minorHAnsi" w:hAnsiTheme="minorHAnsi"/>
          <w:color w:val="FF0000"/>
          <w:sz w:val="24"/>
        </w:rPr>
        <w:t>(Insert any additional requirements for ESCO responses you deem necessary.  Some examples are environmental concerns, experience working with small businesses and/or local sub-contractors, experience dealing with hazardous materials, etc.</w:t>
      </w:r>
      <w:r>
        <w:rPr>
          <w:rFonts w:asciiTheme="minorHAnsi" w:hAnsiTheme="minorHAnsi"/>
          <w:color w:val="FF0000"/>
          <w:sz w:val="24"/>
        </w:rPr>
        <w:t xml:space="preserve">  </w:t>
      </w:r>
      <w:r w:rsidR="008F5438" w:rsidRPr="00C37336">
        <w:rPr>
          <w:rFonts w:asciiTheme="minorHAnsi" w:hAnsiTheme="minorHAnsi"/>
          <w:color w:val="FF0000"/>
          <w:sz w:val="24"/>
        </w:rPr>
        <w:t>Please remember the 10 page maximum above.  Also, if you add additional items to this list, they should be reflected in your eva</w:t>
      </w:r>
      <w:r w:rsidR="00BB2941" w:rsidRPr="00C37336">
        <w:rPr>
          <w:rFonts w:asciiTheme="minorHAnsi" w:hAnsiTheme="minorHAnsi"/>
          <w:color w:val="FF0000"/>
          <w:sz w:val="24"/>
        </w:rPr>
        <w:t>luation criteria [below]</w:t>
      </w:r>
      <w:r w:rsidR="008F5438" w:rsidRPr="00C37336">
        <w:rPr>
          <w:rFonts w:asciiTheme="minorHAnsi" w:hAnsiTheme="minorHAnsi"/>
          <w:color w:val="FF0000"/>
          <w:sz w:val="24"/>
        </w:rPr>
        <w:t>)</w:t>
      </w:r>
    </w:p>
    <w:p w:rsidR="00DC1A32" w:rsidRPr="00BB2941" w:rsidRDefault="00DC1A32" w:rsidP="00DC1A32">
      <w:pPr>
        <w:rPr>
          <w:rFonts w:asciiTheme="minorHAnsi" w:hAnsiTheme="minorHAnsi"/>
          <w:sz w:val="24"/>
        </w:rPr>
      </w:pPr>
    </w:p>
    <w:p w:rsidR="00DC1A32" w:rsidRPr="00BB2941" w:rsidRDefault="00DC1A32" w:rsidP="00DC1A32">
      <w:pPr>
        <w:rPr>
          <w:rFonts w:asciiTheme="minorHAnsi" w:hAnsiTheme="minorHAnsi"/>
          <w:sz w:val="24"/>
        </w:rPr>
      </w:pPr>
      <w:r w:rsidRPr="00BB2941">
        <w:rPr>
          <w:rFonts w:asciiTheme="minorHAnsi" w:hAnsiTheme="minorHAnsi"/>
          <w:sz w:val="24"/>
        </w:rPr>
        <w:t>The selection process will be based on the ESCO’s qualifications</w:t>
      </w:r>
      <w:r w:rsidR="00C37336">
        <w:rPr>
          <w:rFonts w:asciiTheme="minorHAnsi" w:hAnsiTheme="minorHAnsi"/>
          <w:sz w:val="24"/>
        </w:rPr>
        <w:t xml:space="preserve"> and a price component in accordance with the</w:t>
      </w:r>
      <w:r w:rsidRPr="00BB2941">
        <w:rPr>
          <w:rFonts w:asciiTheme="minorHAnsi" w:hAnsiTheme="minorHAnsi"/>
          <w:sz w:val="24"/>
        </w:rPr>
        <w:t xml:space="preserve"> best value criteria defined by FAR 2.101. The criteria will be weighted </w:t>
      </w:r>
      <w:r w:rsidR="008F5438" w:rsidRPr="00BB2941">
        <w:rPr>
          <w:rFonts w:asciiTheme="minorHAnsi" w:hAnsiTheme="minorHAnsi"/>
          <w:color w:val="FF0000"/>
          <w:sz w:val="24"/>
        </w:rPr>
        <w:t>(equally/of descending importance/based on the following values [insert specific weights])</w:t>
      </w:r>
      <w:r w:rsidR="008F5438" w:rsidRPr="00BB2941">
        <w:rPr>
          <w:rFonts w:asciiTheme="minorHAnsi" w:hAnsiTheme="minorHAnsi"/>
          <w:sz w:val="24"/>
        </w:rPr>
        <w:t>:</w:t>
      </w:r>
    </w:p>
    <w:p w:rsidR="00DC1A32" w:rsidRDefault="00F41A55" w:rsidP="00DC1A32">
      <w:pPr>
        <w:pStyle w:val="ListParagraph"/>
        <w:numPr>
          <w:ilvl w:val="0"/>
          <w:numId w:val="3"/>
        </w:numPr>
        <w:rPr>
          <w:rFonts w:asciiTheme="minorHAnsi" w:hAnsiTheme="minorHAnsi"/>
          <w:sz w:val="24"/>
        </w:rPr>
      </w:pPr>
      <w:r>
        <w:rPr>
          <w:rFonts w:asciiTheme="minorHAnsi" w:hAnsiTheme="minorHAnsi"/>
          <w:b/>
          <w:sz w:val="24"/>
        </w:rPr>
        <w:t>ESCO Qualifications and Past Performance</w:t>
      </w:r>
      <w:r w:rsidR="00DC1A32" w:rsidRPr="00BB2941">
        <w:rPr>
          <w:rFonts w:asciiTheme="minorHAnsi" w:hAnsiTheme="minorHAnsi"/>
          <w:b/>
          <w:sz w:val="24"/>
        </w:rPr>
        <w:t>:</w:t>
      </w:r>
      <w:r w:rsidR="00DC1A32" w:rsidRPr="00BB2941">
        <w:rPr>
          <w:rFonts w:asciiTheme="minorHAnsi" w:hAnsiTheme="minorHAnsi"/>
          <w:sz w:val="24"/>
        </w:rPr>
        <w:t xml:space="preserve"> To what extent did the contractor demonstrate compliance with </w:t>
      </w:r>
      <w:r w:rsidR="00696112">
        <w:rPr>
          <w:rFonts w:asciiTheme="minorHAnsi" w:hAnsiTheme="minorHAnsi"/>
          <w:sz w:val="24"/>
        </w:rPr>
        <w:t xml:space="preserve">similar work and scope?  Also, what was the contractor’s performance with prior contract requirements (i.e. </w:t>
      </w:r>
      <w:r w:rsidR="00C37336">
        <w:rPr>
          <w:rFonts w:asciiTheme="minorHAnsi" w:hAnsiTheme="minorHAnsi"/>
          <w:sz w:val="24"/>
        </w:rPr>
        <w:t>accurate reporting</w:t>
      </w:r>
      <w:r w:rsidR="00DC1A32" w:rsidRPr="00BB2941">
        <w:rPr>
          <w:rFonts w:asciiTheme="minorHAnsi" w:hAnsiTheme="minorHAnsi"/>
          <w:sz w:val="24"/>
        </w:rPr>
        <w:t xml:space="preserve">, timely delivery, </w:t>
      </w:r>
      <w:r w:rsidR="00C37336">
        <w:rPr>
          <w:rFonts w:asciiTheme="minorHAnsi" w:hAnsiTheme="minorHAnsi"/>
          <w:sz w:val="24"/>
        </w:rPr>
        <w:t xml:space="preserve">on-cost delivery </w:t>
      </w:r>
      <w:r w:rsidR="00DC1A32" w:rsidRPr="00BB2941">
        <w:rPr>
          <w:rFonts w:asciiTheme="minorHAnsi" w:hAnsiTheme="minorHAnsi"/>
          <w:sz w:val="24"/>
        </w:rPr>
        <w:t>and technical excellence</w:t>
      </w:r>
      <w:r w:rsidR="00696112">
        <w:rPr>
          <w:rFonts w:asciiTheme="minorHAnsi" w:hAnsiTheme="minorHAnsi"/>
          <w:sz w:val="24"/>
        </w:rPr>
        <w:t>)</w:t>
      </w:r>
      <w:r w:rsidR="00DC1A32" w:rsidRPr="00BB2941">
        <w:rPr>
          <w:rFonts w:asciiTheme="minorHAnsi" w:hAnsiTheme="minorHAnsi"/>
          <w:sz w:val="24"/>
        </w:rPr>
        <w:t xml:space="preserve">? </w:t>
      </w:r>
    </w:p>
    <w:p w:rsidR="00C37336" w:rsidRPr="00BB2941" w:rsidRDefault="00F41A55" w:rsidP="00DC1A32">
      <w:pPr>
        <w:pStyle w:val="ListParagraph"/>
        <w:numPr>
          <w:ilvl w:val="0"/>
          <w:numId w:val="3"/>
        </w:numPr>
        <w:rPr>
          <w:rFonts w:asciiTheme="minorHAnsi" w:hAnsiTheme="minorHAnsi"/>
          <w:sz w:val="24"/>
        </w:rPr>
      </w:pPr>
      <w:r>
        <w:rPr>
          <w:rFonts w:asciiTheme="minorHAnsi" w:hAnsiTheme="minorHAnsi"/>
          <w:b/>
          <w:sz w:val="24"/>
        </w:rPr>
        <w:t>Price Component:</w:t>
      </w:r>
      <w:r>
        <w:rPr>
          <w:rFonts w:asciiTheme="minorHAnsi" w:hAnsiTheme="minorHAnsi"/>
          <w:sz w:val="24"/>
        </w:rPr>
        <w:t xml:space="preserve"> an estimated price to perform the IGA </w:t>
      </w:r>
      <w:r w:rsidR="00FF4D87">
        <w:rPr>
          <w:rFonts w:asciiTheme="minorHAnsi" w:hAnsiTheme="minorHAnsi"/>
          <w:sz w:val="24"/>
        </w:rPr>
        <w:t xml:space="preserve">and prepare the FP, </w:t>
      </w:r>
      <w:r>
        <w:rPr>
          <w:rFonts w:asciiTheme="minorHAnsi" w:hAnsiTheme="minorHAnsi"/>
          <w:sz w:val="24"/>
        </w:rPr>
        <w:t>quoted on a dollars per square foot basis, and a total for all facilities in question.</w:t>
      </w:r>
    </w:p>
    <w:p w:rsidR="00642141" w:rsidRPr="00BB2941" w:rsidRDefault="00F41A55" w:rsidP="00DC1A32">
      <w:pPr>
        <w:pStyle w:val="ListParagraph"/>
        <w:numPr>
          <w:ilvl w:val="0"/>
          <w:numId w:val="3"/>
        </w:numPr>
        <w:rPr>
          <w:rFonts w:asciiTheme="minorHAnsi" w:hAnsiTheme="minorHAnsi"/>
          <w:b/>
          <w:color w:val="FF0000"/>
          <w:sz w:val="24"/>
        </w:rPr>
      </w:pPr>
      <w:r w:rsidRPr="00BB2941">
        <w:rPr>
          <w:rFonts w:asciiTheme="minorHAnsi" w:hAnsiTheme="minorHAnsi"/>
          <w:color w:val="FF0000"/>
          <w:sz w:val="24"/>
        </w:rPr>
        <w:t xml:space="preserve"> </w:t>
      </w:r>
      <w:r w:rsidR="00642141" w:rsidRPr="00BB2941">
        <w:rPr>
          <w:rFonts w:asciiTheme="minorHAnsi" w:hAnsiTheme="minorHAnsi"/>
          <w:color w:val="FF0000"/>
          <w:sz w:val="24"/>
        </w:rPr>
        <w:t xml:space="preserve">(Insert additional </w:t>
      </w:r>
      <w:r>
        <w:rPr>
          <w:rFonts w:asciiTheme="minorHAnsi" w:hAnsiTheme="minorHAnsi"/>
          <w:color w:val="FF0000"/>
          <w:sz w:val="24"/>
        </w:rPr>
        <w:t xml:space="preserve">evaluations </w:t>
      </w:r>
      <w:r w:rsidR="00642141" w:rsidRPr="00BB2941">
        <w:rPr>
          <w:rFonts w:asciiTheme="minorHAnsi" w:hAnsiTheme="minorHAnsi"/>
          <w:color w:val="FF0000"/>
          <w:sz w:val="24"/>
        </w:rPr>
        <w:t>criteria as appropriate)</w:t>
      </w:r>
    </w:p>
    <w:p w:rsidR="00DC1A32" w:rsidRPr="00BB2941" w:rsidRDefault="00DC1A32" w:rsidP="00DC1A32">
      <w:pPr>
        <w:rPr>
          <w:rFonts w:asciiTheme="minorHAnsi" w:hAnsiTheme="minorHAnsi"/>
          <w:b/>
          <w:sz w:val="24"/>
        </w:rPr>
      </w:pPr>
    </w:p>
    <w:p w:rsidR="00DC1A32" w:rsidRPr="00BB2941" w:rsidRDefault="00DC1A32" w:rsidP="00DC1A32">
      <w:pPr>
        <w:rPr>
          <w:rFonts w:asciiTheme="minorHAnsi" w:hAnsiTheme="minorHAnsi"/>
          <w:sz w:val="24"/>
          <w:highlight w:val="yellow"/>
        </w:rPr>
      </w:pPr>
      <w:r w:rsidRPr="00BB2941">
        <w:rPr>
          <w:rFonts w:asciiTheme="minorHAnsi" w:hAnsiTheme="minorHAnsi"/>
          <w:sz w:val="24"/>
        </w:rPr>
        <w:t>The timeline for this selection process is as follows:</w:t>
      </w:r>
    </w:p>
    <w:p w:rsidR="00DC1A32" w:rsidRPr="00BB2941" w:rsidRDefault="00DC1A32" w:rsidP="00DC1A32">
      <w:pPr>
        <w:pStyle w:val="ListParagraph"/>
        <w:numPr>
          <w:ilvl w:val="0"/>
          <w:numId w:val="4"/>
        </w:numPr>
        <w:rPr>
          <w:rFonts w:asciiTheme="minorHAnsi" w:hAnsiTheme="minorHAnsi"/>
          <w:sz w:val="24"/>
        </w:rPr>
      </w:pPr>
      <w:r w:rsidRPr="00BB2941">
        <w:rPr>
          <w:rFonts w:asciiTheme="minorHAnsi" w:hAnsiTheme="minorHAnsi"/>
          <w:sz w:val="24"/>
        </w:rPr>
        <w:t xml:space="preserve">Closing date for expression of interest: </w:t>
      </w:r>
      <w:bookmarkStart w:id="11" w:name="Text9"/>
      <w:r w:rsidRPr="00BB2941">
        <w:rPr>
          <w:rFonts w:asciiTheme="minorHAnsi" w:hAnsiTheme="minorHAnsi"/>
          <w:sz w:val="24"/>
        </w:rPr>
        <w:t xml:space="preserve"> </w:t>
      </w:r>
      <w:bookmarkEnd w:id="11"/>
      <w:r w:rsidR="00243375">
        <w:rPr>
          <w:rFonts w:asciiTheme="minorHAnsi" w:hAnsiTheme="minorHAnsi"/>
          <w:sz w:val="24"/>
        </w:rPr>
        <w:t>Two</w:t>
      </w:r>
      <w:r w:rsidR="00243375" w:rsidRPr="00BB2941">
        <w:rPr>
          <w:rFonts w:asciiTheme="minorHAnsi" w:hAnsiTheme="minorHAnsi"/>
          <w:sz w:val="24"/>
        </w:rPr>
        <w:t xml:space="preserve"> </w:t>
      </w:r>
      <w:r w:rsidR="0098265C" w:rsidRPr="00BB2941">
        <w:rPr>
          <w:rFonts w:asciiTheme="minorHAnsi" w:hAnsiTheme="minorHAnsi"/>
          <w:sz w:val="24"/>
        </w:rPr>
        <w:t>week</w:t>
      </w:r>
      <w:r w:rsidR="00243375">
        <w:rPr>
          <w:rFonts w:asciiTheme="minorHAnsi" w:hAnsiTheme="minorHAnsi"/>
          <w:sz w:val="24"/>
        </w:rPr>
        <w:t>s</w:t>
      </w:r>
      <w:r w:rsidR="0098265C" w:rsidRPr="00BB2941">
        <w:rPr>
          <w:rFonts w:asciiTheme="minorHAnsi" w:hAnsiTheme="minorHAnsi"/>
          <w:sz w:val="24"/>
        </w:rPr>
        <w:t xml:space="preserve"> from today </w:t>
      </w:r>
      <w:r w:rsidR="0098265C" w:rsidRPr="00BB2941">
        <w:rPr>
          <w:rFonts w:asciiTheme="minorHAnsi" w:hAnsiTheme="minorHAnsi"/>
          <w:color w:val="FF0000"/>
          <w:sz w:val="24"/>
        </w:rPr>
        <w:t>(or another timeline specified in your acquisition plan)</w:t>
      </w:r>
    </w:p>
    <w:p w:rsidR="0098265C" w:rsidRPr="00BB2941" w:rsidRDefault="00DC1A32" w:rsidP="00DC1A32">
      <w:pPr>
        <w:pStyle w:val="ListParagraph"/>
        <w:numPr>
          <w:ilvl w:val="0"/>
          <w:numId w:val="4"/>
        </w:numPr>
        <w:rPr>
          <w:rFonts w:asciiTheme="minorHAnsi" w:hAnsiTheme="minorHAnsi"/>
          <w:sz w:val="24"/>
        </w:rPr>
      </w:pPr>
      <w:r w:rsidRPr="00BB2941">
        <w:rPr>
          <w:rFonts w:asciiTheme="minorHAnsi" w:hAnsiTheme="minorHAnsi"/>
          <w:sz w:val="24"/>
        </w:rPr>
        <w:t>Agency’s review process</w:t>
      </w:r>
      <w:r w:rsidR="0098265C" w:rsidRPr="00BB2941">
        <w:rPr>
          <w:rFonts w:asciiTheme="minorHAnsi" w:hAnsiTheme="minorHAnsi"/>
          <w:sz w:val="24"/>
        </w:rPr>
        <w:t xml:space="preserve">: </w:t>
      </w:r>
      <w:r w:rsidR="0098265C" w:rsidRPr="00BB2941">
        <w:rPr>
          <w:rFonts w:asciiTheme="minorHAnsi" w:hAnsiTheme="minorHAnsi"/>
          <w:color w:val="FF0000"/>
          <w:sz w:val="24"/>
        </w:rPr>
        <w:t>(Indicate end date for review process, recommend no more than one week)</w:t>
      </w:r>
    </w:p>
    <w:p w:rsidR="00DC1A32" w:rsidRPr="00BB2941" w:rsidRDefault="00DC1A32" w:rsidP="00DC1A32">
      <w:pPr>
        <w:pStyle w:val="ListParagraph"/>
        <w:numPr>
          <w:ilvl w:val="0"/>
          <w:numId w:val="4"/>
        </w:numPr>
        <w:rPr>
          <w:rFonts w:asciiTheme="minorHAnsi" w:hAnsiTheme="minorHAnsi"/>
          <w:sz w:val="24"/>
        </w:rPr>
      </w:pPr>
      <w:r w:rsidRPr="00BB2941">
        <w:rPr>
          <w:rFonts w:asciiTheme="minorHAnsi" w:hAnsiTheme="minorHAnsi"/>
          <w:sz w:val="24"/>
        </w:rPr>
        <w:t xml:space="preserve">Date for notification to unsuccessful offerors:  </w:t>
      </w:r>
      <w:r w:rsidR="00560A91">
        <w:rPr>
          <w:rFonts w:asciiTheme="minorHAnsi" w:hAnsiTheme="minorHAnsi"/>
          <w:sz w:val="24"/>
        </w:rPr>
        <w:t xml:space="preserve">One </w:t>
      </w:r>
      <w:r w:rsidR="005016D2">
        <w:rPr>
          <w:rFonts w:asciiTheme="minorHAnsi" w:hAnsiTheme="minorHAnsi"/>
          <w:sz w:val="24"/>
        </w:rPr>
        <w:t>w</w:t>
      </w:r>
      <w:r w:rsidR="0098265C" w:rsidRPr="00BB2941">
        <w:rPr>
          <w:rFonts w:asciiTheme="minorHAnsi" w:hAnsiTheme="minorHAnsi"/>
          <w:sz w:val="24"/>
        </w:rPr>
        <w:t>eek from Expression of Interest Submission</w:t>
      </w:r>
    </w:p>
    <w:p w:rsidR="00DC1A32" w:rsidRPr="00BB2941" w:rsidRDefault="00DC1A32" w:rsidP="00DC1A32">
      <w:pPr>
        <w:pStyle w:val="ListParagraph"/>
        <w:numPr>
          <w:ilvl w:val="0"/>
          <w:numId w:val="4"/>
        </w:numPr>
        <w:rPr>
          <w:rFonts w:asciiTheme="minorHAnsi" w:hAnsiTheme="minorHAnsi"/>
          <w:sz w:val="24"/>
        </w:rPr>
      </w:pPr>
      <w:r w:rsidRPr="00BB2941">
        <w:rPr>
          <w:rFonts w:asciiTheme="minorHAnsi" w:hAnsiTheme="minorHAnsi"/>
          <w:sz w:val="24"/>
        </w:rPr>
        <w:t xml:space="preserve">Unsuccessful offer debrief opportunity:  </w:t>
      </w:r>
      <w:r w:rsidR="0098265C" w:rsidRPr="00BB2941">
        <w:rPr>
          <w:rFonts w:asciiTheme="minorHAnsi" w:hAnsiTheme="minorHAnsi"/>
          <w:sz w:val="24"/>
        </w:rPr>
        <w:t>5 business days</w:t>
      </w:r>
    </w:p>
    <w:p w:rsidR="00DC1A32" w:rsidRDefault="00DC1A32" w:rsidP="00DC1A32">
      <w:pPr>
        <w:pStyle w:val="ListParagraph"/>
        <w:numPr>
          <w:ilvl w:val="0"/>
          <w:numId w:val="4"/>
        </w:numPr>
        <w:rPr>
          <w:rFonts w:asciiTheme="minorHAnsi" w:hAnsiTheme="minorHAnsi"/>
          <w:sz w:val="24"/>
        </w:rPr>
      </w:pPr>
      <w:r w:rsidRPr="00BB2941">
        <w:rPr>
          <w:rFonts w:asciiTheme="minorHAnsi" w:hAnsiTheme="minorHAnsi"/>
          <w:sz w:val="24"/>
        </w:rPr>
        <w:t xml:space="preserve">Date for </w:t>
      </w:r>
      <w:r w:rsidR="0098265C" w:rsidRPr="00BB2941">
        <w:rPr>
          <w:rFonts w:asciiTheme="minorHAnsi" w:hAnsiTheme="minorHAnsi"/>
          <w:sz w:val="24"/>
        </w:rPr>
        <w:t>notification and discussions with</w:t>
      </w:r>
      <w:r w:rsidR="005016D2">
        <w:rPr>
          <w:rFonts w:asciiTheme="minorHAnsi" w:hAnsiTheme="minorHAnsi"/>
          <w:sz w:val="24"/>
        </w:rPr>
        <w:t xml:space="preserve"> successful offeror</w:t>
      </w:r>
      <w:r w:rsidRPr="00BB2941">
        <w:rPr>
          <w:rFonts w:asciiTheme="minorHAnsi" w:hAnsiTheme="minorHAnsi"/>
          <w:sz w:val="24"/>
        </w:rPr>
        <w:t xml:space="preserve">: </w:t>
      </w:r>
      <w:bookmarkStart w:id="12" w:name="Text12"/>
      <w:r w:rsidRPr="00BB2941">
        <w:rPr>
          <w:rFonts w:asciiTheme="minorHAnsi" w:hAnsiTheme="minorHAnsi"/>
          <w:sz w:val="24"/>
        </w:rPr>
        <w:t xml:space="preserve"> </w:t>
      </w:r>
      <w:bookmarkEnd w:id="12"/>
      <w:r w:rsidR="00560A91">
        <w:rPr>
          <w:rFonts w:asciiTheme="minorHAnsi" w:hAnsiTheme="minorHAnsi"/>
          <w:sz w:val="24"/>
        </w:rPr>
        <w:t xml:space="preserve">One </w:t>
      </w:r>
      <w:r w:rsidR="005016D2">
        <w:rPr>
          <w:rFonts w:asciiTheme="minorHAnsi" w:hAnsiTheme="minorHAnsi"/>
          <w:sz w:val="24"/>
        </w:rPr>
        <w:t>w</w:t>
      </w:r>
      <w:r w:rsidR="0098265C" w:rsidRPr="00BB2941">
        <w:rPr>
          <w:rFonts w:asciiTheme="minorHAnsi" w:hAnsiTheme="minorHAnsi"/>
          <w:sz w:val="24"/>
        </w:rPr>
        <w:t>eek from Expression of ESCO Interest Submission</w:t>
      </w:r>
    </w:p>
    <w:p w:rsidR="00BB2941" w:rsidRPr="00BB2941" w:rsidRDefault="00BB2941" w:rsidP="00BB2941">
      <w:pPr>
        <w:rPr>
          <w:rFonts w:asciiTheme="minorHAnsi" w:hAnsiTheme="minorHAnsi"/>
          <w:sz w:val="24"/>
        </w:rPr>
      </w:pPr>
    </w:p>
    <w:p w:rsidR="00DC1A32" w:rsidRPr="00BB2941" w:rsidRDefault="006D40C5" w:rsidP="00DC1A32">
      <w:pPr>
        <w:rPr>
          <w:rFonts w:asciiTheme="minorHAnsi" w:hAnsiTheme="minorHAnsi"/>
          <w:b/>
          <w:sz w:val="24"/>
        </w:rPr>
      </w:pPr>
      <w:r>
        <w:rPr>
          <w:rFonts w:asciiTheme="minorHAnsi" w:hAnsiTheme="minorHAnsi"/>
          <w:b/>
          <w:sz w:val="24"/>
        </w:rPr>
        <w:t>Attachments</w:t>
      </w:r>
      <w:r w:rsidR="00DC1A32" w:rsidRPr="00BB2941">
        <w:rPr>
          <w:rFonts w:asciiTheme="minorHAnsi" w:hAnsiTheme="minorHAnsi"/>
          <w:b/>
          <w:sz w:val="24"/>
        </w:rPr>
        <w:t>:</w:t>
      </w:r>
    </w:p>
    <w:p w:rsidR="00DC1A32" w:rsidRPr="00BB2941" w:rsidRDefault="00BB2941" w:rsidP="00DC1A32">
      <w:pPr>
        <w:rPr>
          <w:rFonts w:asciiTheme="minorHAnsi" w:hAnsiTheme="minorHAnsi"/>
          <w:sz w:val="24"/>
        </w:rPr>
      </w:pPr>
      <w:r w:rsidRPr="00BB2941">
        <w:rPr>
          <w:rFonts w:asciiTheme="minorHAnsi" w:hAnsiTheme="minorHAnsi"/>
          <w:sz w:val="24"/>
        </w:rPr>
        <w:t>1 - Facilities</w:t>
      </w:r>
      <w:r w:rsidR="00DC1A32" w:rsidRPr="00BB2941">
        <w:rPr>
          <w:rFonts w:asciiTheme="minorHAnsi" w:hAnsiTheme="minorHAnsi"/>
          <w:sz w:val="24"/>
        </w:rPr>
        <w:t xml:space="preserve"> and Energy Data </w:t>
      </w:r>
    </w:p>
    <w:p w:rsidR="00DC1A32" w:rsidRPr="00BB2941" w:rsidRDefault="00BB2941" w:rsidP="00DC1A32">
      <w:pPr>
        <w:rPr>
          <w:rFonts w:asciiTheme="minorHAnsi" w:hAnsiTheme="minorHAnsi"/>
          <w:sz w:val="24"/>
        </w:rPr>
      </w:pPr>
      <w:r w:rsidRPr="00BB2941">
        <w:rPr>
          <w:rFonts w:asciiTheme="minorHAnsi" w:hAnsiTheme="minorHAnsi"/>
          <w:sz w:val="24"/>
        </w:rPr>
        <w:t xml:space="preserve">2 - </w:t>
      </w:r>
      <w:r w:rsidR="00DC1A32" w:rsidRPr="00BB2941">
        <w:rPr>
          <w:rFonts w:asciiTheme="minorHAnsi" w:hAnsiTheme="minorHAnsi"/>
          <w:sz w:val="24"/>
        </w:rPr>
        <w:t>ESCO Expression of Interest form</w:t>
      </w:r>
    </w:p>
    <w:p w:rsidR="00683119" w:rsidRPr="00BB2941" w:rsidRDefault="00683119" w:rsidP="00683119">
      <w:pPr>
        <w:rPr>
          <w:rFonts w:asciiTheme="minorHAnsi" w:hAnsiTheme="minorHAnsi"/>
          <w:sz w:val="24"/>
        </w:rPr>
      </w:pPr>
      <w:r>
        <w:rPr>
          <w:rFonts w:asciiTheme="minorHAnsi" w:hAnsiTheme="minorHAnsi"/>
          <w:sz w:val="24"/>
        </w:rPr>
        <w:t xml:space="preserve">3 </w:t>
      </w:r>
      <w:r w:rsidR="00634871">
        <w:rPr>
          <w:rFonts w:asciiTheme="minorHAnsi" w:hAnsiTheme="minorHAnsi"/>
          <w:sz w:val="24"/>
        </w:rPr>
        <w:t>-</w:t>
      </w:r>
      <w:r w:rsidR="00634871">
        <w:rPr>
          <w:rFonts w:asciiTheme="minorHAnsi" w:hAnsiTheme="minorHAnsi"/>
          <w:sz w:val="24"/>
        </w:rPr>
        <w:t xml:space="preserve"> </w:t>
      </w:r>
      <w:r>
        <w:rPr>
          <w:rFonts w:asciiTheme="minorHAnsi" w:hAnsiTheme="minorHAnsi"/>
          <w:sz w:val="24"/>
        </w:rPr>
        <w:t>Final Proposal Requirements</w:t>
      </w:r>
    </w:p>
    <w:p w:rsidR="00DC1A32" w:rsidRPr="00995BB8" w:rsidRDefault="00995BB8" w:rsidP="00DC1A32">
      <w:pPr>
        <w:rPr>
          <w:rFonts w:asciiTheme="minorHAnsi" w:hAnsiTheme="minorHAnsi"/>
          <w:sz w:val="24"/>
        </w:rPr>
      </w:pPr>
      <w:ins w:id="13" w:author="Mike" w:date="2015-05-14T07:21:00Z">
        <w:r w:rsidRPr="00995BB8">
          <w:rPr>
            <w:rFonts w:asciiTheme="minorHAnsi" w:hAnsiTheme="minorHAnsi"/>
            <w:sz w:val="24"/>
            <w:rPrChange w:id="14" w:author="Mike" w:date="2015-05-14T07:22:00Z">
              <w:rPr>
                <w:rFonts w:asciiTheme="minorHAnsi" w:hAnsiTheme="minorHAnsi"/>
                <w:b/>
              </w:rPr>
            </w:rPrChange>
          </w:rPr>
          <w:t xml:space="preserve">4 </w:t>
        </w:r>
      </w:ins>
      <w:r w:rsidR="00634871">
        <w:rPr>
          <w:rFonts w:asciiTheme="minorHAnsi" w:hAnsiTheme="minorHAnsi"/>
          <w:sz w:val="24"/>
        </w:rPr>
        <w:t>-</w:t>
      </w:r>
      <w:ins w:id="15" w:author="Mike" w:date="2015-05-14T07:21:00Z">
        <w:r w:rsidRPr="00995BB8">
          <w:rPr>
            <w:rFonts w:asciiTheme="minorHAnsi" w:hAnsiTheme="minorHAnsi"/>
            <w:sz w:val="24"/>
            <w:rPrChange w:id="16" w:author="Mike" w:date="2015-05-14T07:22:00Z">
              <w:rPr>
                <w:rFonts w:asciiTheme="minorHAnsi" w:hAnsiTheme="minorHAnsi"/>
                <w:b/>
              </w:rPr>
            </w:rPrChange>
          </w:rPr>
          <w:t xml:space="preserve"> ESPC ENABLE Financial Data Template</w:t>
        </w:r>
      </w:ins>
    </w:p>
    <w:p w:rsidR="00DC1A32" w:rsidRPr="00BB2941" w:rsidRDefault="00DC1A32" w:rsidP="00DC1A32">
      <w:pPr>
        <w:rPr>
          <w:rFonts w:asciiTheme="minorHAnsi" w:hAnsiTheme="minorHAnsi"/>
          <w:sz w:val="24"/>
        </w:rPr>
      </w:pPr>
    </w:p>
    <w:p w:rsidR="006D40C5" w:rsidRDefault="006D40C5" w:rsidP="00DC1A32">
      <w:pPr>
        <w:rPr>
          <w:rFonts w:asciiTheme="majorHAnsi" w:hAnsiTheme="majorHAnsi"/>
        </w:rPr>
        <w:sectPr w:rsidR="006D40C5" w:rsidSect="006D40C5">
          <w:headerReference w:type="default" r:id="rId9"/>
          <w:pgSz w:w="12240" w:h="15840" w:code="1"/>
          <w:pgMar w:top="1440" w:right="1440" w:bottom="1440" w:left="1440" w:header="720" w:footer="720" w:gutter="0"/>
          <w:pgNumType w:start="1"/>
          <w:cols w:space="720"/>
          <w:docGrid w:linePitch="360"/>
        </w:sectPr>
      </w:pPr>
    </w:p>
    <w:p w:rsidR="00DC1A32" w:rsidRPr="004B69B6" w:rsidRDefault="00DC1A32" w:rsidP="00DC1A32">
      <w:pPr>
        <w:pStyle w:val="Heading1"/>
      </w:pPr>
      <w:bookmarkStart w:id="17" w:name="_Toc327800928"/>
      <w:bookmarkStart w:id="18" w:name="_Toc322091859"/>
      <w:bookmarkStart w:id="19" w:name="_Toc322091901"/>
      <w:bookmarkStart w:id="20" w:name="_Toc322093029"/>
      <w:r w:rsidRPr="004B69B6">
        <w:lastRenderedPageBreak/>
        <w:t xml:space="preserve">02 </w:t>
      </w:r>
      <w:r w:rsidR="006D40C5">
        <w:t>Attachment</w:t>
      </w:r>
      <w:r w:rsidRPr="004B69B6">
        <w:t xml:space="preserve"> 1 – FACILITIES AND ENERGY DATA</w:t>
      </w:r>
      <w:bookmarkEnd w:id="17"/>
    </w:p>
    <w:bookmarkEnd w:id="18"/>
    <w:bookmarkEnd w:id="19"/>
    <w:bookmarkEnd w:id="20"/>
    <w:p w:rsidR="00DC1A32" w:rsidRDefault="00DC1A32" w:rsidP="00DC1A32">
      <w:pPr>
        <w:rPr>
          <w:rFonts w:asciiTheme="minorHAnsi" w:hAnsiTheme="minorHAnsi"/>
          <w:sz w:val="24"/>
        </w:rPr>
      </w:pPr>
      <w:r w:rsidRPr="00BB2941">
        <w:rPr>
          <w:rFonts w:asciiTheme="minorHAnsi" w:hAnsiTheme="minorHAnsi"/>
          <w:sz w:val="24"/>
        </w:rPr>
        <w:t xml:space="preserve">The facilities’ physical location and data represent the potential project and known energy consumption.  The location and data do not represent the final project that may be identified as the result of the selected ESCO’s Investment Grade Audit.  The agency reserves the right to consider viable energy conservation measures.  </w:t>
      </w:r>
    </w:p>
    <w:p w:rsidR="00BB2941" w:rsidRDefault="00BB2941" w:rsidP="00DC1A32">
      <w:pPr>
        <w:rPr>
          <w:rFonts w:asciiTheme="minorHAnsi" w:hAnsiTheme="minorHAnsi"/>
          <w:sz w:val="24"/>
        </w:rPr>
      </w:pPr>
    </w:p>
    <w:p w:rsidR="00BB2941" w:rsidRDefault="00BB2941" w:rsidP="00BB2941">
      <w:pPr>
        <w:jc w:val="center"/>
        <w:rPr>
          <w:rFonts w:asciiTheme="minorHAnsi" w:hAnsiTheme="minorHAnsi"/>
          <w:color w:val="FF0000"/>
          <w:sz w:val="24"/>
        </w:rPr>
      </w:pPr>
      <w:r>
        <w:rPr>
          <w:rFonts w:asciiTheme="minorHAnsi" w:hAnsiTheme="minorHAnsi"/>
          <w:color w:val="FF0000"/>
          <w:sz w:val="24"/>
        </w:rPr>
        <w:t>(Provide facility and energy data in the tables below for all sites considered</w:t>
      </w:r>
      <w:r w:rsidR="00F41A55">
        <w:rPr>
          <w:rFonts w:asciiTheme="minorHAnsi" w:hAnsiTheme="minorHAnsi"/>
          <w:color w:val="FF0000"/>
          <w:sz w:val="24"/>
        </w:rPr>
        <w:t>.  Or, if you have your own tables or format for the information below please attach it.  The facility information is just for example please remove it prior to use.</w:t>
      </w:r>
      <w:r>
        <w:rPr>
          <w:rFonts w:asciiTheme="minorHAnsi" w:hAnsiTheme="minorHAnsi"/>
          <w:color w:val="FF0000"/>
          <w:sz w:val="24"/>
        </w:rPr>
        <w:t>)</w:t>
      </w:r>
    </w:p>
    <w:p w:rsidR="00104112" w:rsidRPr="00BB2941" w:rsidRDefault="00104112" w:rsidP="00BB2941">
      <w:pPr>
        <w:jc w:val="center"/>
        <w:rPr>
          <w:rFonts w:asciiTheme="minorHAnsi" w:hAnsiTheme="minorHAnsi"/>
          <w:color w:val="FF0000"/>
          <w:sz w:val="24"/>
        </w:rPr>
      </w:pPr>
    </w:p>
    <w:p w:rsidR="00DC1A32" w:rsidRPr="00104112" w:rsidRDefault="00DC1A32" w:rsidP="00DC1A32">
      <w:pPr>
        <w:pStyle w:val="Heading2"/>
        <w:rPr>
          <w:rFonts w:asciiTheme="minorHAnsi" w:hAnsiTheme="minorHAnsi"/>
          <w:sz w:val="24"/>
        </w:rPr>
      </w:pPr>
      <w:bookmarkStart w:id="21" w:name="_Toc327800929"/>
      <w:r w:rsidRPr="00104112">
        <w:rPr>
          <w:rFonts w:asciiTheme="minorHAnsi" w:hAnsiTheme="minorHAnsi"/>
          <w:sz w:val="24"/>
        </w:rPr>
        <w:t>Facility Data</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034"/>
        <w:gridCol w:w="2034"/>
        <w:gridCol w:w="2034"/>
        <w:gridCol w:w="2034"/>
        <w:gridCol w:w="2034"/>
      </w:tblGrid>
      <w:tr w:rsidR="00DC1A32" w:rsidRPr="0099116D" w:rsidTr="00574914">
        <w:trPr>
          <w:tblHeader/>
        </w:trPr>
        <w:tc>
          <w:tcPr>
            <w:tcW w:w="2034" w:type="dxa"/>
            <w:tcBorders>
              <w:bottom w:val="nil"/>
            </w:tcBorders>
            <w:vAlign w:val="center"/>
          </w:tcPr>
          <w:p w:rsidR="00DC1A32" w:rsidRPr="00B85139" w:rsidRDefault="00634871" w:rsidP="00574914">
            <w:pPr>
              <w:rPr>
                <w:rStyle w:val="SubtleEmphasis"/>
                <w:rFonts w:ascii="Calibri" w:hAnsi="Calibri" w:cs="Calibri"/>
                <w:b/>
                <w:color w:val="365F91"/>
                <w:sz w:val="20"/>
                <w:szCs w:val="20"/>
              </w:rPr>
            </w:pPr>
            <w:hyperlink w:anchor="Instruct_Buildings" w:tooltip="List each major location and list the number and types of buildings considered for the project.  (e.g., 10 buildings averaging 12,000 sq ft, or 20 buildings ranging in size from 5,000 sq ft up to 100,000 sq ft.)" w:history="1">
              <w:r w:rsidR="00DC1A32" w:rsidRPr="00B85139">
                <w:rPr>
                  <w:rStyle w:val="SubtleEmphasis"/>
                  <w:rFonts w:ascii="Calibri" w:hAnsi="Calibri" w:cs="Calibri"/>
                  <w:b/>
                  <w:color w:val="365F91"/>
                  <w:sz w:val="20"/>
                  <w:szCs w:val="20"/>
                </w:rPr>
                <w:t>Location</w:t>
              </w:r>
            </w:hyperlink>
          </w:p>
        </w:tc>
        <w:tc>
          <w:tcPr>
            <w:tcW w:w="2034" w:type="dxa"/>
            <w:tcBorders>
              <w:bottom w:val="nil"/>
            </w:tcBorders>
            <w:vAlign w:val="center"/>
          </w:tcPr>
          <w:p w:rsidR="00DC1A32" w:rsidRPr="00B85139" w:rsidRDefault="00634871" w:rsidP="00574914">
            <w:pPr>
              <w:rPr>
                <w:rStyle w:val="SubtleEmphasis"/>
                <w:rFonts w:ascii="Calibri" w:hAnsi="Calibri" w:cs="Calibri"/>
                <w:b/>
                <w:color w:val="365F91"/>
                <w:sz w:val="20"/>
                <w:szCs w:val="20"/>
              </w:rPr>
            </w:pPr>
            <w:hyperlink w:anchor="Instruct_NumberofBuildings" w:tooltip="dentify the total number of buildings for each location" w:history="1">
              <w:r w:rsidR="00DC1A32" w:rsidRPr="00B85139">
                <w:rPr>
                  <w:rStyle w:val="SubtleEmphasis"/>
                  <w:rFonts w:ascii="Calibri" w:hAnsi="Calibri" w:cs="Calibri"/>
                  <w:b/>
                  <w:color w:val="365F91"/>
                  <w:sz w:val="20"/>
                  <w:szCs w:val="20"/>
                </w:rPr>
                <w:t xml:space="preserve"> Number of buildings</w:t>
              </w:r>
            </w:hyperlink>
          </w:p>
        </w:tc>
        <w:tc>
          <w:tcPr>
            <w:tcW w:w="2034" w:type="dxa"/>
            <w:tcBorders>
              <w:bottom w:val="nil"/>
            </w:tcBorders>
            <w:vAlign w:val="center"/>
          </w:tcPr>
          <w:p w:rsidR="00DC1A32" w:rsidRPr="00B85139" w:rsidRDefault="00DC1A32" w:rsidP="00574914">
            <w:pPr>
              <w:rPr>
                <w:rStyle w:val="SubtleEmphasis"/>
                <w:rFonts w:ascii="Calibri" w:hAnsi="Calibri" w:cs="Calibri"/>
                <w:b/>
                <w:color w:val="365F91"/>
                <w:sz w:val="20"/>
                <w:szCs w:val="20"/>
              </w:rPr>
            </w:pPr>
            <w:r w:rsidRPr="00B85139">
              <w:rPr>
                <w:rStyle w:val="SubtleEmphasis"/>
                <w:rFonts w:ascii="Calibri" w:hAnsi="Calibri" w:cs="Calibri"/>
                <w:b/>
                <w:color w:val="365F91"/>
                <w:sz w:val="20"/>
                <w:szCs w:val="20"/>
              </w:rPr>
              <w:t>Building Size</w:t>
            </w:r>
          </w:p>
        </w:tc>
        <w:tc>
          <w:tcPr>
            <w:tcW w:w="2034" w:type="dxa"/>
            <w:tcBorders>
              <w:bottom w:val="nil"/>
            </w:tcBorders>
            <w:vAlign w:val="center"/>
          </w:tcPr>
          <w:p w:rsidR="00DC1A32" w:rsidRPr="00B85139" w:rsidRDefault="00634871" w:rsidP="00574914">
            <w:pPr>
              <w:rPr>
                <w:rStyle w:val="SubtleEmphasis"/>
                <w:rFonts w:ascii="Calibri" w:hAnsi="Calibri" w:cs="Calibri"/>
                <w:b/>
                <w:color w:val="365F91"/>
                <w:sz w:val="20"/>
                <w:szCs w:val="20"/>
              </w:rPr>
            </w:pPr>
            <w:hyperlink w:anchor="Instruct_buildingmission" w:tooltip="Indicate the primary mission of the location and any useful comments to assist the ESCOs in responding." w:history="1">
              <w:r w:rsidR="00DC1A32" w:rsidRPr="00B85139">
                <w:rPr>
                  <w:rStyle w:val="SubtleEmphasis"/>
                  <w:rFonts w:ascii="Calibri" w:hAnsi="Calibri" w:cs="Calibri"/>
                  <w:b/>
                  <w:color w:val="365F91"/>
                  <w:sz w:val="20"/>
                  <w:szCs w:val="20"/>
                </w:rPr>
                <w:t>Mission/Comment</w:t>
              </w:r>
            </w:hyperlink>
          </w:p>
        </w:tc>
        <w:tc>
          <w:tcPr>
            <w:tcW w:w="2034" w:type="dxa"/>
            <w:tcBorders>
              <w:bottom w:val="nil"/>
            </w:tcBorders>
            <w:vAlign w:val="center"/>
          </w:tcPr>
          <w:p w:rsidR="00DC1A32" w:rsidRPr="00B85139" w:rsidRDefault="00634871" w:rsidP="00574914">
            <w:pPr>
              <w:rPr>
                <w:rStyle w:val="SubtleEmphasis"/>
                <w:rFonts w:ascii="Calibri" w:hAnsi="Calibri" w:cs="Calibri"/>
                <w:b/>
                <w:color w:val="365F91"/>
                <w:sz w:val="20"/>
                <w:szCs w:val="20"/>
              </w:rPr>
            </w:pPr>
            <w:hyperlink w:anchor="Instruct_buildingmission" w:tooltip="Indicate the primary mission of the location and any useful comments to assist the ESCOs in responding." w:history="1">
              <w:r w:rsidR="00DC1A32" w:rsidRPr="00B85139">
                <w:rPr>
                  <w:rStyle w:val="SubtleEmphasis"/>
                  <w:rFonts w:ascii="Calibri" w:hAnsi="Calibri" w:cs="Calibri"/>
                  <w:b/>
                  <w:color w:val="365F91"/>
                  <w:sz w:val="20"/>
                  <w:szCs w:val="20"/>
                </w:rPr>
                <w:t>Existing Facility Conditions</w:t>
              </w:r>
            </w:hyperlink>
          </w:p>
        </w:tc>
      </w:tr>
      <w:tr w:rsidR="00DC1A32" w:rsidRPr="0099116D" w:rsidTr="00574914">
        <w:tc>
          <w:tcPr>
            <w:tcW w:w="2034" w:type="dxa"/>
            <w:tcBorders>
              <w:top w:val="nil"/>
            </w:tcBorders>
          </w:tcPr>
          <w:p w:rsidR="00DC1A32" w:rsidRPr="00F41A55" w:rsidRDefault="00DC1A32" w:rsidP="00574914">
            <w:pPr>
              <w:rPr>
                <w:rFonts w:ascii="Calibri" w:hAnsi="Calibri" w:cs="Calibri"/>
                <w:smallCaps/>
                <w:sz w:val="20"/>
                <w:szCs w:val="20"/>
              </w:rPr>
            </w:pPr>
            <w:r w:rsidRPr="00F41A55">
              <w:rPr>
                <w:rFonts w:ascii="Calibri" w:hAnsi="Calibri" w:cs="Calibri"/>
                <w:sz w:val="20"/>
                <w:szCs w:val="20"/>
              </w:rPr>
              <w:t xml:space="preserve">List the major project site </w:t>
            </w:r>
          </w:p>
        </w:tc>
        <w:tc>
          <w:tcPr>
            <w:tcW w:w="2034" w:type="dxa"/>
            <w:tcBorders>
              <w:top w:val="nil"/>
            </w:tcBorders>
          </w:tcPr>
          <w:p w:rsidR="00DC1A32" w:rsidRPr="00F41A55" w:rsidRDefault="00DC1A32" w:rsidP="00574914">
            <w:pPr>
              <w:rPr>
                <w:rFonts w:ascii="Calibri" w:hAnsi="Calibri" w:cs="Calibri"/>
                <w:sz w:val="20"/>
                <w:szCs w:val="20"/>
              </w:rPr>
            </w:pPr>
            <w:r w:rsidRPr="00F41A55">
              <w:rPr>
                <w:rFonts w:ascii="Calibri" w:hAnsi="Calibri" w:cs="Calibri"/>
                <w:sz w:val="20"/>
                <w:szCs w:val="20"/>
              </w:rPr>
              <w:t>Identify the total number of buildings</w:t>
            </w:r>
          </w:p>
        </w:tc>
        <w:tc>
          <w:tcPr>
            <w:tcW w:w="2034" w:type="dxa"/>
            <w:tcBorders>
              <w:top w:val="nil"/>
            </w:tcBorders>
          </w:tcPr>
          <w:p w:rsidR="00DC1A32" w:rsidRPr="00F41A55" w:rsidRDefault="00DC1A32" w:rsidP="005B3FCE">
            <w:pPr>
              <w:rPr>
                <w:rFonts w:ascii="Calibri" w:hAnsi="Calibri" w:cs="Calibri"/>
                <w:sz w:val="20"/>
                <w:szCs w:val="20"/>
              </w:rPr>
            </w:pPr>
            <w:r w:rsidRPr="00F41A55">
              <w:rPr>
                <w:rFonts w:ascii="Calibri" w:hAnsi="Calibri" w:cs="Calibri"/>
                <w:sz w:val="20"/>
                <w:szCs w:val="20"/>
              </w:rPr>
              <w:t xml:space="preserve">List the estimated total building size (in square feet) for each project site. </w:t>
            </w:r>
          </w:p>
        </w:tc>
        <w:tc>
          <w:tcPr>
            <w:tcW w:w="2034" w:type="dxa"/>
            <w:tcBorders>
              <w:top w:val="nil"/>
            </w:tcBorders>
          </w:tcPr>
          <w:p w:rsidR="00DC1A32" w:rsidRPr="00F41A55" w:rsidRDefault="00DC1A32" w:rsidP="00574914">
            <w:pPr>
              <w:rPr>
                <w:rFonts w:ascii="Calibri" w:hAnsi="Calibri" w:cs="Calibri"/>
                <w:color w:val="000000" w:themeColor="text1"/>
                <w:sz w:val="20"/>
                <w:szCs w:val="20"/>
              </w:rPr>
            </w:pPr>
            <w:r w:rsidRPr="00F41A55">
              <w:rPr>
                <w:rFonts w:ascii="Calibri" w:hAnsi="Calibri" w:cs="Calibri"/>
                <w:color w:val="000000" w:themeColor="text1"/>
                <w:sz w:val="20"/>
                <w:szCs w:val="20"/>
              </w:rPr>
              <w:t>Indicate the project site(s)’ primary mission and any useful  information to assist the ESCOs in responding to the NOO</w:t>
            </w:r>
          </w:p>
        </w:tc>
        <w:tc>
          <w:tcPr>
            <w:tcW w:w="2034" w:type="dxa"/>
            <w:tcBorders>
              <w:top w:val="nil"/>
            </w:tcBorders>
          </w:tcPr>
          <w:p w:rsidR="00DC1A32" w:rsidRPr="00F41A55" w:rsidRDefault="00DC1A32" w:rsidP="00574914">
            <w:pPr>
              <w:rPr>
                <w:rFonts w:ascii="Calibri" w:hAnsi="Calibri" w:cs="Calibri"/>
                <w:color w:val="000000" w:themeColor="text1"/>
                <w:sz w:val="20"/>
                <w:szCs w:val="20"/>
              </w:rPr>
            </w:pPr>
            <w:r w:rsidRPr="00F41A55">
              <w:rPr>
                <w:rFonts w:ascii="Calibri" w:hAnsi="Calibri" w:cs="Calibri"/>
                <w:color w:val="000000" w:themeColor="text1"/>
                <w:sz w:val="20"/>
                <w:szCs w:val="20"/>
              </w:rPr>
              <w:t>Describe the project site(s) current condition and the age of the sites(s). Include a list of existing equipment.</w:t>
            </w:r>
          </w:p>
        </w:tc>
      </w:tr>
      <w:tr w:rsidR="00DC1A32" w:rsidRPr="0099116D" w:rsidTr="00574914">
        <w:trPr>
          <w:trHeight w:val="800"/>
        </w:trPr>
        <w:tc>
          <w:tcPr>
            <w:tcW w:w="2034" w:type="dxa"/>
          </w:tcPr>
          <w:p w:rsidR="00DC1A32" w:rsidRPr="005016D2" w:rsidRDefault="00F41A55" w:rsidP="00574914">
            <w:pPr>
              <w:rPr>
                <w:rFonts w:ascii="Calibri" w:hAnsi="Calibri" w:cs="Calibri"/>
                <w:color w:val="FF0000"/>
                <w:sz w:val="20"/>
                <w:szCs w:val="20"/>
              </w:rPr>
            </w:pPr>
            <w:bookmarkStart w:id="22" w:name="BuildingLocation"/>
            <w:bookmarkEnd w:id="22"/>
            <w:r w:rsidRPr="005016D2">
              <w:rPr>
                <w:rFonts w:ascii="Calibri" w:hAnsi="Calibri" w:cs="Calibri"/>
                <w:color w:val="FF0000"/>
                <w:sz w:val="20"/>
                <w:szCs w:val="20"/>
              </w:rPr>
              <w:t>XYZ Park, San Francisco, CA</w:t>
            </w:r>
          </w:p>
        </w:tc>
        <w:tc>
          <w:tcPr>
            <w:tcW w:w="2034" w:type="dxa"/>
          </w:tcPr>
          <w:p w:rsidR="00DC1A32" w:rsidRPr="005016D2" w:rsidRDefault="00F41A55" w:rsidP="00574914">
            <w:pPr>
              <w:rPr>
                <w:rFonts w:ascii="Calibri" w:hAnsi="Calibri" w:cs="Calibri"/>
                <w:color w:val="FF0000"/>
                <w:sz w:val="20"/>
                <w:szCs w:val="20"/>
              </w:rPr>
            </w:pPr>
            <w:bookmarkStart w:id="23" w:name="NumberofBuildings"/>
            <w:bookmarkEnd w:id="23"/>
            <w:r w:rsidRPr="005016D2">
              <w:rPr>
                <w:rFonts w:ascii="Calibri" w:hAnsi="Calibri" w:cs="Calibri"/>
                <w:color w:val="FF0000"/>
                <w:sz w:val="20"/>
                <w:szCs w:val="20"/>
              </w:rPr>
              <w:t>10</w:t>
            </w:r>
          </w:p>
        </w:tc>
        <w:tc>
          <w:tcPr>
            <w:tcW w:w="2034" w:type="dxa"/>
          </w:tcPr>
          <w:p w:rsidR="00DC1A32" w:rsidRPr="005016D2" w:rsidRDefault="005016D2" w:rsidP="000A5385">
            <w:pPr>
              <w:rPr>
                <w:rFonts w:ascii="Calibri" w:hAnsi="Calibri" w:cs="Calibri"/>
                <w:color w:val="FF0000"/>
                <w:sz w:val="20"/>
                <w:szCs w:val="20"/>
              </w:rPr>
            </w:pPr>
            <w:bookmarkStart w:id="24" w:name="BuildingSqFt"/>
            <w:bookmarkEnd w:id="24"/>
            <w:r>
              <w:rPr>
                <w:rFonts w:ascii="Calibri" w:hAnsi="Calibri" w:cs="Calibri"/>
                <w:color w:val="FF0000"/>
                <w:sz w:val="20"/>
                <w:szCs w:val="20"/>
              </w:rPr>
              <w:t>10</w:t>
            </w:r>
            <w:r w:rsidR="00F41A55" w:rsidRPr="005016D2">
              <w:rPr>
                <w:rFonts w:ascii="Calibri" w:hAnsi="Calibri" w:cs="Calibri"/>
                <w:color w:val="FF0000"/>
                <w:sz w:val="20"/>
                <w:szCs w:val="20"/>
              </w:rPr>
              <w:t xml:space="preserve"> buildings ranging from 100 sq. ft. to 20,000 sq. ft. in size.  A</w:t>
            </w:r>
            <w:r w:rsidR="000A5385">
              <w:rPr>
                <w:rFonts w:ascii="Calibri" w:hAnsi="Calibri" w:cs="Calibri"/>
                <w:color w:val="FF0000"/>
                <w:sz w:val="20"/>
                <w:szCs w:val="20"/>
              </w:rPr>
              <w:t>pprox. 4</w:t>
            </w:r>
            <w:r w:rsidR="00F41A55" w:rsidRPr="005016D2">
              <w:rPr>
                <w:rFonts w:ascii="Calibri" w:hAnsi="Calibri" w:cs="Calibri"/>
                <w:color w:val="FF0000"/>
                <w:sz w:val="20"/>
                <w:szCs w:val="20"/>
              </w:rPr>
              <w:t>5,000 sq. ft. in total</w:t>
            </w:r>
          </w:p>
        </w:tc>
        <w:tc>
          <w:tcPr>
            <w:tcW w:w="2034" w:type="dxa"/>
          </w:tcPr>
          <w:p w:rsidR="00DC1A32" w:rsidRPr="005016D2" w:rsidRDefault="00F41A55" w:rsidP="00574914">
            <w:pPr>
              <w:rPr>
                <w:rFonts w:ascii="Calibri" w:hAnsi="Calibri" w:cs="Calibri"/>
                <w:color w:val="FF0000"/>
                <w:sz w:val="20"/>
                <w:szCs w:val="20"/>
              </w:rPr>
            </w:pPr>
            <w:bookmarkStart w:id="25" w:name="BuildingMission"/>
            <w:bookmarkEnd w:id="25"/>
            <w:r w:rsidRPr="005016D2">
              <w:rPr>
                <w:rFonts w:ascii="Calibri" w:hAnsi="Calibri" w:cs="Calibri"/>
                <w:color w:val="FF0000"/>
                <w:sz w:val="20"/>
                <w:szCs w:val="20"/>
              </w:rPr>
              <w:t>The buildings are a mixture of administrative offices, warehouses and a visitor’s center.</w:t>
            </w:r>
          </w:p>
        </w:tc>
        <w:tc>
          <w:tcPr>
            <w:tcW w:w="2034" w:type="dxa"/>
          </w:tcPr>
          <w:p w:rsidR="00DC1A32" w:rsidRPr="005016D2" w:rsidRDefault="00F41A55" w:rsidP="00C801AD">
            <w:pPr>
              <w:rPr>
                <w:rFonts w:ascii="Calibri" w:hAnsi="Calibri" w:cs="Calibri"/>
                <w:color w:val="FF0000"/>
                <w:sz w:val="20"/>
                <w:szCs w:val="20"/>
              </w:rPr>
            </w:pPr>
            <w:r w:rsidRPr="005016D2">
              <w:rPr>
                <w:rFonts w:ascii="Calibri" w:hAnsi="Calibri" w:cs="Calibri"/>
                <w:color w:val="FF0000"/>
                <w:sz w:val="20"/>
                <w:szCs w:val="20"/>
              </w:rPr>
              <w:t xml:space="preserve">All buildings circa 1960 with very limited </w:t>
            </w:r>
            <w:r w:rsidR="006168F9" w:rsidRPr="005016D2">
              <w:rPr>
                <w:rFonts w:ascii="Calibri" w:hAnsi="Calibri" w:cs="Calibri"/>
                <w:color w:val="FF0000"/>
                <w:sz w:val="20"/>
                <w:szCs w:val="20"/>
              </w:rPr>
              <w:t>upgrades since.</w:t>
            </w:r>
            <w:r w:rsidR="00C801AD" w:rsidRPr="005016D2">
              <w:rPr>
                <w:rFonts w:ascii="Calibri" w:hAnsi="Calibri" w:cs="Calibri"/>
                <w:color w:val="FF0000"/>
                <w:sz w:val="20"/>
                <w:szCs w:val="20"/>
              </w:rPr>
              <w:t xml:space="preserve">   Possible asbestos.</w:t>
            </w:r>
          </w:p>
        </w:tc>
      </w:tr>
    </w:tbl>
    <w:p w:rsidR="00DC1A32" w:rsidRDefault="00DC1A32" w:rsidP="00DC1A32">
      <w:pPr>
        <w:rPr>
          <w:rFonts w:asciiTheme="majorHAnsi" w:hAnsiTheme="majorHAnsi"/>
        </w:rPr>
      </w:pPr>
    </w:p>
    <w:p w:rsidR="00DC1A32" w:rsidRPr="00104112" w:rsidRDefault="00DC1A32" w:rsidP="00DC1A32">
      <w:pPr>
        <w:pStyle w:val="Heading2"/>
        <w:rPr>
          <w:rFonts w:asciiTheme="minorHAnsi" w:hAnsiTheme="minorHAnsi"/>
          <w:sz w:val="24"/>
        </w:rPr>
      </w:pPr>
      <w:bookmarkStart w:id="26" w:name="_Toc327800930"/>
      <w:r w:rsidRPr="00104112">
        <w:rPr>
          <w:rFonts w:asciiTheme="minorHAnsi" w:hAnsiTheme="minorHAnsi"/>
          <w:sz w:val="24"/>
        </w:rPr>
        <w:t>Energy Data (May use Agency Annual Report as a data source</w:t>
      </w:r>
      <w:r w:rsidR="006168F9">
        <w:rPr>
          <w:rFonts w:asciiTheme="minorHAnsi" w:hAnsiTheme="minorHAnsi"/>
          <w:sz w:val="24"/>
        </w:rPr>
        <w:t xml:space="preserve"> </w:t>
      </w:r>
      <w:r w:rsidR="006168F9" w:rsidRPr="006168F9">
        <w:rPr>
          <w:rFonts w:asciiTheme="minorHAnsi" w:hAnsiTheme="minorHAnsi"/>
          <w:color w:val="FF0000"/>
          <w:sz w:val="24"/>
        </w:rPr>
        <w:t>** Please us</w:t>
      </w:r>
      <w:r w:rsidR="00C801AD">
        <w:rPr>
          <w:rFonts w:asciiTheme="minorHAnsi" w:hAnsiTheme="minorHAnsi"/>
          <w:color w:val="FF0000"/>
          <w:sz w:val="24"/>
        </w:rPr>
        <w:t>e</w:t>
      </w:r>
      <w:r w:rsidR="006168F9" w:rsidRPr="006168F9">
        <w:rPr>
          <w:rFonts w:asciiTheme="minorHAnsi" w:hAnsiTheme="minorHAnsi"/>
          <w:color w:val="FF0000"/>
          <w:sz w:val="24"/>
        </w:rPr>
        <w:t xml:space="preserve"> the most recent year</w:t>
      </w:r>
      <w:r w:rsidR="006168F9">
        <w:rPr>
          <w:rFonts w:asciiTheme="minorHAnsi" w:hAnsiTheme="minorHAnsi"/>
          <w:color w:val="FF0000"/>
          <w:sz w:val="24"/>
        </w:rPr>
        <w:t>’</w:t>
      </w:r>
      <w:r w:rsidR="006168F9" w:rsidRPr="006168F9">
        <w:rPr>
          <w:rFonts w:asciiTheme="minorHAnsi" w:hAnsiTheme="minorHAnsi"/>
          <w:color w:val="FF0000"/>
          <w:sz w:val="24"/>
        </w:rPr>
        <w:t>s data whenever possible</w:t>
      </w:r>
      <w:r w:rsidRPr="00104112">
        <w:rPr>
          <w:rFonts w:asciiTheme="minorHAnsi" w:hAnsiTheme="minorHAnsi"/>
          <w:sz w:val="24"/>
        </w:rPr>
        <w:t>)</w:t>
      </w:r>
      <w:bookmarkEnd w:id="26"/>
    </w:p>
    <w:p w:rsidR="00DC1A32" w:rsidRPr="00B85139" w:rsidRDefault="00DC1A32" w:rsidP="00DC1A32">
      <w:pPr>
        <w:rPr>
          <w:rFonts w:asciiTheme="majorHAnsi" w:hAnsiTheme="majorHAnsi"/>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7"/>
        <w:gridCol w:w="1290"/>
        <w:gridCol w:w="1291"/>
        <w:gridCol w:w="1742"/>
        <w:gridCol w:w="1530"/>
        <w:gridCol w:w="1620"/>
      </w:tblGrid>
      <w:tr w:rsidR="00DC1A32" w:rsidRPr="00C75F0F" w:rsidTr="00574914">
        <w:trPr>
          <w:cantSplit/>
          <w:tblHeader/>
        </w:trPr>
        <w:tc>
          <w:tcPr>
            <w:tcW w:w="1707" w:type="dxa"/>
            <w:tcBorders>
              <w:top w:val="nil"/>
              <w:left w:val="nil"/>
            </w:tcBorders>
          </w:tcPr>
          <w:p w:rsidR="00DC1A32" w:rsidRPr="00C75F0F" w:rsidRDefault="00DC1A32" w:rsidP="00574914">
            <w:pPr>
              <w:rPr>
                <w:rStyle w:val="SubtleEmphasis"/>
                <w:rFonts w:asciiTheme="majorHAnsi" w:hAnsiTheme="majorHAnsi"/>
                <w:b/>
                <w:sz w:val="20"/>
              </w:rPr>
            </w:pPr>
            <w:r w:rsidRPr="004A3AE9">
              <w:rPr>
                <w:rStyle w:val="SubtleEmphasis"/>
                <w:rFonts w:asciiTheme="majorHAnsi" w:hAnsiTheme="majorHAnsi"/>
                <w:b/>
                <w:sz w:val="20"/>
              </w:rPr>
              <w:t xml:space="preserve"> </w:t>
            </w:r>
          </w:p>
        </w:tc>
        <w:tc>
          <w:tcPr>
            <w:tcW w:w="1290" w:type="dxa"/>
            <w:vAlign w:val="center"/>
          </w:tcPr>
          <w:p w:rsidR="00DC1A32" w:rsidRPr="004A3AE9" w:rsidRDefault="00DC1A32" w:rsidP="00574914">
            <w:pPr>
              <w:jc w:val="center"/>
              <w:rPr>
                <w:rStyle w:val="SubtleEmphasis"/>
                <w:rFonts w:asciiTheme="majorHAnsi" w:hAnsiTheme="majorHAnsi"/>
                <w:b/>
                <w:sz w:val="20"/>
              </w:rPr>
            </w:pPr>
            <w:r w:rsidRPr="004A3AE9">
              <w:rPr>
                <w:rStyle w:val="SubtleEmphasis"/>
                <w:rFonts w:asciiTheme="majorHAnsi" w:hAnsiTheme="majorHAnsi"/>
                <w:b/>
                <w:sz w:val="20"/>
              </w:rPr>
              <w:t>Energy Rate $</w:t>
            </w:r>
          </w:p>
        </w:tc>
        <w:tc>
          <w:tcPr>
            <w:tcW w:w="1291" w:type="dxa"/>
            <w:vAlign w:val="center"/>
          </w:tcPr>
          <w:p w:rsidR="00DC1A32" w:rsidRPr="004A3AE9" w:rsidRDefault="00634871" w:rsidP="00574914">
            <w:pPr>
              <w:jc w:val="center"/>
              <w:rPr>
                <w:rStyle w:val="SubtleEmphasis"/>
                <w:rFonts w:asciiTheme="majorHAnsi" w:hAnsiTheme="majorHAnsi"/>
                <w:b/>
                <w:sz w:val="20"/>
              </w:rPr>
            </w:pPr>
            <w:hyperlink w:anchor="Instruct_EnergyUnits" w:tooltip="Indicate the energy units corresponding to the unit cost amount in the previous cell." w:history="1">
              <w:r w:rsidR="00DC1A32" w:rsidRPr="004A3AE9">
                <w:rPr>
                  <w:rStyle w:val="SubtleEmphasis"/>
                  <w:rFonts w:asciiTheme="majorHAnsi" w:hAnsiTheme="majorHAnsi"/>
                  <w:b/>
                  <w:sz w:val="20"/>
                </w:rPr>
                <w:t>Energy Units</w:t>
              </w:r>
            </w:hyperlink>
          </w:p>
        </w:tc>
        <w:tc>
          <w:tcPr>
            <w:tcW w:w="1742" w:type="dxa"/>
            <w:vAlign w:val="center"/>
          </w:tcPr>
          <w:p w:rsidR="00DC1A32" w:rsidRPr="004A3AE9" w:rsidRDefault="00634871" w:rsidP="00574914">
            <w:pPr>
              <w:jc w:val="center"/>
              <w:rPr>
                <w:rStyle w:val="SubtleEmphasis"/>
                <w:rFonts w:asciiTheme="majorHAnsi" w:hAnsiTheme="majorHAnsi"/>
                <w:b/>
                <w:sz w:val="20"/>
              </w:rPr>
            </w:pPr>
            <w:hyperlink w:anchor="Instruct_AnnualEnergyUse" w:tooltip="Type in the total annual energy use for this fuel type." w:history="1">
              <w:r w:rsidR="00DC1A32" w:rsidRPr="004A3AE9">
                <w:rPr>
                  <w:rStyle w:val="SubtleEmphasis"/>
                  <w:rFonts w:asciiTheme="majorHAnsi" w:hAnsiTheme="majorHAnsi"/>
                  <w:b/>
                  <w:sz w:val="20"/>
                </w:rPr>
                <w:t>Annual Total Use</w:t>
              </w:r>
            </w:hyperlink>
          </w:p>
        </w:tc>
        <w:tc>
          <w:tcPr>
            <w:tcW w:w="1530" w:type="dxa"/>
          </w:tcPr>
          <w:p w:rsidR="00DC1A32" w:rsidRPr="004A3AE9" w:rsidRDefault="00634871" w:rsidP="00574914">
            <w:pPr>
              <w:jc w:val="center"/>
              <w:rPr>
                <w:rStyle w:val="SubtleEmphasis"/>
                <w:rFonts w:asciiTheme="majorHAnsi" w:hAnsiTheme="majorHAnsi"/>
                <w:b/>
                <w:sz w:val="20"/>
              </w:rPr>
            </w:pPr>
            <w:hyperlink w:anchor="Instruct_AnnualUnits" w:tooltip="Indicate the unit of measure for the total annual energy use since it may be quantified in different terms than the unit cost." w:history="1">
              <w:r w:rsidR="00DC1A32" w:rsidRPr="004A3AE9">
                <w:rPr>
                  <w:rStyle w:val="SubtleEmphasis"/>
                  <w:rFonts w:asciiTheme="majorHAnsi" w:hAnsiTheme="majorHAnsi"/>
                  <w:b/>
                  <w:sz w:val="20"/>
                </w:rPr>
                <w:t>Annual Unit of Measure</w:t>
              </w:r>
            </w:hyperlink>
          </w:p>
        </w:tc>
        <w:tc>
          <w:tcPr>
            <w:tcW w:w="1620" w:type="dxa"/>
            <w:vAlign w:val="center"/>
          </w:tcPr>
          <w:p w:rsidR="00DC1A32" w:rsidRPr="004A3AE9" w:rsidRDefault="00634871" w:rsidP="00574914">
            <w:pPr>
              <w:jc w:val="center"/>
              <w:rPr>
                <w:rStyle w:val="SubtleEmphasis"/>
                <w:rFonts w:asciiTheme="majorHAnsi" w:hAnsiTheme="majorHAnsi"/>
                <w:b/>
                <w:sz w:val="20"/>
              </w:rPr>
            </w:pPr>
            <w:hyperlink w:anchor="Instruct_AnnualEnergyCost" w:tooltip="Indicate the estimated total annual energy cost for this energy/fuel type for the most recent year’s invoicing" w:history="1">
              <w:r w:rsidR="00DC1A32" w:rsidRPr="004A3AE9">
                <w:rPr>
                  <w:rStyle w:val="SubtleEmphasis"/>
                  <w:rFonts w:asciiTheme="majorHAnsi" w:hAnsiTheme="majorHAnsi"/>
                  <w:b/>
                  <w:sz w:val="20"/>
                </w:rPr>
                <w:t>Total Annual Cost</w:t>
              </w:r>
            </w:hyperlink>
          </w:p>
        </w:tc>
      </w:tr>
      <w:tr w:rsidR="00DC1A32" w:rsidRPr="00C75F0F" w:rsidTr="00574914">
        <w:trPr>
          <w:cantSplit/>
        </w:trPr>
        <w:tc>
          <w:tcPr>
            <w:tcW w:w="1707" w:type="dxa"/>
          </w:tcPr>
          <w:p w:rsidR="00DC1A32" w:rsidRPr="00C75F0F" w:rsidRDefault="00DC1A32" w:rsidP="00574914">
            <w:pPr>
              <w:rPr>
                <w:rStyle w:val="SubtleEmphasis"/>
                <w:rFonts w:asciiTheme="majorHAnsi" w:hAnsiTheme="majorHAnsi"/>
                <w:b/>
                <w:sz w:val="20"/>
              </w:rPr>
            </w:pPr>
            <w:r w:rsidRPr="004A3AE9">
              <w:rPr>
                <w:rStyle w:val="SubtleEmphasis"/>
                <w:rFonts w:asciiTheme="majorHAnsi" w:hAnsiTheme="majorHAnsi"/>
                <w:b/>
                <w:sz w:val="20"/>
              </w:rPr>
              <w:t>Electricity</w:t>
            </w:r>
          </w:p>
        </w:tc>
        <w:tc>
          <w:tcPr>
            <w:tcW w:w="1290" w:type="dxa"/>
            <w:vAlign w:val="center"/>
          </w:tcPr>
          <w:p w:rsidR="00DC1A32" w:rsidRPr="00C75F0F" w:rsidRDefault="00DC1A32" w:rsidP="00574914">
            <w:pPr>
              <w:rPr>
                <w:rFonts w:asciiTheme="majorHAnsi" w:hAnsiTheme="majorHAnsi"/>
                <w:sz w:val="20"/>
              </w:rPr>
            </w:pPr>
          </w:p>
        </w:tc>
        <w:tc>
          <w:tcPr>
            <w:tcW w:w="1291" w:type="dxa"/>
            <w:vAlign w:val="center"/>
          </w:tcPr>
          <w:p w:rsidR="00DC1A32" w:rsidRPr="00C75F0F" w:rsidRDefault="00634871" w:rsidP="00574914">
            <w:pPr>
              <w:rPr>
                <w:rFonts w:asciiTheme="majorHAnsi" w:hAnsiTheme="majorHAnsi"/>
                <w:sz w:val="20"/>
              </w:rPr>
            </w:pPr>
            <w:sdt>
              <w:sdtPr>
                <w:rPr>
                  <w:rFonts w:asciiTheme="majorHAnsi" w:hAnsiTheme="majorHAnsi"/>
                  <w:smallCaps/>
                  <w:color w:val="5A5A5A"/>
                  <w:sz w:val="20"/>
                </w:rPr>
                <w:alias w:val="Energy Units"/>
                <w:tag w:val="EnergyUnits"/>
                <w:id w:val="32520441"/>
                <w:placeholder>
                  <w:docPart w:val="36AB9F3EFD3545E294E502E6A24DE2EE"/>
                </w:placeholder>
                <w:comboBox>
                  <w:listItem w:displayText="kWh" w:value="kWh"/>
                  <w:listItem w:displayText="MWh" w:value="MWh"/>
                  <w:listItem w:displayText="Therms" w:value="Therms"/>
                  <w:listItem w:displayText="decaTherms" w:value="decaTherms"/>
                  <w:listItem w:displayText="Gallons" w:value="Gallons"/>
                  <w:listItem w:displayText="kgal" w:value="kgal"/>
                  <w:listItem w:displayText="Th. cc ft" w:value="Th. cc ft"/>
                  <w:listItem w:displayText="Short tons" w:value="Short tons"/>
                  <w:listItem w:displayText="Metric tons" w:value="Metric tons"/>
                </w:comboBox>
              </w:sdtPr>
              <w:sdtEndPr/>
              <w:sdtContent>
                <w:r w:rsidR="00DC1A32" w:rsidRPr="00C75F0F">
                  <w:rPr>
                    <w:rFonts w:asciiTheme="majorHAnsi" w:hAnsiTheme="majorHAnsi"/>
                    <w:sz w:val="20"/>
                  </w:rPr>
                  <w:t>Choose units</w:t>
                </w:r>
              </w:sdtContent>
            </w:sdt>
          </w:p>
        </w:tc>
        <w:tc>
          <w:tcPr>
            <w:tcW w:w="1742" w:type="dxa"/>
            <w:vAlign w:val="center"/>
          </w:tcPr>
          <w:p w:rsidR="00DC1A32" w:rsidRPr="00C75F0F" w:rsidRDefault="00DC1A32" w:rsidP="00574914">
            <w:pPr>
              <w:rPr>
                <w:rFonts w:asciiTheme="majorHAnsi" w:hAnsiTheme="majorHAnsi"/>
                <w:sz w:val="20"/>
              </w:rPr>
            </w:pPr>
          </w:p>
        </w:tc>
        <w:tc>
          <w:tcPr>
            <w:tcW w:w="1530" w:type="dxa"/>
          </w:tcPr>
          <w:p w:rsidR="00DC1A32" w:rsidRPr="00C75F0F" w:rsidRDefault="00634871" w:rsidP="00574914">
            <w:pPr>
              <w:rPr>
                <w:rFonts w:asciiTheme="majorHAnsi" w:hAnsiTheme="majorHAnsi"/>
                <w:sz w:val="20"/>
              </w:rPr>
            </w:pPr>
            <w:sdt>
              <w:sdtPr>
                <w:rPr>
                  <w:rFonts w:asciiTheme="majorHAnsi" w:hAnsiTheme="majorHAnsi"/>
                  <w:sz w:val="20"/>
                </w:rPr>
                <w:alias w:val="Energy Units"/>
                <w:tag w:val="EnergyUnits"/>
                <w:id w:val="32520379"/>
                <w:placeholder>
                  <w:docPart w:val="51C10A9F5B9C45C3B5B174BA40DCC5DA"/>
                </w:placeholder>
                <w:comboBox>
                  <w:listItem w:displayText="kWh" w:value="kWh"/>
                  <w:listItem w:displayText="MWh" w:value="MWh"/>
                  <w:listItem w:displayText="Therms" w:value="Therms"/>
                  <w:listItem w:displayText="decaTherms" w:value="decaTherms"/>
                  <w:listItem w:displayText="Gallons" w:value="Gallons"/>
                  <w:listItem w:displayText="kgal" w:value="kgal"/>
                  <w:listItem w:displayText="Th. cc ft" w:value="Th. cc ft"/>
                  <w:listItem w:displayText="Short tons" w:value="Short tons"/>
                  <w:listItem w:displayText="Metric tons" w:value="Metric tons"/>
                </w:comboBox>
              </w:sdtPr>
              <w:sdtEndPr/>
              <w:sdtContent>
                <w:r w:rsidR="00DC1A32" w:rsidRPr="00C75F0F">
                  <w:rPr>
                    <w:rFonts w:asciiTheme="majorHAnsi" w:hAnsiTheme="majorHAnsi"/>
                    <w:sz w:val="20"/>
                  </w:rPr>
                  <w:t>Choose units</w:t>
                </w:r>
              </w:sdtContent>
            </w:sdt>
          </w:p>
        </w:tc>
        <w:tc>
          <w:tcPr>
            <w:tcW w:w="1620" w:type="dxa"/>
          </w:tcPr>
          <w:p w:rsidR="00DC1A32" w:rsidRPr="00C75F0F" w:rsidRDefault="00DC1A32" w:rsidP="00574914">
            <w:pPr>
              <w:rPr>
                <w:rFonts w:asciiTheme="majorHAnsi" w:hAnsiTheme="majorHAnsi"/>
                <w:sz w:val="20"/>
              </w:rPr>
            </w:pPr>
          </w:p>
        </w:tc>
      </w:tr>
      <w:tr w:rsidR="00DC1A32" w:rsidRPr="00C75F0F" w:rsidTr="00574914">
        <w:trPr>
          <w:cantSplit/>
        </w:trPr>
        <w:tc>
          <w:tcPr>
            <w:tcW w:w="1707" w:type="dxa"/>
          </w:tcPr>
          <w:p w:rsidR="00DC1A32" w:rsidRPr="00C75F0F" w:rsidRDefault="00DC1A32" w:rsidP="00574914">
            <w:pPr>
              <w:rPr>
                <w:rStyle w:val="SubtleEmphasis"/>
                <w:rFonts w:asciiTheme="majorHAnsi" w:hAnsiTheme="majorHAnsi"/>
                <w:b/>
                <w:sz w:val="20"/>
              </w:rPr>
            </w:pPr>
            <w:r w:rsidRPr="004A3AE9">
              <w:rPr>
                <w:rStyle w:val="SubtleEmphasis"/>
                <w:rFonts w:asciiTheme="majorHAnsi" w:hAnsiTheme="majorHAnsi"/>
                <w:b/>
                <w:sz w:val="20"/>
              </w:rPr>
              <w:t>Natural Gas</w:t>
            </w:r>
          </w:p>
        </w:tc>
        <w:tc>
          <w:tcPr>
            <w:tcW w:w="1290" w:type="dxa"/>
            <w:vAlign w:val="center"/>
          </w:tcPr>
          <w:p w:rsidR="00DC1A32" w:rsidRPr="00C75F0F" w:rsidRDefault="00DC1A32" w:rsidP="00574914">
            <w:pPr>
              <w:rPr>
                <w:rFonts w:asciiTheme="majorHAnsi" w:hAnsiTheme="majorHAnsi"/>
                <w:sz w:val="20"/>
              </w:rPr>
            </w:pPr>
          </w:p>
        </w:tc>
        <w:tc>
          <w:tcPr>
            <w:tcW w:w="1291" w:type="dxa"/>
            <w:vAlign w:val="center"/>
          </w:tcPr>
          <w:p w:rsidR="00DC1A32" w:rsidRPr="00C75F0F" w:rsidRDefault="00634871" w:rsidP="00574914">
            <w:pPr>
              <w:rPr>
                <w:rFonts w:asciiTheme="majorHAnsi" w:hAnsiTheme="majorHAnsi"/>
                <w:sz w:val="20"/>
              </w:rPr>
            </w:pPr>
            <w:sdt>
              <w:sdtPr>
                <w:rPr>
                  <w:rFonts w:asciiTheme="majorHAnsi" w:hAnsiTheme="majorHAnsi"/>
                  <w:smallCaps/>
                  <w:color w:val="5A5A5A"/>
                  <w:sz w:val="20"/>
                </w:rPr>
                <w:alias w:val="Energy Units"/>
                <w:tag w:val="EnergyUnits"/>
                <w:id w:val="32520446"/>
                <w:placeholder>
                  <w:docPart w:val="0085A5DEAF8344E19AAE430B55270894"/>
                </w:placeholder>
                <w:comboBox>
                  <w:listItem w:displayText="kWh" w:value="kWh"/>
                  <w:listItem w:displayText="MWh" w:value="MWh"/>
                  <w:listItem w:displayText="Therms" w:value="Therms"/>
                  <w:listItem w:displayText="decaTherms" w:value="decaTherms"/>
                  <w:listItem w:displayText="Gallons" w:value="Gallons"/>
                  <w:listItem w:displayText="kgal" w:value="kgal"/>
                  <w:listItem w:displayText="Th. cc ft" w:value="Th. cc ft"/>
                  <w:listItem w:displayText="Short tons" w:value="Short tons"/>
                  <w:listItem w:displayText="Metric tons" w:value="Metric tons"/>
                </w:comboBox>
              </w:sdtPr>
              <w:sdtEndPr/>
              <w:sdtContent>
                <w:r w:rsidR="00DC1A32" w:rsidRPr="00C75F0F">
                  <w:rPr>
                    <w:rFonts w:asciiTheme="majorHAnsi" w:hAnsiTheme="majorHAnsi"/>
                    <w:sz w:val="20"/>
                  </w:rPr>
                  <w:t>Choose units</w:t>
                </w:r>
              </w:sdtContent>
            </w:sdt>
          </w:p>
        </w:tc>
        <w:tc>
          <w:tcPr>
            <w:tcW w:w="1742" w:type="dxa"/>
            <w:vAlign w:val="center"/>
          </w:tcPr>
          <w:p w:rsidR="00DC1A32" w:rsidRPr="00C75F0F" w:rsidRDefault="00DC1A32" w:rsidP="00574914">
            <w:pPr>
              <w:rPr>
                <w:rFonts w:asciiTheme="majorHAnsi" w:hAnsiTheme="majorHAnsi"/>
                <w:sz w:val="20"/>
              </w:rPr>
            </w:pPr>
          </w:p>
        </w:tc>
        <w:tc>
          <w:tcPr>
            <w:tcW w:w="1530" w:type="dxa"/>
          </w:tcPr>
          <w:p w:rsidR="00DC1A32" w:rsidRPr="00C75F0F" w:rsidRDefault="00634871" w:rsidP="00574914">
            <w:pPr>
              <w:rPr>
                <w:rFonts w:asciiTheme="majorHAnsi" w:hAnsiTheme="majorHAnsi"/>
                <w:sz w:val="20"/>
              </w:rPr>
            </w:pPr>
            <w:sdt>
              <w:sdtPr>
                <w:rPr>
                  <w:rFonts w:asciiTheme="majorHAnsi" w:hAnsiTheme="majorHAnsi"/>
                  <w:sz w:val="20"/>
                </w:rPr>
                <w:alias w:val="Energy Units"/>
                <w:tag w:val="EnergyUnits"/>
                <w:id w:val="32520448"/>
                <w:placeholder>
                  <w:docPart w:val="9B46EF55CDF14FD2B8157B06084E1CDA"/>
                </w:placeholder>
                <w:comboBox>
                  <w:listItem w:displayText="kWh" w:value="kWh"/>
                  <w:listItem w:displayText="MWh" w:value="MWh"/>
                  <w:listItem w:displayText="Therms" w:value="Therms"/>
                  <w:listItem w:displayText="decaTherms" w:value="decaTherms"/>
                  <w:listItem w:displayText="Gallons" w:value="Gallons"/>
                  <w:listItem w:displayText="kgal" w:value="kgal"/>
                  <w:listItem w:displayText="Th. cc ft" w:value="Th. cc ft"/>
                  <w:listItem w:displayText="Short tons" w:value="Short tons"/>
                  <w:listItem w:displayText="Metric tons" w:value="Metric tons"/>
                </w:comboBox>
              </w:sdtPr>
              <w:sdtEndPr/>
              <w:sdtContent>
                <w:r w:rsidR="00DC1A32" w:rsidRPr="00C75F0F">
                  <w:rPr>
                    <w:rFonts w:asciiTheme="majorHAnsi" w:hAnsiTheme="majorHAnsi"/>
                    <w:sz w:val="20"/>
                  </w:rPr>
                  <w:t>Choose units</w:t>
                </w:r>
              </w:sdtContent>
            </w:sdt>
          </w:p>
        </w:tc>
        <w:tc>
          <w:tcPr>
            <w:tcW w:w="1620" w:type="dxa"/>
          </w:tcPr>
          <w:p w:rsidR="00DC1A32" w:rsidRPr="00C75F0F" w:rsidRDefault="00DC1A32" w:rsidP="00574914">
            <w:pPr>
              <w:rPr>
                <w:rFonts w:asciiTheme="majorHAnsi" w:hAnsiTheme="majorHAnsi"/>
                <w:sz w:val="20"/>
              </w:rPr>
            </w:pPr>
          </w:p>
        </w:tc>
      </w:tr>
      <w:tr w:rsidR="00DC1A32" w:rsidRPr="00C75F0F" w:rsidTr="00574914">
        <w:trPr>
          <w:cantSplit/>
        </w:trPr>
        <w:tc>
          <w:tcPr>
            <w:tcW w:w="1707" w:type="dxa"/>
          </w:tcPr>
          <w:p w:rsidR="00DC1A32" w:rsidRPr="00C75F0F" w:rsidRDefault="00DC1A32" w:rsidP="00574914">
            <w:pPr>
              <w:rPr>
                <w:rStyle w:val="SubtleEmphasis"/>
                <w:rFonts w:asciiTheme="majorHAnsi" w:hAnsiTheme="majorHAnsi"/>
                <w:b/>
                <w:sz w:val="20"/>
              </w:rPr>
            </w:pPr>
            <w:r w:rsidRPr="004A3AE9">
              <w:rPr>
                <w:rStyle w:val="SubtleEmphasis"/>
                <w:rFonts w:asciiTheme="majorHAnsi" w:hAnsiTheme="majorHAnsi"/>
                <w:b/>
                <w:sz w:val="20"/>
              </w:rPr>
              <w:t>Water</w:t>
            </w:r>
          </w:p>
        </w:tc>
        <w:tc>
          <w:tcPr>
            <w:tcW w:w="1290" w:type="dxa"/>
            <w:vAlign w:val="center"/>
          </w:tcPr>
          <w:p w:rsidR="00DC1A32" w:rsidRPr="00C75F0F" w:rsidRDefault="00DC1A32" w:rsidP="00574914">
            <w:pPr>
              <w:rPr>
                <w:rFonts w:asciiTheme="majorHAnsi" w:hAnsiTheme="majorHAnsi"/>
                <w:sz w:val="20"/>
              </w:rPr>
            </w:pPr>
          </w:p>
        </w:tc>
        <w:tc>
          <w:tcPr>
            <w:tcW w:w="1291" w:type="dxa"/>
            <w:vAlign w:val="center"/>
          </w:tcPr>
          <w:p w:rsidR="00DC1A32" w:rsidRPr="00C75F0F" w:rsidRDefault="00634871" w:rsidP="00574914">
            <w:pPr>
              <w:rPr>
                <w:rFonts w:asciiTheme="majorHAnsi" w:hAnsiTheme="majorHAnsi"/>
                <w:smallCaps/>
                <w:sz w:val="20"/>
              </w:rPr>
            </w:pPr>
            <w:sdt>
              <w:sdtPr>
                <w:rPr>
                  <w:rFonts w:asciiTheme="majorHAnsi" w:hAnsiTheme="majorHAnsi"/>
                  <w:smallCaps/>
                  <w:color w:val="5A5A5A"/>
                  <w:sz w:val="20"/>
                </w:rPr>
                <w:alias w:val="Energy Units"/>
                <w:tag w:val="EnergyUnits"/>
                <w:id w:val="19494025"/>
                <w:placeholder>
                  <w:docPart w:val="0D3996A5078F4B61ACDF83496F3107EB"/>
                </w:placeholder>
                <w:comboBox>
                  <w:listItem w:displayText="kWh" w:value="kWh"/>
                  <w:listItem w:displayText="MWh" w:value="MWh"/>
                  <w:listItem w:displayText="Therms" w:value="Therms"/>
                  <w:listItem w:displayText="decaTherms" w:value="decaTherms"/>
                  <w:listItem w:displayText="Gallons" w:value="Gallons"/>
                  <w:listItem w:displayText="kgal" w:value="kgal"/>
                  <w:listItem w:displayText="Th. cc ft" w:value="Th. cc ft"/>
                  <w:listItem w:displayText="Short tons" w:value="Short tons"/>
                  <w:listItem w:displayText="Metric tons" w:value="Metric tons"/>
                </w:comboBox>
              </w:sdtPr>
              <w:sdtEndPr/>
              <w:sdtContent>
                <w:r w:rsidR="00DC1A32" w:rsidRPr="00C75F0F">
                  <w:rPr>
                    <w:rFonts w:asciiTheme="majorHAnsi" w:hAnsiTheme="majorHAnsi"/>
                    <w:sz w:val="20"/>
                  </w:rPr>
                  <w:t>Choose units</w:t>
                </w:r>
              </w:sdtContent>
            </w:sdt>
          </w:p>
        </w:tc>
        <w:tc>
          <w:tcPr>
            <w:tcW w:w="1742" w:type="dxa"/>
            <w:vAlign w:val="center"/>
          </w:tcPr>
          <w:p w:rsidR="00DC1A32" w:rsidRPr="00C75F0F" w:rsidRDefault="00DC1A32" w:rsidP="00574914">
            <w:pPr>
              <w:rPr>
                <w:rFonts w:asciiTheme="majorHAnsi" w:hAnsiTheme="majorHAnsi"/>
                <w:sz w:val="20"/>
              </w:rPr>
            </w:pPr>
          </w:p>
        </w:tc>
        <w:tc>
          <w:tcPr>
            <w:tcW w:w="1530" w:type="dxa"/>
          </w:tcPr>
          <w:p w:rsidR="00DC1A32" w:rsidRPr="00C75F0F" w:rsidRDefault="00634871" w:rsidP="00574914">
            <w:pPr>
              <w:rPr>
                <w:rFonts w:asciiTheme="majorHAnsi" w:hAnsiTheme="majorHAnsi"/>
                <w:sz w:val="20"/>
              </w:rPr>
            </w:pPr>
            <w:sdt>
              <w:sdtPr>
                <w:rPr>
                  <w:rFonts w:asciiTheme="majorHAnsi" w:hAnsiTheme="majorHAnsi"/>
                  <w:sz w:val="20"/>
                </w:rPr>
                <w:alias w:val="Energy Units"/>
                <w:tag w:val="EnergyUnits"/>
                <w:id w:val="19494026"/>
                <w:placeholder>
                  <w:docPart w:val="25ECD3F02BEA400082218F5A424DBD8B"/>
                </w:placeholder>
                <w:comboBox>
                  <w:listItem w:displayText="kWh" w:value="kWh"/>
                  <w:listItem w:displayText="MWh" w:value="MWh"/>
                  <w:listItem w:displayText="Therms" w:value="Therms"/>
                  <w:listItem w:displayText="decaTherms" w:value="decaTherms"/>
                  <w:listItem w:displayText="Gallons" w:value="Gallons"/>
                  <w:listItem w:displayText="kgal" w:value="kgal"/>
                  <w:listItem w:displayText="Th. cc ft" w:value="Th. cc ft"/>
                  <w:listItem w:displayText="Short tons" w:value="Short tons"/>
                  <w:listItem w:displayText="Metric tons" w:value="Metric tons"/>
                </w:comboBox>
              </w:sdtPr>
              <w:sdtEndPr/>
              <w:sdtContent>
                <w:r w:rsidR="00DC1A32" w:rsidRPr="00C75F0F">
                  <w:rPr>
                    <w:rFonts w:asciiTheme="majorHAnsi" w:hAnsiTheme="majorHAnsi"/>
                    <w:sz w:val="20"/>
                  </w:rPr>
                  <w:t>Choose units</w:t>
                </w:r>
              </w:sdtContent>
            </w:sdt>
          </w:p>
        </w:tc>
        <w:tc>
          <w:tcPr>
            <w:tcW w:w="1620" w:type="dxa"/>
          </w:tcPr>
          <w:p w:rsidR="00DC1A32" w:rsidRPr="00C75F0F" w:rsidRDefault="00DC1A32" w:rsidP="00574914">
            <w:pPr>
              <w:rPr>
                <w:rFonts w:asciiTheme="majorHAnsi" w:hAnsiTheme="majorHAnsi"/>
                <w:sz w:val="20"/>
              </w:rPr>
            </w:pPr>
          </w:p>
        </w:tc>
      </w:tr>
      <w:tr w:rsidR="00DC1A32" w:rsidRPr="00C75F0F" w:rsidTr="00574914">
        <w:trPr>
          <w:cantSplit/>
        </w:trPr>
        <w:tc>
          <w:tcPr>
            <w:tcW w:w="1707" w:type="dxa"/>
          </w:tcPr>
          <w:p w:rsidR="00DC1A32" w:rsidRPr="00C75F0F" w:rsidRDefault="00DC1A32" w:rsidP="00574914">
            <w:pPr>
              <w:rPr>
                <w:rStyle w:val="SubtleEmphasis"/>
                <w:rFonts w:asciiTheme="majorHAnsi" w:hAnsiTheme="majorHAnsi"/>
                <w:b/>
                <w:sz w:val="20"/>
              </w:rPr>
            </w:pPr>
            <w:r w:rsidRPr="004A3AE9">
              <w:rPr>
                <w:rStyle w:val="SubtleEmphasis"/>
                <w:rFonts w:asciiTheme="majorHAnsi" w:hAnsiTheme="majorHAnsi"/>
                <w:b/>
                <w:sz w:val="20"/>
              </w:rPr>
              <w:t xml:space="preserve">Other </w:t>
            </w:r>
          </w:p>
        </w:tc>
        <w:tc>
          <w:tcPr>
            <w:tcW w:w="1290" w:type="dxa"/>
            <w:vAlign w:val="center"/>
          </w:tcPr>
          <w:p w:rsidR="00DC1A32" w:rsidRPr="00C75F0F" w:rsidRDefault="00DC1A32" w:rsidP="00574914">
            <w:pPr>
              <w:rPr>
                <w:rFonts w:asciiTheme="majorHAnsi" w:hAnsiTheme="majorHAnsi"/>
                <w:sz w:val="20"/>
              </w:rPr>
            </w:pPr>
          </w:p>
        </w:tc>
        <w:tc>
          <w:tcPr>
            <w:tcW w:w="1291" w:type="dxa"/>
            <w:vAlign w:val="center"/>
          </w:tcPr>
          <w:p w:rsidR="00DC1A32" w:rsidRPr="00C75F0F" w:rsidRDefault="00634871" w:rsidP="00574914">
            <w:pPr>
              <w:rPr>
                <w:rFonts w:asciiTheme="majorHAnsi" w:hAnsiTheme="majorHAnsi"/>
                <w:sz w:val="20"/>
              </w:rPr>
            </w:pPr>
            <w:sdt>
              <w:sdtPr>
                <w:rPr>
                  <w:rFonts w:asciiTheme="majorHAnsi" w:hAnsiTheme="majorHAnsi"/>
                  <w:smallCaps/>
                  <w:color w:val="5A5A5A"/>
                  <w:sz w:val="20"/>
                </w:rPr>
                <w:alias w:val="Energy Units"/>
                <w:tag w:val="EnergyUnits"/>
                <w:id w:val="32520450"/>
                <w:placeholder>
                  <w:docPart w:val="4DBCDA7C8D42462197343B09250CCE27"/>
                </w:placeholder>
                <w:comboBox>
                  <w:listItem w:displayText="kWh" w:value="kWh"/>
                  <w:listItem w:displayText="MWh" w:value="MWh"/>
                  <w:listItem w:displayText="Therms" w:value="Therms"/>
                  <w:listItem w:displayText="decaTherms" w:value="decaTherms"/>
                  <w:listItem w:displayText="Gallons" w:value="Gallons"/>
                  <w:listItem w:displayText="kgal" w:value="kgal"/>
                  <w:listItem w:displayText="Th. cc ft" w:value="Th. cc ft"/>
                  <w:listItem w:displayText="Short tons" w:value="Short tons"/>
                  <w:listItem w:displayText="Metric tons" w:value="Metric tons"/>
                </w:comboBox>
              </w:sdtPr>
              <w:sdtEndPr/>
              <w:sdtContent>
                <w:r w:rsidR="00DC1A32" w:rsidRPr="00C75F0F">
                  <w:rPr>
                    <w:rFonts w:asciiTheme="majorHAnsi" w:hAnsiTheme="majorHAnsi"/>
                    <w:sz w:val="20"/>
                  </w:rPr>
                  <w:t>Choose units</w:t>
                </w:r>
              </w:sdtContent>
            </w:sdt>
          </w:p>
        </w:tc>
        <w:tc>
          <w:tcPr>
            <w:tcW w:w="1742" w:type="dxa"/>
            <w:vAlign w:val="center"/>
          </w:tcPr>
          <w:p w:rsidR="00DC1A32" w:rsidRPr="00C75F0F" w:rsidRDefault="00DC1A32" w:rsidP="00574914">
            <w:pPr>
              <w:rPr>
                <w:rFonts w:asciiTheme="majorHAnsi" w:hAnsiTheme="majorHAnsi"/>
                <w:sz w:val="20"/>
              </w:rPr>
            </w:pPr>
          </w:p>
        </w:tc>
        <w:tc>
          <w:tcPr>
            <w:tcW w:w="1530" w:type="dxa"/>
          </w:tcPr>
          <w:p w:rsidR="00DC1A32" w:rsidRPr="00C75F0F" w:rsidRDefault="00634871" w:rsidP="00574914">
            <w:pPr>
              <w:rPr>
                <w:rFonts w:asciiTheme="majorHAnsi" w:hAnsiTheme="majorHAnsi"/>
                <w:sz w:val="20"/>
              </w:rPr>
            </w:pPr>
            <w:sdt>
              <w:sdtPr>
                <w:rPr>
                  <w:rFonts w:asciiTheme="majorHAnsi" w:hAnsiTheme="majorHAnsi"/>
                  <w:sz w:val="20"/>
                </w:rPr>
                <w:alias w:val="Energy Units"/>
                <w:tag w:val="EnergyUnits"/>
                <w:id w:val="32520452"/>
                <w:placeholder>
                  <w:docPart w:val="F16F163A537840C7BA224E835A1E4C3A"/>
                </w:placeholder>
                <w:comboBox>
                  <w:listItem w:displayText="kWh" w:value="kWh"/>
                  <w:listItem w:displayText="MWh" w:value="MWh"/>
                  <w:listItem w:displayText="Therms" w:value="Therms"/>
                  <w:listItem w:displayText="decaTherms" w:value="decaTherms"/>
                  <w:listItem w:displayText="Gallons" w:value="Gallons"/>
                  <w:listItem w:displayText="kgal" w:value="kgal"/>
                  <w:listItem w:displayText="Th. cc ft" w:value="Th. cc ft"/>
                  <w:listItem w:displayText="Short tons" w:value="Short tons"/>
                  <w:listItem w:displayText="Metric tons" w:value="Metric tons"/>
                </w:comboBox>
              </w:sdtPr>
              <w:sdtEndPr/>
              <w:sdtContent>
                <w:r w:rsidR="00DC1A32" w:rsidRPr="00C75F0F">
                  <w:rPr>
                    <w:rFonts w:asciiTheme="majorHAnsi" w:hAnsiTheme="majorHAnsi"/>
                    <w:sz w:val="20"/>
                  </w:rPr>
                  <w:t>Choose units</w:t>
                </w:r>
              </w:sdtContent>
            </w:sdt>
          </w:p>
        </w:tc>
        <w:tc>
          <w:tcPr>
            <w:tcW w:w="1620" w:type="dxa"/>
          </w:tcPr>
          <w:p w:rsidR="00DC1A32" w:rsidRPr="00C75F0F" w:rsidRDefault="00DC1A32" w:rsidP="00574914">
            <w:pPr>
              <w:rPr>
                <w:rFonts w:asciiTheme="majorHAnsi" w:hAnsiTheme="majorHAnsi"/>
                <w:sz w:val="20"/>
              </w:rPr>
            </w:pPr>
          </w:p>
        </w:tc>
      </w:tr>
      <w:tr w:rsidR="00DC1A32" w:rsidRPr="00C75F0F" w:rsidTr="00574914">
        <w:trPr>
          <w:cantSplit/>
        </w:trPr>
        <w:tc>
          <w:tcPr>
            <w:tcW w:w="1707" w:type="dxa"/>
          </w:tcPr>
          <w:p w:rsidR="00DC1A32" w:rsidRPr="00C75F0F" w:rsidRDefault="00DC1A32" w:rsidP="00574914">
            <w:pPr>
              <w:rPr>
                <w:rStyle w:val="SubtleEmphasis"/>
                <w:rFonts w:asciiTheme="majorHAnsi" w:hAnsiTheme="majorHAnsi"/>
                <w:b/>
                <w:sz w:val="20"/>
              </w:rPr>
            </w:pPr>
            <w:r w:rsidRPr="004A3AE9">
              <w:rPr>
                <w:rStyle w:val="SubtleEmphasis"/>
                <w:rFonts w:asciiTheme="majorHAnsi" w:hAnsiTheme="majorHAnsi"/>
                <w:b/>
                <w:sz w:val="20"/>
              </w:rPr>
              <w:t>Total Annual Cost</w:t>
            </w:r>
          </w:p>
        </w:tc>
        <w:tc>
          <w:tcPr>
            <w:tcW w:w="5853" w:type="dxa"/>
            <w:gridSpan w:val="4"/>
            <w:vAlign w:val="center"/>
          </w:tcPr>
          <w:p w:rsidR="00DC1A32" w:rsidRPr="00C75F0F" w:rsidRDefault="00DC1A32" w:rsidP="00574914">
            <w:pPr>
              <w:rPr>
                <w:rFonts w:asciiTheme="majorHAnsi" w:hAnsiTheme="majorHAnsi"/>
                <w:sz w:val="20"/>
              </w:rPr>
            </w:pPr>
          </w:p>
        </w:tc>
        <w:tc>
          <w:tcPr>
            <w:tcW w:w="1620" w:type="dxa"/>
          </w:tcPr>
          <w:p w:rsidR="00DC1A32" w:rsidRPr="00C75F0F" w:rsidRDefault="00DC1A32" w:rsidP="00574914">
            <w:pPr>
              <w:rPr>
                <w:rFonts w:asciiTheme="majorHAnsi" w:hAnsiTheme="majorHAnsi"/>
                <w:sz w:val="20"/>
              </w:rPr>
            </w:pPr>
          </w:p>
        </w:tc>
      </w:tr>
      <w:tr w:rsidR="00DC1A32" w:rsidRPr="00C75F0F" w:rsidTr="00574914">
        <w:trPr>
          <w:cantSplit/>
        </w:trPr>
        <w:tc>
          <w:tcPr>
            <w:tcW w:w="9180" w:type="dxa"/>
            <w:gridSpan w:val="6"/>
          </w:tcPr>
          <w:p w:rsidR="00DC1A32" w:rsidRPr="00C75F0F" w:rsidRDefault="00DC1A32" w:rsidP="00574914">
            <w:pPr>
              <w:rPr>
                <w:rFonts w:asciiTheme="majorHAnsi" w:hAnsiTheme="majorHAnsi"/>
                <w:sz w:val="20"/>
              </w:rPr>
            </w:pPr>
            <w:r w:rsidRPr="004A3AE9">
              <w:rPr>
                <w:rStyle w:val="SubtleEmphasis"/>
                <w:rFonts w:asciiTheme="majorHAnsi" w:hAnsiTheme="majorHAnsi"/>
                <w:b/>
                <w:sz w:val="20"/>
              </w:rPr>
              <w:t>Average monthly peak electricity demand (kW):</w:t>
            </w:r>
          </w:p>
        </w:tc>
      </w:tr>
    </w:tbl>
    <w:p w:rsidR="00DC1A32" w:rsidRPr="00B85139" w:rsidRDefault="00DC1A32" w:rsidP="00DC1A32">
      <w:pPr>
        <w:rPr>
          <w:rFonts w:asciiTheme="majorHAnsi" w:hAnsiTheme="majorHAnsi"/>
          <w:sz w:val="20"/>
        </w:rPr>
      </w:pPr>
    </w:p>
    <w:p w:rsidR="00DC1A32" w:rsidRDefault="00DC1A32" w:rsidP="00DC1A32">
      <w:pPr>
        <w:pStyle w:val="Heading1"/>
      </w:pPr>
      <w:bookmarkStart w:id="27" w:name="_Toc324179022"/>
    </w:p>
    <w:p w:rsidR="006D40C5" w:rsidRDefault="006D40C5" w:rsidP="00DC1A32">
      <w:pPr>
        <w:pStyle w:val="Heading1"/>
        <w:sectPr w:rsidR="006D40C5" w:rsidSect="00574914">
          <w:headerReference w:type="default" r:id="rId10"/>
          <w:pgSz w:w="12240" w:h="15840" w:code="1"/>
          <w:pgMar w:top="1440" w:right="1440" w:bottom="1440" w:left="1440" w:header="720" w:footer="720" w:gutter="0"/>
          <w:cols w:space="720"/>
          <w:docGrid w:linePitch="360"/>
        </w:sectPr>
      </w:pPr>
    </w:p>
    <w:p w:rsidR="00DC1A32" w:rsidRPr="007B7E51" w:rsidRDefault="00957401" w:rsidP="00DC1A32">
      <w:pPr>
        <w:pStyle w:val="Heading1"/>
      </w:pPr>
      <w:bookmarkStart w:id="28" w:name="_Toc327800931"/>
      <w:r>
        <w:lastRenderedPageBreak/>
        <w:t>02 Attachment</w:t>
      </w:r>
      <w:r w:rsidR="00104112">
        <w:t xml:space="preserve"> 2 -</w:t>
      </w:r>
      <w:r w:rsidR="00DC1A32">
        <w:t xml:space="preserve"> </w:t>
      </w:r>
      <w:r w:rsidR="00DC1A32" w:rsidRPr="007B7E51">
        <w:t>ESCO EXPRESSION OF INTEREST</w:t>
      </w:r>
      <w:bookmarkEnd w:id="27"/>
      <w:bookmarkEnd w:id="28"/>
      <w:r w:rsidR="00DC1A32" w:rsidRPr="007B7E51">
        <w:t xml:space="preserve"> </w:t>
      </w:r>
    </w:p>
    <w:p w:rsidR="00DC1A32" w:rsidRPr="00104112" w:rsidRDefault="00104112" w:rsidP="00104112">
      <w:pPr>
        <w:jc w:val="center"/>
        <w:rPr>
          <w:rFonts w:asciiTheme="minorHAnsi" w:hAnsiTheme="minorHAnsi"/>
          <w:color w:val="FF0000"/>
          <w:sz w:val="24"/>
        </w:rPr>
      </w:pPr>
      <w:r>
        <w:rPr>
          <w:rFonts w:asciiTheme="minorHAnsi" w:hAnsiTheme="minorHAnsi"/>
          <w:color w:val="FF0000"/>
          <w:sz w:val="24"/>
        </w:rPr>
        <w:t>(</w:t>
      </w:r>
      <w:r w:rsidR="00DC1A32" w:rsidRPr="00104112">
        <w:rPr>
          <w:rFonts w:asciiTheme="minorHAnsi" w:hAnsiTheme="minorHAnsi"/>
          <w:color w:val="FF0000"/>
          <w:sz w:val="24"/>
        </w:rPr>
        <w:t>This form must be included as an attachment to 02 N</w:t>
      </w:r>
      <w:r w:rsidR="009A1EFA">
        <w:rPr>
          <w:rFonts w:asciiTheme="minorHAnsi" w:hAnsiTheme="minorHAnsi"/>
          <w:color w:val="FF0000"/>
          <w:sz w:val="24"/>
        </w:rPr>
        <w:t xml:space="preserve">otice of </w:t>
      </w:r>
      <w:r w:rsidR="00DC1A32" w:rsidRPr="00104112">
        <w:rPr>
          <w:rFonts w:asciiTheme="minorHAnsi" w:hAnsiTheme="minorHAnsi"/>
          <w:color w:val="FF0000"/>
          <w:sz w:val="24"/>
        </w:rPr>
        <w:t>O</w:t>
      </w:r>
      <w:r w:rsidR="009A1EFA">
        <w:rPr>
          <w:rFonts w:asciiTheme="minorHAnsi" w:hAnsiTheme="minorHAnsi"/>
          <w:color w:val="FF0000"/>
          <w:sz w:val="24"/>
        </w:rPr>
        <w:t>pportunity Template</w:t>
      </w:r>
      <w:r w:rsidR="00DC1A32" w:rsidRPr="00104112">
        <w:rPr>
          <w:rFonts w:asciiTheme="minorHAnsi" w:hAnsiTheme="minorHAnsi"/>
          <w:color w:val="FF0000"/>
          <w:sz w:val="24"/>
        </w:rPr>
        <w:t xml:space="preserve">, along with </w:t>
      </w:r>
      <w:r w:rsidR="009A1EFA">
        <w:rPr>
          <w:rFonts w:asciiTheme="minorHAnsi" w:hAnsiTheme="minorHAnsi"/>
          <w:color w:val="FF0000"/>
          <w:sz w:val="24"/>
        </w:rPr>
        <w:t xml:space="preserve">02 Attachment 1- </w:t>
      </w:r>
      <w:r w:rsidR="00DC1A32" w:rsidRPr="00104112">
        <w:rPr>
          <w:rFonts w:asciiTheme="minorHAnsi" w:hAnsiTheme="minorHAnsi"/>
          <w:color w:val="FF0000"/>
          <w:sz w:val="24"/>
        </w:rPr>
        <w:t>Facilities and Energy Data. ESCOs are required to submit their responses to the NOO within one week using this form. The response is not to exceed 10 pages</w:t>
      </w:r>
      <w:r w:rsidR="00C801AD">
        <w:rPr>
          <w:rFonts w:asciiTheme="minorHAnsi" w:hAnsiTheme="minorHAnsi"/>
          <w:color w:val="FF0000"/>
          <w:sz w:val="24"/>
        </w:rPr>
        <w:t xml:space="preserve"> including attachments</w:t>
      </w:r>
      <w:r w:rsidR="00DC1A32" w:rsidRPr="00104112">
        <w:rPr>
          <w:rFonts w:asciiTheme="minorHAnsi" w:hAnsiTheme="minorHAnsi"/>
          <w:color w:val="FF0000"/>
          <w:sz w:val="24"/>
        </w:rPr>
        <w:t>.</w:t>
      </w:r>
      <w:r>
        <w:rPr>
          <w:rFonts w:asciiTheme="minorHAnsi" w:hAnsiTheme="minorHAnsi"/>
          <w:color w:val="FF0000"/>
          <w:sz w:val="24"/>
        </w:rPr>
        <w:t xml:space="preserve">  </w:t>
      </w:r>
      <w:r>
        <w:rPr>
          <w:rFonts w:asciiTheme="minorHAnsi" w:hAnsiTheme="minorHAnsi"/>
          <w:b/>
          <w:color w:val="FF0000"/>
          <w:sz w:val="24"/>
        </w:rPr>
        <w:t xml:space="preserve">Please ensure that the roman numerals below match the </w:t>
      </w:r>
      <w:r w:rsidR="006D40C5">
        <w:rPr>
          <w:rFonts w:asciiTheme="minorHAnsi" w:hAnsiTheme="minorHAnsi"/>
          <w:b/>
          <w:color w:val="FF0000"/>
          <w:sz w:val="24"/>
        </w:rPr>
        <w:t>submission requirements you outlined in the NOO</w:t>
      </w:r>
      <w:r>
        <w:rPr>
          <w:rFonts w:asciiTheme="minorHAnsi" w:hAnsiTheme="minorHAnsi"/>
          <w:color w:val="FF0000"/>
          <w:sz w:val="24"/>
        </w:rPr>
        <w:t>)</w:t>
      </w:r>
    </w:p>
    <w:p w:rsidR="00DC1A32" w:rsidRPr="0099116D" w:rsidRDefault="00DC1A32" w:rsidP="00DC1A32">
      <w:pPr>
        <w:pBdr>
          <w:top w:val="single" w:sz="24" w:space="0" w:color="4F81BD"/>
          <w:left w:val="single" w:sz="24" w:space="0" w:color="4F81BD"/>
          <w:bottom w:val="single" w:sz="24" w:space="0" w:color="4F81BD"/>
          <w:right w:val="single" w:sz="24" w:space="0" w:color="4F81BD"/>
        </w:pBdr>
        <w:shd w:val="clear" w:color="auto" w:fill="4F81BD"/>
        <w:spacing w:before="200" w:line="276" w:lineRule="auto"/>
        <w:outlineLvl w:val="1"/>
        <w:rPr>
          <w:rFonts w:asciiTheme="majorHAnsi" w:hAnsiTheme="majorHAnsi"/>
          <w:b/>
          <w:bCs/>
          <w:caps/>
          <w:color w:val="FFFFFF"/>
          <w:spacing w:val="15"/>
          <w:lang w:bidi="en-US"/>
        </w:rPr>
      </w:pPr>
      <w:bookmarkStart w:id="29" w:name="_Toc327800932"/>
      <w:r w:rsidRPr="0099116D">
        <w:rPr>
          <w:rFonts w:asciiTheme="majorHAnsi" w:hAnsiTheme="majorHAnsi"/>
          <w:b/>
          <w:bCs/>
          <w:caps/>
          <w:color w:val="FFFFFF"/>
          <w:spacing w:val="15"/>
          <w:lang w:bidi="en-US"/>
        </w:rPr>
        <w:t>ESCO EXPRESSION OF INTEREST Template</w:t>
      </w:r>
      <w:bookmarkEnd w:id="29"/>
      <w:r w:rsidRPr="0099116D">
        <w:rPr>
          <w:rFonts w:asciiTheme="majorHAnsi" w:hAnsiTheme="majorHAnsi"/>
          <w:b/>
          <w:bCs/>
          <w:caps/>
          <w:color w:val="FFFFFF"/>
          <w:spacing w:val="15"/>
          <w:lang w:bidi="en-US"/>
        </w:rPr>
        <w:t xml:space="preserve"> </w:t>
      </w:r>
    </w:p>
    <w:p w:rsidR="00DC1A32" w:rsidRPr="0099116D" w:rsidRDefault="00DC1A32" w:rsidP="00DC1A32">
      <w:pPr>
        <w:spacing w:before="120" w:line="276" w:lineRule="auto"/>
        <w:rPr>
          <w:rFonts w:asciiTheme="majorHAnsi" w:hAnsiTheme="majorHAnsi"/>
          <w:smallCaps/>
          <w:lang w:bidi="en-US"/>
        </w:rPr>
      </w:pPr>
    </w:p>
    <w:p w:rsidR="00DC1A32" w:rsidRPr="00104112" w:rsidRDefault="00104112" w:rsidP="00DC1A32">
      <w:pPr>
        <w:jc w:val="both"/>
        <w:rPr>
          <w:rFonts w:asciiTheme="majorHAnsi" w:hAnsiTheme="majorHAnsi"/>
          <w:color w:val="FF0000"/>
          <w:lang w:bidi="en-US"/>
        </w:rPr>
      </w:pPr>
      <w:r>
        <w:rPr>
          <w:rFonts w:asciiTheme="majorHAnsi" w:hAnsiTheme="majorHAnsi"/>
          <w:color w:val="FF0000"/>
          <w:lang w:bidi="en-US"/>
        </w:rPr>
        <w:t>(</w:t>
      </w:r>
      <w:r w:rsidRPr="00104112">
        <w:rPr>
          <w:rFonts w:asciiTheme="majorHAnsi" w:hAnsiTheme="majorHAnsi"/>
          <w:color w:val="FF0000"/>
          <w:lang w:bidi="en-US"/>
        </w:rPr>
        <w:t>Insert company name</w:t>
      </w:r>
      <w:r>
        <w:rPr>
          <w:rFonts w:asciiTheme="majorHAnsi" w:hAnsiTheme="majorHAnsi"/>
          <w:color w:val="FF0000"/>
          <w:lang w:bidi="en-US"/>
        </w:rPr>
        <w:t>)</w:t>
      </w:r>
    </w:p>
    <w:p w:rsidR="00104112" w:rsidRPr="00104112" w:rsidRDefault="00104112" w:rsidP="00104112">
      <w:pPr>
        <w:jc w:val="both"/>
        <w:rPr>
          <w:rFonts w:asciiTheme="majorHAnsi" w:hAnsiTheme="majorHAnsi"/>
          <w:color w:val="FF0000"/>
          <w:lang w:bidi="en-US"/>
        </w:rPr>
      </w:pPr>
      <w:r w:rsidRPr="00104112">
        <w:rPr>
          <w:rFonts w:asciiTheme="majorHAnsi" w:hAnsiTheme="majorHAnsi"/>
          <w:color w:val="FF0000"/>
          <w:lang w:bidi="en-US"/>
        </w:rPr>
        <w:t xml:space="preserve">Address 1 </w:t>
      </w:r>
    </w:p>
    <w:p w:rsidR="00104112" w:rsidRPr="00104112" w:rsidRDefault="00104112" w:rsidP="00104112">
      <w:pPr>
        <w:jc w:val="both"/>
        <w:rPr>
          <w:rFonts w:asciiTheme="majorHAnsi" w:hAnsiTheme="majorHAnsi"/>
          <w:color w:val="FF0000"/>
          <w:lang w:bidi="en-US"/>
        </w:rPr>
      </w:pPr>
      <w:r w:rsidRPr="00104112">
        <w:rPr>
          <w:rFonts w:asciiTheme="majorHAnsi" w:hAnsiTheme="majorHAnsi"/>
          <w:color w:val="FF0000"/>
          <w:lang w:bidi="en-US"/>
        </w:rPr>
        <w:t>Address 2</w:t>
      </w:r>
    </w:p>
    <w:p w:rsidR="00DC1A32" w:rsidRPr="00104112" w:rsidRDefault="00104112" w:rsidP="00104112">
      <w:pPr>
        <w:jc w:val="both"/>
        <w:rPr>
          <w:rFonts w:asciiTheme="majorHAnsi" w:hAnsiTheme="majorHAnsi"/>
          <w:color w:val="FF0000"/>
          <w:lang w:bidi="en-US"/>
        </w:rPr>
      </w:pPr>
      <w:r w:rsidRPr="00104112">
        <w:rPr>
          <w:rFonts w:asciiTheme="majorHAnsi" w:hAnsiTheme="majorHAnsi"/>
          <w:color w:val="FF0000"/>
          <w:lang w:bidi="en-US"/>
        </w:rPr>
        <w:t>City, State Zip Code</w:t>
      </w:r>
    </w:p>
    <w:p w:rsidR="00DC1A32" w:rsidRPr="0099116D" w:rsidRDefault="00DC1A32" w:rsidP="00DC1A32">
      <w:pPr>
        <w:spacing w:before="120" w:after="120" w:line="276" w:lineRule="auto"/>
        <w:rPr>
          <w:rFonts w:asciiTheme="majorHAnsi" w:hAnsiTheme="majorHAnsi"/>
          <w:lang w:bidi="en-US"/>
        </w:rPr>
      </w:pPr>
      <w:r w:rsidRPr="0099116D">
        <w:rPr>
          <w:rFonts w:asciiTheme="majorHAnsi" w:hAnsiTheme="majorHAnsi"/>
          <w:lang w:bidi="en-US"/>
        </w:rPr>
        <w:t>Dear</w:t>
      </w:r>
      <w:r w:rsidR="00104112">
        <w:rPr>
          <w:rFonts w:asciiTheme="majorHAnsi" w:hAnsiTheme="majorHAnsi"/>
          <w:lang w:bidi="en-US"/>
        </w:rPr>
        <w:t xml:space="preserve"> </w:t>
      </w:r>
      <w:r w:rsidR="00104112" w:rsidRPr="00104112">
        <w:rPr>
          <w:rFonts w:asciiTheme="majorHAnsi" w:hAnsiTheme="majorHAnsi"/>
          <w:color w:val="FF0000"/>
          <w:lang w:bidi="en-US"/>
        </w:rPr>
        <w:t>(Insert Agency name)</w:t>
      </w:r>
      <w:r w:rsidRPr="00104112">
        <w:rPr>
          <w:rFonts w:asciiTheme="majorHAnsi" w:hAnsiTheme="majorHAnsi"/>
          <w:color w:val="FF0000"/>
          <w:lang w:bidi="en-US"/>
        </w:rPr>
        <w:t>:</w:t>
      </w:r>
    </w:p>
    <w:p w:rsidR="00DC1A32" w:rsidRDefault="00DC1A32" w:rsidP="00DC1A32">
      <w:pPr>
        <w:spacing w:before="120" w:after="120" w:line="276" w:lineRule="auto"/>
        <w:rPr>
          <w:rFonts w:asciiTheme="majorHAnsi" w:hAnsiTheme="majorHAnsi"/>
          <w:lang w:bidi="en-US"/>
        </w:rPr>
      </w:pPr>
      <w:r w:rsidRPr="00A0535A">
        <w:rPr>
          <w:rFonts w:asciiTheme="majorHAnsi" w:hAnsiTheme="majorHAnsi"/>
          <w:lang w:bidi="en-US"/>
        </w:rPr>
        <w:t xml:space="preserve">In response to your </w:t>
      </w:r>
      <w:r w:rsidR="00097826">
        <w:rPr>
          <w:rFonts w:asciiTheme="majorHAnsi" w:hAnsiTheme="majorHAnsi"/>
          <w:lang w:bidi="en-US"/>
        </w:rPr>
        <w:t>Request for Quot</w:t>
      </w:r>
      <w:r w:rsidR="00560A91">
        <w:rPr>
          <w:rFonts w:asciiTheme="majorHAnsi" w:hAnsiTheme="majorHAnsi"/>
          <w:lang w:bidi="en-US"/>
        </w:rPr>
        <w:t>e</w:t>
      </w:r>
      <w:r w:rsidR="00097826">
        <w:rPr>
          <w:rFonts w:asciiTheme="majorHAnsi" w:hAnsiTheme="majorHAnsi"/>
          <w:lang w:bidi="en-US"/>
        </w:rPr>
        <w:t>/</w:t>
      </w:r>
      <w:r w:rsidRPr="00A0535A">
        <w:rPr>
          <w:rFonts w:asciiTheme="majorHAnsi" w:hAnsiTheme="majorHAnsi"/>
          <w:lang w:bidi="en-US"/>
        </w:rPr>
        <w:t xml:space="preserve">Notice of Opportunity (NOO), </w:t>
      </w:r>
      <w:r w:rsidR="00104112" w:rsidRPr="00104112">
        <w:rPr>
          <w:rFonts w:asciiTheme="majorHAnsi" w:hAnsiTheme="majorHAnsi"/>
          <w:color w:val="FF0000"/>
          <w:lang w:bidi="en-US"/>
        </w:rPr>
        <w:t>(insert ESCO name)</w:t>
      </w:r>
      <w:r w:rsidR="00104112">
        <w:rPr>
          <w:rFonts w:asciiTheme="majorHAnsi" w:hAnsiTheme="majorHAnsi"/>
          <w:lang w:bidi="en-US"/>
        </w:rPr>
        <w:t xml:space="preserve"> </w:t>
      </w:r>
      <w:r w:rsidRPr="0099116D">
        <w:rPr>
          <w:rFonts w:asciiTheme="majorHAnsi" w:hAnsiTheme="majorHAnsi"/>
          <w:lang w:bidi="en-US"/>
        </w:rPr>
        <w:t>would like to</w:t>
      </w:r>
      <w:r>
        <w:rPr>
          <w:rFonts w:asciiTheme="majorHAnsi" w:hAnsiTheme="majorHAnsi"/>
          <w:lang w:bidi="en-US"/>
        </w:rPr>
        <w:t xml:space="preserve"> execute an Investment Grade Audit (IGA) and</w:t>
      </w:r>
      <w:r w:rsidRPr="0099116D">
        <w:rPr>
          <w:rFonts w:asciiTheme="majorHAnsi" w:hAnsiTheme="majorHAnsi"/>
          <w:lang w:bidi="en-US"/>
        </w:rPr>
        <w:t xml:space="preserve"> develop an ESPC ENABLE project at the</w:t>
      </w:r>
      <w:r w:rsidR="00104112">
        <w:rPr>
          <w:rFonts w:asciiTheme="majorHAnsi" w:hAnsiTheme="majorHAnsi"/>
          <w:lang w:bidi="en-US"/>
        </w:rPr>
        <w:t xml:space="preserve"> </w:t>
      </w:r>
      <w:r w:rsidR="00104112" w:rsidRPr="00104112">
        <w:rPr>
          <w:rFonts w:asciiTheme="majorHAnsi" w:hAnsiTheme="majorHAnsi"/>
          <w:color w:val="FF0000"/>
          <w:lang w:bidi="en-US"/>
        </w:rPr>
        <w:t xml:space="preserve">(Insert project </w:t>
      </w:r>
      <w:r w:rsidR="005B3AF0">
        <w:rPr>
          <w:rFonts w:asciiTheme="majorHAnsi" w:hAnsiTheme="majorHAnsi"/>
          <w:color w:val="FF0000"/>
          <w:lang w:bidi="en-US"/>
        </w:rPr>
        <w:t>location[s]</w:t>
      </w:r>
      <w:r w:rsidR="00104112" w:rsidRPr="00104112">
        <w:rPr>
          <w:rFonts w:asciiTheme="majorHAnsi" w:hAnsiTheme="majorHAnsi"/>
          <w:color w:val="FF0000"/>
          <w:lang w:bidi="en-US"/>
        </w:rPr>
        <w:t>)</w:t>
      </w:r>
      <w:r w:rsidRPr="0099116D">
        <w:rPr>
          <w:rFonts w:asciiTheme="majorHAnsi" w:hAnsiTheme="majorHAnsi"/>
          <w:lang w:bidi="en-US"/>
        </w:rPr>
        <w:t xml:space="preserve">. </w:t>
      </w:r>
    </w:p>
    <w:p w:rsidR="00DC1A32" w:rsidRDefault="00DC1A32" w:rsidP="00DC1A32">
      <w:pPr>
        <w:rPr>
          <w:lang w:bidi="en-US"/>
        </w:rPr>
      </w:pPr>
    </w:p>
    <w:tbl>
      <w:tblPr>
        <w:tblpPr w:leftFromText="180" w:rightFromText="180" w:vertAnchor="text" w:horzAnchor="margin" w:tblpXSpec="center" w:tblpY="362"/>
        <w:tblW w:w="11149" w:type="dxa"/>
        <w:tblLayout w:type="fixed"/>
        <w:tblLook w:val="0000" w:firstRow="0" w:lastRow="0" w:firstColumn="0" w:lastColumn="0" w:noHBand="0" w:noVBand="0"/>
      </w:tblPr>
      <w:tblGrid>
        <w:gridCol w:w="2542"/>
        <w:gridCol w:w="2336"/>
        <w:gridCol w:w="2691"/>
        <w:gridCol w:w="1790"/>
        <w:gridCol w:w="1790"/>
      </w:tblGrid>
      <w:tr w:rsidR="00C801AD" w:rsidRPr="0099116D" w:rsidTr="00574914">
        <w:trPr>
          <w:cantSplit/>
          <w:trHeight w:val="297"/>
          <w:tblHeader/>
        </w:trPr>
        <w:tc>
          <w:tcPr>
            <w:tcW w:w="2542" w:type="dxa"/>
            <w:tcBorders>
              <w:top w:val="single" w:sz="4" w:space="0" w:color="000000"/>
              <w:left w:val="single" w:sz="4" w:space="0" w:color="000000"/>
              <w:bottom w:val="single" w:sz="4" w:space="0" w:color="000000"/>
              <w:right w:val="single" w:sz="4" w:space="0" w:color="000000"/>
            </w:tcBorders>
            <w:shd w:val="clear" w:color="auto" w:fill="auto"/>
            <w:vAlign w:val="bottom"/>
          </w:tcPr>
          <w:p w:rsidR="00C801AD" w:rsidRPr="0099116D" w:rsidRDefault="00C801AD" w:rsidP="00C801AD">
            <w:pPr>
              <w:spacing w:before="120" w:after="120"/>
              <w:ind w:left="162"/>
              <w:jc w:val="center"/>
              <w:rPr>
                <w:rStyle w:val="SubtleEmphasis"/>
                <w:rFonts w:asciiTheme="majorHAnsi" w:eastAsia="Calibri" w:hAnsiTheme="majorHAnsi"/>
                <w:b/>
                <w:color w:val="365F91"/>
              </w:rPr>
            </w:pPr>
            <w:r w:rsidRPr="0099116D">
              <w:rPr>
                <w:rStyle w:val="SubtleEmphasis"/>
                <w:rFonts w:asciiTheme="majorHAnsi" w:eastAsia="Calibri" w:hAnsiTheme="majorHAnsi"/>
                <w:b/>
                <w:color w:val="365F91"/>
              </w:rPr>
              <w:t xml:space="preserve">Facilities &amp; Locations </w:t>
            </w:r>
          </w:p>
        </w:tc>
        <w:tc>
          <w:tcPr>
            <w:tcW w:w="23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C801AD" w:rsidRPr="0099116D" w:rsidRDefault="00C801AD" w:rsidP="00C801AD">
            <w:pPr>
              <w:spacing w:before="120" w:after="120"/>
              <w:ind w:left="50"/>
              <w:jc w:val="center"/>
              <w:rPr>
                <w:rStyle w:val="SubtleEmphasis"/>
                <w:rFonts w:asciiTheme="majorHAnsi" w:eastAsia="Calibri" w:hAnsiTheme="majorHAnsi"/>
                <w:b/>
                <w:color w:val="365F91"/>
              </w:rPr>
            </w:pPr>
            <w:r>
              <w:rPr>
                <w:rStyle w:val="SubtleEmphasis"/>
                <w:rFonts w:asciiTheme="majorHAnsi" w:eastAsia="Calibri" w:hAnsiTheme="majorHAnsi"/>
                <w:b/>
                <w:color w:val="365F91"/>
              </w:rPr>
              <w:t>Site Point of Contact</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C801AD" w:rsidRPr="0099116D" w:rsidRDefault="00C801AD" w:rsidP="00C801AD">
            <w:pPr>
              <w:spacing w:before="120" w:after="120"/>
              <w:ind w:left="50"/>
              <w:jc w:val="center"/>
              <w:rPr>
                <w:rStyle w:val="SubtleEmphasis"/>
                <w:rFonts w:asciiTheme="majorHAnsi" w:eastAsia="Calibri" w:hAnsiTheme="majorHAnsi"/>
                <w:b/>
                <w:color w:val="365F91"/>
              </w:rPr>
            </w:pPr>
            <w:r w:rsidRPr="0099116D">
              <w:rPr>
                <w:rStyle w:val="SubtleEmphasis"/>
                <w:rFonts w:asciiTheme="majorHAnsi" w:eastAsia="Calibri" w:hAnsiTheme="majorHAnsi"/>
                <w:b/>
                <w:color w:val="365F91"/>
              </w:rPr>
              <w:t xml:space="preserve">ECMs </w:t>
            </w:r>
          </w:p>
        </w:tc>
        <w:tc>
          <w:tcPr>
            <w:tcW w:w="179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801AD" w:rsidRPr="0099116D" w:rsidRDefault="00C801AD" w:rsidP="00C801AD">
            <w:pPr>
              <w:spacing w:before="120" w:after="120"/>
              <w:ind w:left="-30"/>
              <w:jc w:val="center"/>
              <w:rPr>
                <w:rStyle w:val="SubtleEmphasis"/>
                <w:rFonts w:asciiTheme="majorHAnsi" w:eastAsia="Calibri" w:hAnsiTheme="majorHAnsi"/>
                <w:b/>
                <w:color w:val="365F91"/>
              </w:rPr>
            </w:pPr>
            <w:r w:rsidRPr="0099116D">
              <w:rPr>
                <w:rStyle w:val="SubtleEmphasis"/>
                <w:rFonts w:asciiTheme="majorHAnsi" w:eastAsia="Calibri" w:hAnsiTheme="majorHAnsi"/>
                <w:b/>
                <w:color w:val="365F91"/>
              </w:rPr>
              <w:t>Project Investment</w:t>
            </w:r>
          </w:p>
        </w:tc>
        <w:tc>
          <w:tcPr>
            <w:tcW w:w="1790"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spacing w:before="120" w:after="120"/>
              <w:ind w:left="63"/>
              <w:jc w:val="center"/>
              <w:rPr>
                <w:rStyle w:val="SubtleEmphasis"/>
                <w:rFonts w:asciiTheme="majorHAnsi" w:eastAsia="Calibri" w:hAnsiTheme="majorHAnsi"/>
                <w:b/>
                <w:color w:val="365F91"/>
              </w:rPr>
            </w:pPr>
            <w:r w:rsidRPr="0099116D">
              <w:rPr>
                <w:rStyle w:val="SubtleEmphasis"/>
                <w:rFonts w:asciiTheme="majorHAnsi" w:eastAsia="Calibri" w:hAnsiTheme="majorHAnsi"/>
                <w:b/>
                <w:color w:val="365F91"/>
              </w:rPr>
              <w:t>Guaranteed  Savings</w:t>
            </w:r>
          </w:p>
        </w:tc>
      </w:tr>
      <w:tr w:rsidR="00C801AD" w:rsidRPr="0099116D" w:rsidTr="00C801AD">
        <w:tblPrEx>
          <w:tblBorders>
            <w:top w:val="nil"/>
            <w:left w:val="nil"/>
            <w:bottom w:val="nil"/>
            <w:right w:val="nil"/>
          </w:tblBorders>
        </w:tblPrEx>
        <w:trPr>
          <w:trHeight w:val="291"/>
        </w:trPr>
        <w:tc>
          <w:tcPr>
            <w:tcW w:w="2542"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162"/>
              <w:rPr>
                <w:rFonts w:asciiTheme="majorHAnsi" w:hAnsiTheme="majorHAnsi" w:cs="CGGBD A+ Interstate"/>
                <w:color w:val="000000"/>
              </w:rPr>
            </w:pPr>
          </w:p>
        </w:tc>
        <w:tc>
          <w:tcPr>
            <w:tcW w:w="2336"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50"/>
              <w:rPr>
                <w:rFonts w:asciiTheme="majorHAnsi" w:hAnsiTheme="majorHAnsi" w:cs="CGGBD A+ Interstate"/>
                <w:color w:val="000000"/>
              </w:rPr>
            </w:pPr>
          </w:p>
        </w:tc>
        <w:tc>
          <w:tcPr>
            <w:tcW w:w="2691"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30"/>
              <w:rPr>
                <w:rFonts w:asciiTheme="majorHAnsi" w:hAnsiTheme="majorHAnsi" w:cs="CGGBD A+ Interstate"/>
                <w:color w:val="000000"/>
              </w:rPr>
            </w:pPr>
          </w:p>
        </w:tc>
        <w:tc>
          <w:tcPr>
            <w:tcW w:w="1790"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63"/>
              <w:rPr>
                <w:rFonts w:asciiTheme="majorHAnsi" w:hAnsiTheme="majorHAnsi" w:cs="CGGBD A+ Interstate"/>
                <w:color w:val="000000"/>
              </w:rPr>
            </w:pPr>
          </w:p>
        </w:tc>
        <w:tc>
          <w:tcPr>
            <w:tcW w:w="1790"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63"/>
              <w:rPr>
                <w:rFonts w:asciiTheme="majorHAnsi" w:hAnsiTheme="majorHAnsi" w:cs="CGGBD A+ Interstate"/>
                <w:color w:val="000000"/>
              </w:rPr>
            </w:pPr>
          </w:p>
        </w:tc>
      </w:tr>
      <w:tr w:rsidR="00C801AD" w:rsidRPr="0099116D" w:rsidTr="00C801AD">
        <w:tblPrEx>
          <w:tblBorders>
            <w:top w:val="nil"/>
            <w:left w:val="nil"/>
            <w:bottom w:val="nil"/>
            <w:right w:val="nil"/>
          </w:tblBorders>
        </w:tblPrEx>
        <w:trPr>
          <w:trHeight w:val="291"/>
        </w:trPr>
        <w:tc>
          <w:tcPr>
            <w:tcW w:w="2542"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162"/>
              <w:rPr>
                <w:rFonts w:asciiTheme="majorHAnsi" w:hAnsiTheme="majorHAnsi" w:cs="CGGBD A+ Interstate"/>
                <w:color w:val="000000"/>
              </w:rPr>
            </w:pPr>
          </w:p>
        </w:tc>
        <w:tc>
          <w:tcPr>
            <w:tcW w:w="2336"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50"/>
              <w:rPr>
                <w:rFonts w:asciiTheme="majorHAnsi" w:hAnsiTheme="majorHAnsi" w:cs="CGGBD A+ Interstate"/>
                <w:color w:val="000000"/>
              </w:rPr>
            </w:pPr>
          </w:p>
        </w:tc>
        <w:tc>
          <w:tcPr>
            <w:tcW w:w="2691"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30"/>
              <w:rPr>
                <w:rFonts w:asciiTheme="majorHAnsi" w:hAnsiTheme="majorHAnsi" w:cs="CGGBD A+ Interstate"/>
                <w:color w:val="000000"/>
              </w:rPr>
            </w:pPr>
          </w:p>
        </w:tc>
        <w:tc>
          <w:tcPr>
            <w:tcW w:w="1790"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63"/>
              <w:rPr>
                <w:rFonts w:asciiTheme="majorHAnsi" w:hAnsiTheme="majorHAnsi" w:cs="CGGBD A+ Interstate"/>
                <w:color w:val="000000"/>
              </w:rPr>
            </w:pPr>
          </w:p>
        </w:tc>
        <w:tc>
          <w:tcPr>
            <w:tcW w:w="1790"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63"/>
              <w:rPr>
                <w:rFonts w:asciiTheme="majorHAnsi" w:hAnsiTheme="majorHAnsi" w:cs="CGGBD A+ Interstate"/>
                <w:color w:val="000000"/>
              </w:rPr>
            </w:pPr>
          </w:p>
        </w:tc>
      </w:tr>
      <w:tr w:rsidR="00C801AD" w:rsidRPr="0099116D" w:rsidTr="00C801AD">
        <w:tblPrEx>
          <w:tblBorders>
            <w:top w:val="nil"/>
            <w:left w:val="nil"/>
            <w:bottom w:val="nil"/>
            <w:right w:val="nil"/>
          </w:tblBorders>
        </w:tblPrEx>
        <w:trPr>
          <w:trHeight w:val="291"/>
        </w:trPr>
        <w:tc>
          <w:tcPr>
            <w:tcW w:w="2542"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162"/>
              <w:rPr>
                <w:rFonts w:asciiTheme="majorHAnsi" w:hAnsiTheme="majorHAnsi" w:cs="CGGBD A+ Interstate"/>
                <w:color w:val="000000"/>
              </w:rPr>
            </w:pPr>
          </w:p>
        </w:tc>
        <w:tc>
          <w:tcPr>
            <w:tcW w:w="2336"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50"/>
              <w:rPr>
                <w:rFonts w:asciiTheme="majorHAnsi" w:hAnsiTheme="majorHAnsi" w:cs="CGGBD A+ Interstate"/>
                <w:color w:val="000000"/>
              </w:rPr>
            </w:pPr>
          </w:p>
        </w:tc>
        <w:tc>
          <w:tcPr>
            <w:tcW w:w="2691"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30"/>
              <w:rPr>
                <w:rFonts w:asciiTheme="majorHAnsi" w:hAnsiTheme="majorHAnsi" w:cs="CGGBD A+ Interstate"/>
                <w:color w:val="000000"/>
              </w:rPr>
            </w:pPr>
          </w:p>
        </w:tc>
        <w:tc>
          <w:tcPr>
            <w:tcW w:w="1790"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63"/>
              <w:rPr>
                <w:rFonts w:asciiTheme="majorHAnsi" w:hAnsiTheme="majorHAnsi" w:cs="CGGBD A+ Interstate"/>
                <w:color w:val="000000"/>
              </w:rPr>
            </w:pPr>
          </w:p>
        </w:tc>
        <w:tc>
          <w:tcPr>
            <w:tcW w:w="1790" w:type="dxa"/>
            <w:tcBorders>
              <w:top w:val="single" w:sz="4" w:space="0" w:color="000000"/>
              <w:left w:val="single" w:sz="4" w:space="0" w:color="000000"/>
              <w:bottom w:val="single" w:sz="4" w:space="0" w:color="000000"/>
              <w:right w:val="single" w:sz="4" w:space="0" w:color="000000"/>
            </w:tcBorders>
          </w:tcPr>
          <w:p w:rsidR="00C801AD" w:rsidRPr="0099116D" w:rsidRDefault="00C801AD" w:rsidP="00C801AD">
            <w:pPr>
              <w:autoSpaceDE w:val="0"/>
              <w:autoSpaceDN w:val="0"/>
              <w:adjustRightInd w:val="0"/>
              <w:ind w:left="63"/>
              <w:rPr>
                <w:rFonts w:asciiTheme="majorHAnsi" w:hAnsiTheme="majorHAnsi" w:cs="CGGBD A+ Interstate"/>
                <w:color w:val="000000"/>
              </w:rPr>
            </w:pPr>
          </w:p>
        </w:tc>
      </w:tr>
    </w:tbl>
    <w:p w:rsidR="00C801AD" w:rsidRDefault="00C801AD" w:rsidP="00C801AD">
      <w:pPr>
        <w:pStyle w:val="ListParagraph"/>
        <w:numPr>
          <w:ilvl w:val="0"/>
          <w:numId w:val="1"/>
        </w:numPr>
        <w:spacing w:before="0"/>
        <w:ind w:left="720"/>
        <w:rPr>
          <w:rFonts w:asciiTheme="majorHAnsi" w:hAnsiTheme="majorHAnsi"/>
        </w:rPr>
      </w:pPr>
      <w:r>
        <w:rPr>
          <w:rFonts w:asciiTheme="majorHAnsi" w:hAnsiTheme="majorHAnsi"/>
        </w:rPr>
        <w:t>ESCO Qualifications</w:t>
      </w:r>
      <w:r w:rsidR="00560A91">
        <w:rPr>
          <w:rFonts w:asciiTheme="majorHAnsi" w:hAnsiTheme="majorHAnsi"/>
        </w:rPr>
        <w:t xml:space="preserve"> &amp; Past Performance</w:t>
      </w:r>
    </w:p>
    <w:p w:rsidR="00DC1A32" w:rsidRPr="007B4B99" w:rsidRDefault="00DC1A32" w:rsidP="00DC1A32">
      <w:pPr>
        <w:rPr>
          <w:rFonts w:asciiTheme="majorHAnsi" w:hAnsiTheme="majorHAnsi"/>
        </w:rPr>
      </w:pPr>
    </w:p>
    <w:p w:rsidR="00C801AD" w:rsidRDefault="00C801AD" w:rsidP="00C801AD">
      <w:pPr>
        <w:pStyle w:val="ListParagraph"/>
        <w:numPr>
          <w:ilvl w:val="0"/>
          <w:numId w:val="1"/>
        </w:numPr>
        <w:spacing w:before="0"/>
        <w:ind w:left="720"/>
        <w:rPr>
          <w:rFonts w:asciiTheme="majorHAnsi" w:hAnsiTheme="majorHAnsi"/>
        </w:rPr>
      </w:pPr>
      <w:r>
        <w:rPr>
          <w:rFonts w:asciiTheme="majorHAnsi" w:hAnsiTheme="majorHAnsi"/>
        </w:rPr>
        <w:t>Price Component</w:t>
      </w:r>
    </w:p>
    <w:p w:rsidR="00C801AD" w:rsidRDefault="00C801AD" w:rsidP="00C801AD">
      <w:pPr>
        <w:pStyle w:val="ListParagraph"/>
        <w:spacing w:before="0"/>
        <w:rPr>
          <w:rFonts w:asciiTheme="majorHAnsi" w:hAnsiTheme="majorHAnsi"/>
        </w:rPr>
      </w:pPr>
    </w:p>
    <w:p w:rsidR="00C801AD" w:rsidRPr="00C801AD" w:rsidRDefault="00C801AD" w:rsidP="00C801AD">
      <w:pPr>
        <w:pStyle w:val="ListParagraph"/>
        <w:numPr>
          <w:ilvl w:val="0"/>
          <w:numId w:val="1"/>
        </w:numPr>
        <w:spacing w:before="0"/>
        <w:ind w:left="720"/>
        <w:rPr>
          <w:rFonts w:asciiTheme="majorHAnsi" w:hAnsiTheme="majorHAnsi"/>
          <w:color w:val="FF0000"/>
        </w:rPr>
      </w:pPr>
      <w:r w:rsidRPr="00C801AD">
        <w:rPr>
          <w:rFonts w:asciiTheme="majorHAnsi" w:hAnsiTheme="majorHAnsi"/>
          <w:color w:val="FF0000"/>
        </w:rPr>
        <w:t>Other (if applicable)</w:t>
      </w:r>
    </w:p>
    <w:p w:rsidR="00DC1A32" w:rsidRDefault="00DC1A32" w:rsidP="00DC1A32">
      <w:pPr>
        <w:ind w:left="720"/>
        <w:rPr>
          <w:rFonts w:asciiTheme="majorHAnsi" w:hAnsiTheme="majorHAnsi"/>
        </w:rPr>
      </w:pPr>
    </w:p>
    <w:p w:rsidR="00DC1A32" w:rsidRDefault="00DC1A32" w:rsidP="00DC1A32">
      <w:pPr>
        <w:spacing w:before="120" w:after="120" w:line="276" w:lineRule="auto"/>
        <w:rPr>
          <w:rFonts w:asciiTheme="majorHAnsi" w:hAnsiTheme="majorHAnsi"/>
          <w:lang w:bidi="en-US"/>
        </w:rPr>
      </w:pPr>
      <w:r w:rsidRPr="0099116D">
        <w:rPr>
          <w:rFonts w:asciiTheme="majorHAnsi" w:hAnsiTheme="majorHAnsi"/>
          <w:lang w:bidi="en-US"/>
        </w:rPr>
        <w:t>Primary and Secondary Company Contacts</w:t>
      </w:r>
    </w:p>
    <w:tbl>
      <w:tblPr>
        <w:tblW w:w="0" w:type="auto"/>
        <w:tblLook w:val="04A0" w:firstRow="1" w:lastRow="0" w:firstColumn="1" w:lastColumn="0" w:noHBand="0" w:noVBand="1"/>
      </w:tblPr>
      <w:tblGrid>
        <w:gridCol w:w="4788"/>
        <w:gridCol w:w="4788"/>
      </w:tblGrid>
      <w:tr w:rsidR="00DC1A32" w:rsidRPr="0099116D" w:rsidTr="00574914">
        <w:tc>
          <w:tcPr>
            <w:tcW w:w="4788" w:type="dxa"/>
          </w:tcPr>
          <w:p w:rsidR="00DC1A32" w:rsidRPr="0099116D" w:rsidRDefault="00DC1A32" w:rsidP="00574914">
            <w:pPr>
              <w:rPr>
                <w:rFonts w:asciiTheme="majorHAnsi" w:hAnsiTheme="majorHAnsi"/>
                <w:smallCaps/>
                <w:lang w:bidi="en-US"/>
              </w:rPr>
            </w:pPr>
            <w:r w:rsidRPr="0099116D">
              <w:rPr>
                <w:rFonts w:asciiTheme="majorHAnsi" w:hAnsiTheme="majorHAnsi"/>
                <w:smallCaps/>
                <w:lang w:bidi="en-US"/>
              </w:rPr>
              <w:t xml:space="preserve">Name of primary contact </w:t>
            </w:r>
          </w:p>
          <w:p w:rsidR="00DC1A32" w:rsidRPr="0099116D" w:rsidRDefault="00DC1A32" w:rsidP="00574914">
            <w:pPr>
              <w:rPr>
                <w:rFonts w:asciiTheme="majorHAnsi" w:eastAsia="Calibri" w:hAnsiTheme="majorHAnsi" w:cs="Arial"/>
                <w:smallCaps/>
              </w:rPr>
            </w:pPr>
            <w:r w:rsidRPr="0099116D">
              <w:rPr>
                <w:rFonts w:asciiTheme="majorHAnsi" w:eastAsia="Calibri" w:hAnsiTheme="majorHAnsi" w:cs="Arial"/>
                <w:smallCaps/>
              </w:rPr>
              <w:t>Location</w:t>
            </w:r>
          </w:p>
          <w:p w:rsidR="00DC1A32" w:rsidRPr="0099116D" w:rsidRDefault="00DC1A32" w:rsidP="00574914">
            <w:pPr>
              <w:rPr>
                <w:rFonts w:asciiTheme="majorHAnsi" w:eastAsia="Calibri" w:hAnsiTheme="majorHAnsi" w:cs="Arial"/>
                <w:smallCaps/>
              </w:rPr>
            </w:pPr>
            <w:r w:rsidRPr="0099116D">
              <w:rPr>
                <w:rFonts w:asciiTheme="majorHAnsi" w:eastAsia="Calibri" w:hAnsiTheme="majorHAnsi" w:cs="Arial"/>
                <w:smallCaps/>
              </w:rPr>
              <w:t>Mailing address</w:t>
            </w:r>
          </w:p>
          <w:p w:rsidR="00DC1A32" w:rsidRPr="0099116D" w:rsidRDefault="00DC1A32" w:rsidP="00574914">
            <w:pPr>
              <w:rPr>
                <w:rFonts w:asciiTheme="majorHAnsi" w:eastAsia="Calibri" w:hAnsiTheme="majorHAnsi" w:cs="Arial"/>
                <w:smallCaps/>
              </w:rPr>
            </w:pPr>
            <w:r w:rsidRPr="0099116D">
              <w:rPr>
                <w:rFonts w:asciiTheme="majorHAnsi" w:eastAsia="Calibri" w:hAnsiTheme="majorHAnsi" w:cs="Arial"/>
                <w:smallCaps/>
              </w:rPr>
              <w:t>Phone number</w:t>
            </w:r>
          </w:p>
          <w:p w:rsidR="00DC1A32" w:rsidRPr="0099116D" w:rsidRDefault="00DC1A32" w:rsidP="00574914">
            <w:pPr>
              <w:rPr>
                <w:rFonts w:asciiTheme="majorHAnsi" w:eastAsia="Calibri" w:hAnsiTheme="majorHAnsi" w:cs="Arial"/>
                <w:smallCaps/>
                <w:color w:val="0000FF"/>
                <w:u w:val="single"/>
              </w:rPr>
            </w:pPr>
            <w:r w:rsidRPr="0099116D">
              <w:rPr>
                <w:rStyle w:val="Hyperlink"/>
                <w:rFonts w:eastAsia="Calibri" w:cs="Arial"/>
                <w:smallCaps/>
              </w:rPr>
              <w:t>Email address</w:t>
            </w:r>
          </w:p>
        </w:tc>
        <w:tc>
          <w:tcPr>
            <w:tcW w:w="4788" w:type="dxa"/>
          </w:tcPr>
          <w:p w:rsidR="00DC1A32" w:rsidRPr="0099116D" w:rsidRDefault="00DC1A32" w:rsidP="00574914">
            <w:pPr>
              <w:rPr>
                <w:rFonts w:asciiTheme="majorHAnsi" w:hAnsiTheme="majorHAnsi"/>
                <w:smallCaps/>
                <w:lang w:bidi="en-US"/>
              </w:rPr>
            </w:pPr>
            <w:r w:rsidRPr="0099116D">
              <w:rPr>
                <w:rFonts w:asciiTheme="majorHAnsi" w:hAnsiTheme="majorHAnsi"/>
                <w:smallCaps/>
                <w:lang w:bidi="en-US"/>
              </w:rPr>
              <w:t xml:space="preserve">Name of Secondary contact </w:t>
            </w:r>
          </w:p>
          <w:p w:rsidR="00DC1A32" w:rsidRPr="0099116D" w:rsidRDefault="00DC1A32" w:rsidP="00574914">
            <w:pPr>
              <w:rPr>
                <w:rFonts w:asciiTheme="majorHAnsi" w:eastAsia="Calibri" w:hAnsiTheme="majorHAnsi" w:cs="Arial"/>
                <w:smallCaps/>
              </w:rPr>
            </w:pPr>
            <w:r w:rsidRPr="0099116D">
              <w:rPr>
                <w:rFonts w:asciiTheme="majorHAnsi" w:eastAsia="Calibri" w:hAnsiTheme="majorHAnsi" w:cs="Arial"/>
                <w:smallCaps/>
              </w:rPr>
              <w:t>Location</w:t>
            </w:r>
          </w:p>
          <w:p w:rsidR="00DC1A32" w:rsidRPr="0099116D" w:rsidRDefault="00DC1A32" w:rsidP="00574914">
            <w:pPr>
              <w:rPr>
                <w:rFonts w:asciiTheme="majorHAnsi" w:eastAsia="Calibri" w:hAnsiTheme="majorHAnsi" w:cs="Arial"/>
                <w:smallCaps/>
              </w:rPr>
            </w:pPr>
            <w:r w:rsidRPr="0099116D">
              <w:rPr>
                <w:rFonts w:asciiTheme="majorHAnsi" w:eastAsia="Calibri" w:hAnsiTheme="majorHAnsi" w:cs="Arial"/>
                <w:smallCaps/>
              </w:rPr>
              <w:t>Mailing address</w:t>
            </w:r>
          </w:p>
          <w:p w:rsidR="00DC1A32" w:rsidRPr="0099116D" w:rsidRDefault="00DC1A32" w:rsidP="00574914">
            <w:pPr>
              <w:rPr>
                <w:rFonts w:asciiTheme="majorHAnsi" w:eastAsia="Calibri" w:hAnsiTheme="majorHAnsi" w:cs="Arial"/>
                <w:smallCaps/>
              </w:rPr>
            </w:pPr>
            <w:r w:rsidRPr="0099116D">
              <w:rPr>
                <w:rFonts w:asciiTheme="majorHAnsi" w:eastAsia="Calibri" w:hAnsiTheme="majorHAnsi" w:cs="Arial"/>
                <w:smallCaps/>
              </w:rPr>
              <w:t>Phone number</w:t>
            </w:r>
          </w:p>
          <w:p w:rsidR="00DC1A32" w:rsidRPr="0099116D" w:rsidRDefault="00DC1A32" w:rsidP="00574914">
            <w:pPr>
              <w:rPr>
                <w:rFonts w:asciiTheme="majorHAnsi" w:eastAsia="Calibri" w:hAnsiTheme="majorHAnsi" w:cs="Arial"/>
                <w:smallCaps/>
                <w:color w:val="0000FF"/>
                <w:u w:val="single"/>
              </w:rPr>
            </w:pPr>
            <w:r w:rsidRPr="0099116D">
              <w:rPr>
                <w:rStyle w:val="Hyperlink"/>
                <w:rFonts w:eastAsia="Calibri" w:cs="Arial"/>
                <w:smallCaps/>
              </w:rPr>
              <w:t>Email address</w:t>
            </w:r>
          </w:p>
        </w:tc>
      </w:tr>
    </w:tbl>
    <w:p w:rsidR="00F3654D" w:rsidRDefault="00F3654D">
      <w:pPr>
        <w:sectPr w:rsidR="00F3654D" w:rsidSect="00515E0C">
          <w:headerReference w:type="default" r:id="rId11"/>
          <w:pgSz w:w="12240" w:h="15840"/>
          <w:pgMar w:top="1440" w:right="1440" w:bottom="1440" w:left="1440" w:header="720" w:footer="720" w:gutter="0"/>
          <w:cols w:space="720"/>
          <w:docGrid w:linePitch="360"/>
        </w:sectPr>
      </w:pPr>
    </w:p>
    <w:p w:rsidR="007E55C5" w:rsidRDefault="009A1EFA">
      <w:pPr>
        <w:pStyle w:val="Heading1"/>
        <w:ind w:left="720"/>
        <w:rPr>
          <w:b w:val="0"/>
        </w:rPr>
      </w:pPr>
      <w:r>
        <w:lastRenderedPageBreak/>
        <w:t>02 Attachment 3 – Final proposal requirements</w:t>
      </w:r>
      <w:r w:rsidRPr="007B7E51">
        <w:t xml:space="preserve"> </w:t>
      </w:r>
    </w:p>
    <w:p w:rsidR="00F3654D" w:rsidRPr="00575E2F" w:rsidRDefault="00F3654D" w:rsidP="00F3654D">
      <w:pPr>
        <w:ind w:left="720"/>
        <w:jc w:val="center"/>
        <w:rPr>
          <w:rFonts w:ascii="Calibri" w:hAnsi="Calibri"/>
          <w:b/>
          <w:sz w:val="28"/>
          <w:szCs w:val="28"/>
          <w:u w:val="single"/>
        </w:rPr>
      </w:pPr>
      <w:r w:rsidRPr="00575E2F">
        <w:rPr>
          <w:rFonts w:ascii="Calibri" w:hAnsi="Calibri"/>
          <w:b/>
          <w:sz w:val="28"/>
          <w:szCs w:val="28"/>
          <w:u w:val="single"/>
        </w:rPr>
        <w:t>Final Proposal Requirements</w:t>
      </w:r>
    </w:p>
    <w:p w:rsidR="00F3654D" w:rsidRPr="002F179C" w:rsidRDefault="00F3654D" w:rsidP="00F3654D">
      <w:pPr>
        <w:rPr>
          <w:rFonts w:ascii="Calibri" w:hAnsi="Calibri"/>
        </w:rPr>
      </w:pPr>
    </w:p>
    <w:p w:rsidR="00F3654D" w:rsidRPr="002F179C" w:rsidRDefault="00F3654D" w:rsidP="00F3654D">
      <w:pPr>
        <w:ind w:left="1080" w:hanging="360"/>
        <w:rPr>
          <w:rFonts w:ascii="Calibri" w:hAnsi="Calibri"/>
          <w:b/>
        </w:rPr>
      </w:pPr>
      <w:r w:rsidRPr="002F179C">
        <w:rPr>
          <w:rFonts w:ascii="Calibri" w:hAnsi="Calibri"/>
          <w:b/>
        </w:rPr>
        <w:t>A.</w:t>
      </w:r>
      <w:r w:rsidRPr="002F179C">
        <w:rPr>
          <w:rFonts w:ascii="Calibri" w:hAnsi="Calibri"/>
          <w:b/>
        </w:rPr>
        <w:tab/>
      </w:r>
      <w:r w:rsidRPr="002F179C">
        <w:rPr>
          <w:rFonts w:ascii="Calibri" w:hAnsi="Calibri"/>
          <w:b/>
          <w:u w:val="single"/>
        </w:rPr>
        <w:t xml:space="preserve">Project Overview </w:t>
      </w:r>
      <w:r w:rsidRPr="002F179C">
        <w:rPr>
          <w:rFonts w:ascii="Calibri" w:hAnsi="Calibri"/>
          <w:b/>
        </w:rPr>
        <w:t>(length: 2 pages max</w:t>
      </w:r>
      <w:r w:rsidRPr="002F179C">
        <w:rPr>
          <w:rFonts w:ascii="Calibri" w:hAnsi="Calibri"/>
          <w:b/>
          <w:u w:val="single"/>
        </w:rPr>
        <w:t>)</w:t>
      </w:r>
    </w:p>
    <w:p w:rsidR="00F3654D" w:rsidRPr="002F179C" w:rsidRDefault="00F3654D" w:rsidP="00F3654D">
      <w:pPr>
        <w:ind w:left="1440" w:hanging="720"/>
        <w:rPr>
          <w:rFonts w:ascii="Calibri" w:hAnsi="Calibri"/>
        </w:rPr>
      </w:pPr>
    </w:p>
    <w:p w:rsidR="00F3654D" w:rsidRPr="002F179C" w:rsidRDefault="00F3654D" w:rsidP="00F3654D">
      <w:pPr>
        <w:ind w:left="1530" w:hanging="360"/>
        <w:rPr>
          <w:rFonts w:ascii="Calibri" w:hAnsi="Calibri"/>
        </w:rPr>
      </w:pPr>
      <w:r w:rsidRPr="002F179C">
        <w:rPr>
          <w:rFonts w:ascii="Calibri" w:hAnsi="Calibri"/>
        </w:rPr>
        <w:t>1.</w:t>
      </w:r>
      <w:r w:rsidRPr="002F179C">
        <w:rPr>
          <w:rFonts w:ascii="Calibri" w:hAnsi="Calibri"/>
        </w:rPr>
        <w:tab/>
      </w:r>
      <w:r w:rsidRPr="002F179C">
        <w:rPr>
          <w:rFonts w:ascii="Calibri" w:hAnsi="Calibri"/>
          <w:u w:val="single"/>
        </w:rPr>
        <w:t>Executive Summary</w:t>
      </w:r>
      <w:r w:rsidRPr="002F179C">
        <w:rPr>
          <w:rFonts w:ascii="Calibri" w:hAnsi="Calibri"/>
        </w:rPr>
        <w:t xml:space="preserve"> - As a minimum, a narrative description of the project summarizing the ECMs, the energy, water, and related cost savings, implementation price and financial summary.</w:t>
      </w:r>
    </w:p>
    <w:p w:rsidR="00F3654D" w:rsidRPr="002F179C" w:rsidRDefault="00F3654D" w:rsidP="00F3654D">
      <w:pPr>
        <w:ind w:left="1530" w:hanging="360"/>
        <w:rPr>
          <w:rFonts w:ascii="Calibri" w:hAnsi="Calibri"/>
        </w:rPr>
      </w:pPr>
    </w:p>
    <w:p w:rsidR="00F3654D" w:rsidRPr="002F179C" w:rsidRDefault="00F3654D" w:rsidP="00F3654D">
      <w:pPr>
        <w:ind w:left="1530" w:hanging="360"/>
        <w:rPr>
          <w:rFonts w:ascii="Calibri" w:hAnsi="Calibri"/>
        </w:rPr>
      </w:pPr>
      <w:r w:rsidRPr="002F179C">
        <w:rPr>
          <w:rFonts w:ascii="Calibri" w:hAnsi="Calibri"/>
        </w:rPr>
        <w:t>2.</w:t>
      </w:r>
      <w:r w:rsidRPr="002F179C">
        <w:rPr>
          <w:rFonts w:ascii="Calibri" w:hAnsi="Calibri"/>
        </w:rPr>
        <w:tab/>
      </w:r>
      <w:r w:rsidRPr="002F179C">
        <w:rPr>
          <w:rFonts w:ascii="Calibri" w:hAnsi="Calibri"/>
          <w:u w:val="single"/>
        </w:rPr>
        <w:t>Site Description and Utility Summary</w:t>
      </w:r>
      <w:r w:rsidRPr="002F179C">
        <w:rPr>
          <w:rFonts w:ascii="Calibri" w:hAnsi="Calibri"/>
        </w:rPr>
        <w:t xml:space="preserve"> - For the site, the contractor shall submit narrative information for items, as applicable, in the format specified below:</w:t>
      </w:r>
    </w:p>
    <w:p w:rsidR="00F3654D" w:rsidRPr="002F179C" w:rsidRDefault="00F3654D" w:rsidP="00F3654D">
      <w:pPr>
        <w:tabs>
          <w:tab w:val="left" w:pos="1980"/>
        </w:tabs>
        <w:ind w:left="1530"/>
        <w:rPr>
          <w:rFonts w:ascii="Calibri" w:hAnsi="Calibri"/>
        </w:rPr>
      </w:pPr>
    </w:p>
    <w:p w:rsidR="00F3654D" w:rsidRPr="002F179C" w:rsidRDefault="00F3654D" w:rsidP="00F3654D">
      <w:pPr>
        <w:tabs>
          <w:tab w:val="left" w:pos="1980"/>
        </w:tabs>
        <w:ind w:left="1530"/>
        <w:rPr>
          <w:rFonts w:ascii="Calibri" w:hAnsi="Calibri"/>
        </w:rPr>
      </w:pPr>
      <w:r w:rsidRPr="002F179C">
        <w:rPr>
          <w:rFonts w:ascii="Calibri" w:hAnsi="Calibri"/>
        </w:rPr>
        <w:t>a.</w:t>
      </w:r>
      <w:r w:rsidRPr="002F179C">
        <w:rPr>
          <w:rFonts w:ascii="Calibri" w:hAnsi="Calibri"/>
        </w:rPr>
        <w:tab/>
        <w:t xml:space="preserve">Site </w:t>
      </w:r>
      <w:r w:rsidR="0059651F" w:rsidRPr="002F179C">
        <w:rPr>
          <w:rFonts w:ascii="Calibri" w:hAnsi="Calibri"/>
        </w:rPr>
        <w:t>Description</w:t>
      </w:r>
      <w:r w:rsidRPr="002F179C">
        <w:rPr>
          <w:rFonts w:ascii="Calibri" w:hAnsi="Calibri"/>
        </w:rPr>
        <w:t xml:space="preserve"> </w:t>
      </w:r>
      <w:r w:rsidRPr="002F179C">
        <w:rPr>
          <w:rFonts w:ascii="Calibri" w:hAnsi="Calibri"/>
          <w:i/>
        </w:rPr>
        <w:t>may</w:t>
      </w:r>
      <w:r w:rsidRPr="002F179C">
        <w:rPr>
          <w:rFonts w:ascii="Calibri" w:hAnsi="Calibri"/>
        </w:rPr>
        <w:t xml:space="preserve"> include:</w:t>
      </w:r>
    </w:p>
    <w:p w:rsidR="00F3654D" w:rsidRPr="002F179C" w:rsidRDefault="00F3654D" w:rsidP="00F3654D">
      <w:pPr>
        <w:ind w:left="2430" w:hanging="450"/>
        <w:rPr>
          <w:rFonts w:ascii="Calibri" w:hAnsi="Calibri"/>
        </w:rPr>
      </w:pPr>
      <w:r w:rsidRPr="002F179C">
        <w:rPr>
          <w:rFonts w:ascii="Calibri" w:hAnsi="Calibri"/>
        </w:rPr>
        <w:t>i.</w:t>
      </w:r>
      <w:r w:rsidRPr="002F179C">
        <w:rPr>
          <w:rFonts w:ascii="Calibri" w:hAnsi="Calibri"/>
        </w:rPr>
        <w:tab/>
        <w:t>Overview, size, location, etc.</w:t>
      </w:r>
    </w:p>
    <w:p w:rsidR="00F3654D" w:rsidRPr="002F179C" w:rsidRDefault="00F3654D" w:rsidP="00F3654D">
      <w:pPr>
        <w:ind w:left="2430" w:hanging="450"/>
        <w:rPr>
          <w:rFonts w:ascii="Calibri" w:hAnsi="Calibri"/>
        </w:rPr>
      </w:pPr>
      <w:r w:rsidRPr="002F179C">
        <w:rPr>
          <w:rFonts w:ascii="Calibri" w:hAnsi="Calibri"/>
        </w:rPr>
        <w:t>ii.</w:t>
      </w:r>
      <w:r w:rsidRPr="002F179C">
        <w:rPr>
          <w:rFonts w:ascii="Calibri" w:hAnsi="Calibri"/>
        </w:rPr>
        <w:tab/>
        <w:t>Description of mission/commands/agencies on the site, general operations, occupancy.</w:t>
      </w:r>
    </w:p>
    <w:p w:rsidR="00F3654D" w:rsidRPr="002F179C" w:rsidRDefault="00F3654D" w:rsidP="00F3654D">
      <w:pPr>
        <w:ind w:left="2430" w:hanging="450"/>
        <w:rPr>
          <w:rFonts w:ascii="Calibri" w:hAnsi="Calibri"/>
        </w:rPr>
      </w:pPr>
      <w:r w:rsidRPr="002F179C">
        <w:rPr>
          <w:rFonts w:ascii="Calibri" w:hAnsi="Calibri"/>
        </w:rPr>
        <w:t>iii.</w:t>
      </w:r>
      <w:r w:rsidRPr="002F179C">
        <w:rPr>
          <w:rFonts w:ascii="Calibri" w:hAnsi="Calibri"/>
        </w:rPr>
        <w:tab/>
        <w:t>Map of site showing major areas/designations.</w:t>
      </w:r>
    </w:p>
    <w:p w:rsidR="00F3654D" w:rsidRPr="002F179C" w:rsidRDefault="00F3654D" w:rsidP="00F3654D">
      <w:pPr>
        <w:ind w:left="2430" w:hanging="450"/>
        <w:rPr>
          <w:rFonts w:ascii="Calibri" w:hAnsi="Calibri"/>
        </w:rPr>
      </w:pPr>
      <w:r w:rsidRPr="002F179C">
        <w:rPr>
          <w:rFonts w:ascii="Calibri" w:hAnsi="Calibri"/>
        </w:rPr>
        <w:t>iv.</w:t>
      </w:r>
      <w:r w:rsidRPr="002F179C">
        <w:rPr>
          <w:rFonts w:ascii="Calibri" w:hAnsi="Calibri"/>
        </w:rPr>
        <w:tab/>
        <w:t>Building/facility list, name /number, type of facility, square footage, hours of operation.</w:t>
      </w:r>
    </w:p>
    <w:p w:rsidR="00F3654D" w:rsidRPr="002F179C" w:rsidRDefault="00F3654D" w:rsidP="00F3654D">
      <w:pPr>
        <w:ind w:left="2430" w:hanging="450"/>
        <w:rPr>
          <w:rFonts w:ascii="Calibri" w:hAnsi="Calibri"/>
        </w:rPr>
      </w:pPr>
      <w:r w:rsidRPr="002F179C">
        <w:rPr>
          <w:rFonts w:ascii="Calibri" w:hAnsi="Calibri"/>
        </w:rPr>
        <w:t>vii.</w:t>
      </w:r>
      <w:r w:rsidRPr="002F179C">
        <w:rPr>
          <w:rFonts w:ascii="Calibri" w:hAnsi="Calibri"/>
        </w:rPr>
        <w:tab/>
        <w:t xml:space="preserve">Facility descriptions (for those buildings included in the ESPC).  General description of building condition and operations including overview of energy (mechanical/electrical) and water systems.  </w:t>
      </w:r>
    </w:p>
    <w:p w:rsidR="00F3654D" w:rsidRPr="002F179C" w:rsidRDefault="00F3654D" w:rsidP="00F3654D">
      <w:pPr>
        <w:ind w:left="3600" w:hanging="720"/>
        <w:rPr>
          <w:rFonts w:ascii="Calibri" w:hAnsi="Calibri"/>
        </w:rPr>
      </w:pPr>
    </w:p>
    <w:p w:rsidR="00F3654D" w:rsidRPr="002F179C" w:rsidRDefault="00F3654D" w:rsidP="00F3654D">
      <w:pPr>
        <w:ind w:left="1980" w:hanging="450"/>
        <w:rPr>
          <w:rFonts w:ascii="Calibri" w:hAnsi="Calibri"/>
        </w:rPr>
      </w:pPr>
      <w:r w:rsidRPr="002F179C">
        <w:rPr>
          <w:rFonts w:ascii="Calibri" w:hAnsi="Calibri"/>
        </w:rPr>
        <w:t>b.</w:t>
      </w:r>
      <w:r w:rsidRPr="002F179C">
        <w:rPr>
          <w:rFonts w:ascii="Calibri" w:hAnsi="Calibri"/>
        </w:rPr>
        <w:tab/>
        <w:t>Utility Summary</w:t>
      </w:r>
    </w:p>
    <w:p w:rsidR="00F3654D" w:rsidRPr="002F179C" w:rsidRDefault="00F3654D" w:rsidP="00F3654D">
      <w:pPr>
        <w:ind w:left="2430" w:hanging="450"/>
        <w:rPr>
          <w:rFonts w:ascii="Calibri" w:hAnsi="Calibri"/>
        </w:rPr>
      </w:pPr>
      <w:r w:rsidRPr="002F179C">
        <w:rPr>
          <w:rFonts w:ascii="Calibri" w:hAnsi="Calibri"/>
        </w:rPr>
        <w:t>i.</w:t>
      </w:r>
      <w:r w:rsidRPr="002F179C">
        <w:rPr>
          <w:rFonts w:ascii="Calibri" w:hAnsi="Calibri"/>
        </w:rPr>
        <w:tab/>
        <w:t>Overview/description of current utility systems on site: electrical, natural gas, fuel oils, water, sewer, etc.  Include site diagrams/maps, as available.</w:t>
      </w:r>
    </w:p>
    <w:p w:rsidR="00F3654D" w:rsidRPr="002F179C" w:rsidRDefault="00F3654D" w:rsidP="00F3654D">
      <w:pPr>
        <w:ind w:left="2430" w:hanging="450"/>
        <w:rPr>
          <w:rFonts w:ascii="Calibri" w:hAnsi="Calibri"/>
        </w:rPr>
      </w:pPr>
      <w:r w:rsidRPr="002F179C">
        <w:rPr>
          <w:rFonts w:ascii="Calibri" w:hAnsi="Calibri"/>
        </w:rPr>
        <w:t>ii.</w:t>
      </w:r>
      <w:r w:rsidRPr="002F179C">
        <w:rPr>
          <w:rFonts w:ascii="Calibri" w:hAnsi="Calibri"/>
        </w:rPr>
        <w:tab/>
        <w:t>Description of metering systems for each utility.</w:t>
      </w:r>
    </w:p>
    <w:p w:rsidR="00F3654D" w:rsidRPr="002F179C" w:rsidRDefault="00F3654D" w:rsidP="00F3654D">
      <w:pPr>
        <w:numPr>
          <w:ilvl w:val="0"/>
          <w:numId w:val="10"/>
        </w:numPr>
        <w:overflowPunct w:val="0"/>
        <w:autoSpaceDE w:val="0"/>
        <w:autoSpaceDN w:val="0"/>
        <w:adjustRightInd w:val="0"/>
        <w:ind w:left="4320" w:hanging="1890"/>
        <w:textAlignment w:val="baseline"/>
        <w:rPr>
          <w:rFonts w:ascii="Calibri" w:hAnsi="Calibri"/>
        </w:rPr>
      </w:pPr>
      <w:r w:rsidRPr="002F179C">
        <w:rPr>
          <w:rFonts w:ascii="Calibri" w:hAnsi="Calibri"/>
        </w:rPr>
        <w:t>Utility/revenue meters.</w:t>
      </w:r>
    </w:p>
    <w:p w:rsidR="00F3654D" w:rsidRPr="002F179C" w:rsidRDefault="00F3654D" w:rsidP="00F3654D">
      <w:pPr>
        <w:numPr>
          <w:ilvl w:val="0"/>
          <w:numId w:val="10"/>
        </w:numPr>
        <w:overflowPunct w:val="0"/>
        <w:autoSpaceDE w:val="0"/>
        <w:autoSpaceDN w:val="0"/>
        <w:adjustRightInd w:val="0"/>
        <w:ind w:left="4320" w:hanging="1890"/>
        <w:textAlignment w:val="baseline"/>
        <w:rPr>
          <w:rFonts w:ascii="Calibri" w:hAnsi="Calibri"/>
        </w:rPr>
      </w:pPr>
      <w:r w:rsidRPr="002F179C">
        <w:rPr>
          <w:rFonts w:ascii="Calibri" w:hAnsi="Calibri"/>
        </w:rPr>
        <w:t>Sub-meters, advanced metering systems, as applicable.</w:t>
      </w:r>
    </w:p>
    <w:p w:rsidR="00F3654D" w:rsidRPr="002F179C" w:rsidRDefault="00F3654D" w:rsidP="00F3654D">
      <w:pPr>
        <w:ind w:left="2880" w:hanging="720"/>
        <w:rPr>
          <w:rFonts w:ascii="Calibri" w:hAnsi="Calibri"/>
        </w:rPr>
      </w:pPr>
    </w:p>
    <w:p w:rsidR="00F3654D" w:rsidRPr="002F179C" w:rsidRDefault="00F3654D" w:rsidP="00F3654D">
      <w:pPr>
        <w:ind w:left="720"/>
        <w:rPr>
          <w:rFonts w:ascii="Calibri" w:hAnsi="Calibri"/>
          <w:b/>
        </w:rPr>
      </w:pPr>
      <w:r w:rsidRPr="002F179C">
        <w:rPr>
          <w:rFonts w:ascii="Calibri" w:hAnsi="Calibri"/>
          <w:b/>
        </w:rPr>
        <w:t xml:space="preserve">B.   </w:t>
      </w:r>
      <w:r w:rsidRPr="002F179C">
        <w:rPr>
          <w:rFonts w:ascii="Calibri" w:hAnsi="Calibri"/>
          <w:b/>
          <w:u w:val="single"/>
        </w:rPr>
        <w:t xml:space="preserve">Volume I - Technical Proposal </w:t>
      </w:r>
      <w:r w:rsidRPr="002F179C">
        <w:rPr>
          <w:rFonts w:ascii="Calibri" w:hAnsi="Calibri"/>
          <w:b/>
        </w:rPr>
        <w:t>(length: see sub-sections)</w:t>
      </w:r>
    </w:p>
    <w:p w:rsidR="00F3654D" w:rsidRPr="002F179C" w:rsidRDefault="00F3654D" w:rsidP="00F3654D">
      <w:pPr>
        <w:rPr>
          <w:rFonts w:ascii="Calibri" w:hAnsi="Calibri"/>
          <w:b/>
          <w:u w:val="single"/>
        </w:rPr>
      </w:pPr>
    </w:p>
    <w:p w:rsidR="00F3654D" w:rsidRPr="002F179C" w:rsidRDefault="00F3654D" w:rsidP="00F3654D">
      <w:pPr>
        <w:ind w:left="1530" w:hanging="360"/>
        <w:rPr>
          <w:rFonts w:ascii="Calibri" w:hAnsi="Calibri"/>
        </w:rPr>
      </w:pPr>
      <w:r w:rsidRPr="002F179C">
        <w:rPr>
          <w:rFonts w:ascii="Calibri" w:hAnsi="Calibri"/>
        </w:rPr>
        <w:t>1.</w:t>
      </w:r>
      <w:r w:rsidRPr="002F179C">
        <w:rPr>
          <w:rFonts w:ascii="Calibri" w:hAnsi="Calibri"/>
        </w:rPr>
        <w:tab/>
      </w:r>
      <w:r w:rsidRPr="002F179C">
        <w:rPr>
          <w:rFonts w:ascii="Calibri" w:hAnsi="Calibri"/>
          <w:u w:val="single"/>
        </w:rPr>
        <w:t>ECM description (length: 3 pages max per ECM)</w:t>
      </w:r>
      <w:r w:rsidRPr="002F179C">
        <w:rPr>
          <w:rFonts w:ascii="Calibri" w:hAnsi="Calibri"/>
        </w:rPr>
        <w:t xml:space="preserve"> - For each ECM proposed, the contractor shall submit narrative information for items as applicable, in the format specified below: </w:t>
      </w:r>
    </w:p>
    <w:p w:rsidR="00F3654D" w:rsidRPr="002F179C" w:rsidRDefault="00F3654D" w:rsidP="00F3654D">
      <w:pPr>
        <w:ind w:left="1440" w:hanging="720"/>
        <w:rPr>
          <w:rFonts w:ascii="Calibri" w:hAnsi="Calibri"/>
          <w:u w:val="single"/>
        </w:rPr>
      </w:pPr>
    </w:p>
    <w:p w:rsidR="00F3654D" w:rsidRPr="002F179C" w:rsidRDefault="00F3654D" w:rsidP="00F3654D">
      <w:pPr>
        <w:ind w:left="1980" w:hanging="450"/>
        <w:rPr>
          <w:rFonts w:ascii="Calibri" w:hAnsi="Calibri"/>
        </w:rPr>
      </w:pPr>
      <w:r w:rsidRPr="002F179C">
        <w:rPr>
          <w:rFonts w:ascii="Calibri" w:hAnsi="Calibri"/>
        </w:rPr>
        <w:t xml:space="preserve">a. </w:t>
      </w:r>
      <w:r w:rsidRPr="002F179C">
        <w:rPr>
          <w:rFonts w:ascii="Calibri" w:hAnsi="Calibri"/>
        </w:rPr>
        <w:tab/>
        <w:t>ECM description (existing conditions, proposed upgrades)</w:t>
      </w:r>
    </w:p>
    <w:p w:rsidR="00F3654D" w:rsidRPr="002F179C" w:rsidRDefault="00F3654D" w:rsidP="00F3654D">
      <w:pPr>
        <w:ind w:left="1980" w:hanging="450"/>
        <w:rPr>
          <w:rFonts w:ascii="Calibri" w:hAnsi="Calibri"/>
          <w:u w:val="single"/>
        </w:rPr>
      </w:pPr>
      <w:r w:rsidRPr="002F179C">
        <w:rPr>
          <w:rFonts w:ascii="Calibri" w:hAnsi="Calibri"/>
        </w:rPr>
        <w:t>b</w:t>
      </w:r>
      <w:r w:rsidRPr="002F179C">
        <w:rPr>
          <w:rFonts w:ascii="Calibri" w:hAnsi="Calibri"/>
        </w:rPr>
        <w:tab/>
        <w:t>Location affected</w:t>
      </w:r>
    </w:p>
    <w:p w:rsidR="00F3654D" w:rsidRPr="002F179C" w:rsidRDefault="00F3654D" w:rsidP="00F3654D">
      <w:pPr>
        <w:ind w:left="1980" w:hanging="450"/>
        <w:rPr>
          <w:rFonts w:ascii="Calibri" w:hAnsi="Calibri"/>
        </w:rPr>
      </w:pPr>
      <w:r w:rsidRPr="002F179C">
        <w:rPr>
          <w:rFonts w:ascii="Calibri" w:hAnsi="Calibri"/>
        </w:rPr>
        <w:t>c.</w:t>
      </w:r>
      <w:r w:rsidRPr="002F179C">
        <w:rPr>
          <w:rFonts w:ascii="Calibri" w:hAnsi="Calibri"/>
        </w:rPr>
        <w:tab/>
        <w:t>Energy baseline</w:t>
      </w:r>
    </w:p>
    <w:p w:rsidR="00F3654D" w:rsidRPr="002F179C" w:rsidRDefault="00F3654D" w:rsidP="00F3654D">
      <w:pPr>
        <w:ind w:left="1980" w:hanging="450"/>
        <w:rPr>
          <w:rFonts w:ascii="Calibri" w:hAnsi="Calibri"/>
        </w:rPr>
      </w:pPr>
      <w:r w:rsidRPr="002F179C">
        <w:rPr>
          <w:rFonts w:ascii="Calibri" w:hAnsi="Calibri"/>
        </w:rPr>
        <w:t>d.</w:t>
      </w:r>
      <w:r w:rsidRPr="002F179C">
        <w:rPr>
          <w:rFonts w:ascii="Calibri" w:hAnsi="Calibri"/>
        </w:rPr>
        <w:tab/>
        <w:t>ECM projected energy use and cost</w:t>
      </w:r>
    </w:p>
    <w:p w:rsidR="00F3654D" w:rsidRPr="002F179C" w:rsidRDefault="00F3654D" w:rsidP="00F3654D">
      <w:pPr>
        <w:ind w:left="1980" w:hanging="450"/>
        <w:rPr>
          <w:rFonts w:ascii="Calibri" w:hAnsi="Calibri"/>
        </w:rPr>
      </w:pPr>
      <w:r w:rsidRPr="002F179C">
        <w:rPr>
          <w:rFonts w:ascii="Calibri" w:hAnsi="Calibri"/>
        </w:rPr>
        <w:t xml:space="preserve">e. </w:t>
      </w:r>
      <w:r w:rsidRPr="002F179C">
        <w:rPr>
          <w:rFonts w:ascii="Calibri" w:hAnsi="Calibri"/>
        </w:rPr>
        <w:tab/>
        <w:t>Proposed equipment identification including manufacturer, model number and optional equipment proposed for each ECM component. (may be presented as appendices and excluded from page limit)</w:t>
      </w:r>
    </w:p>
    <w:p w:rsidR="00F3654D" w:rsidRPr="002F179C" w:rsidRDefault="00F3654D" w:rsidP="00F3654D">
      <w:pPr>
        <w:ind w:left="1980" w:hanging="450"/>
        <w:rPr>
          <w:rFonts w:ascii="Calibri" w:hAnsi="Calibri"/>
        </w:rPr>
      </w:pPr>
      <w:r w:rsidRPr="002F179C">
        <w:rPr>
          <w:rFonts w:ascii="Calibri" w:hAnsi="Calibri"/>
        </w:rPr>
        <w:t>f.</w:t>
      </w:r>
      <w:r w:rsidRPr="002F179C">
        <w:rPr>
          <w:rFonts w:ascii="Calibri" w:hAnsi="Calibri"/>
        </w:rPr>
        <w:tab/>
        <w:t>ECM project schedule – Provide a detailed project schedule to include the duration of the following key phases:</w:t>
      </w:r>
    </w:p>
    <w:p w:rsidR="00F3654D" w:rsidRPr="002F179C" w:rsidRDefault="00F3654D" w:rsidP="00F3654D">
      <w:pPr>
        <w:tabs>
          <w:tab w:val="num" w:pos="2880"/>
        </w:tabs>
        <w:ind w:left="2880" w:hanging="720"/>
        <w:rPr>
          <w:rFonts w:ascii="Calibri" w:hAnsi="Calibri"/>
        </w:rPr>
      </w:pPr>
    </w:p>
    <w:p w:rsidR="00F3654D" w:rsidRPr="002F179C" w:rsidRDefault="00F3654D" w:rsidP="00F3654D">
      <w:pPr>
        <w:ind w:left="2520" w:hanging="450"/>
        <w:rPr>
          <w:rFonts w:ascii="Calibri" w:hAnsi="Calibri"/>
        </w:rPr>
      </w:pPr>
      <w:r w:rsidRPr="002F179C">
        <w:rPr>
          <w:rFonts w:ascii="Calibri" w:hAnsi="Calibri"/>
        </w:rPr>
        <w:t xml:space="preserve">i. </w:t>
      </w:r>
      <w:r w:rsidRPr="002F179C">
        <w:rPr>
          <w:rFonts w:ascii="Calibri" w:hAnsi="Calibri"/>
        </w:rPr>
        <w:tab/>
        <w:t>Equipment procurement/lead time (i.e., date required to acquire equipment and delivery on-site)</w:t>
      </w:r>
    </w:p>
    <w:p w:rsidR="00F3654D" w:rsidRPr="002F179C" w:rsidRDefault="00F3654D" w:rsidP="00F3654D">
      <w:pPr>
        <w:ind w:left="2520" w:hanging="450"/>
        <w:rPr>
          <w:rFonts w:ascii="Calibri" w:hAnsi="Calibri"/>
        </w:rPr>
      </w:pPr>
      <w:r w:rsidRPr="002F179C">
        <w:rPr>
          <w:rFonts w:ascii="Calibri" w:hAnsi="Calibri"/>
        </w:rPr>
        <w:t>ii.</w:t>
      </w:r>
      <w:r w:rsidRPr="002F179C">
        <w:rPr>
          <w:rFonts w:ascii="Calibri" w:hAnsi="Calibri"/>
        </w:rPr>
        <w:tab/>
        <w:t>Installation, commissioning, post-installation M&amp;V and post installation report</w:t>
      </w:r>
    </w:p>
    <w:p w:rsidR="00F3654D" w:rsidRPr="002F179C" w:rsidRDefault="00F3654D" w:rsidP="00F3654D">
      <w:pPr>
        <w:ind w:left="2520" w:hanging="450"/>
        <w:rPr>
          <w:rFonts w:ascii="Calibri" w:hAnsi="Calibri"/>
        </w:rPr>
      </w:pPr>
      <w:r w:rsidRPr="002F179C">
        <w:rPr>
          <w:rFonts w:ascii="Calibri" w:hAnsi="Calibri"/>
        </w:rPr>
        <w:t>iii.</w:t>
      </w:r>
      <w:r w:rsidRPr="002F179C">
        <w:rPr>
          <w:rFonts w:ascii="Calibri" w:hAnsi="Calibri"/>
        </w:rPr>
        <w:tab/>
        <w:t>Project acceptance</w:t>
      </w:r>
    </w:p>
    <w:p w:rsidR="00F3654D" w:rsidRPr="002F179C" w:rsidRDefault="00F3654D" w:rsidP="00F3654D">
      <w:pPr>
        <w:tabs>
          <w:tab w:val="num" w:pos="2880"/>
        </w:tabs>
        <w:ind w:left="2160" w:hanging="720"/>
        <w:rPr>
          <w:rFonts w:ascii="Calibri" w:hAnsi="Calibri"/>
          <w:u w:val="single"/>
        </w:rPr>
      </w:pPr>
    </w:p>
    <w:p w:rsidR="00F3654D" w:rsidRPr="002F179C" w:rsidRDefault="00F3654D" w:rsidP="00F3654D">
      <w:pPr>
        <w:ind w:left="1530" w:hanging="360"/>
        <w:rPr>
          <w:rFonts w:ascii="Calibri" w:hAnsi="Calibri"/>
        </w:rPr>
      </w:pPr>
      <w:r w:rsidRPr="002F179C">
        <w:rPr>
          <w:rFonts w:ascii="Calibri" w:hAnsi="Calibri"/>
        </w:rPr>
        <w:t>2.</w:t>
      </w:r>
      <w:r w:rsidRPr="002F179C">
        <w:rPr>
          <w:rFonts w:ascii="Calibri" w:hAnsi="Calibri"/>
        </w:rPr>
        <w:tab/>
      </w:r>
      <w:r w:rsidRPr="002F179C">
        <w:rPr>
          <w:rFonts w:ascii="Calibri" w:hAnsi="Calibri"/>
          <w:u w:val="single"/>
        </w:rPr>
        <w:t xml:space="preserve">ECM Performance Measurement </w:t>
      </w:r>
      <w:r w:rsidRPr="002F179C">
        <w:rPr>
          <w:rFonts w:ascii="Calibri" w:hAnsi="Calibri"/>
        </w:rPr>
        <w:t>(FEMP TEMPLATE, length: pre-defined by FEMP provided template)</w:t>
      </w:r>
    </w:p>
    <w:p w:rsidR="00F3654D" w:rsidRPr="002F179C" w:rsidRDefault="00F3654D" w:rsidP="00F3654D">
      <w:pPr>
        <w:ind w:left="720"/>
        <w:rPr>
          <w:rFonts w:ascii="Calibri" w:hAnsi="Calibri"/>
        </w:rPr>
      </w:pPr>
    </w:p>
    <w:p w:rsidR="00F3654D" w:rsidRPr="002F179C" w:rsidRDefault="00F3654D" w:rsidP="00F3654D">
      <w:pPr>
        <w:ind w:left="1980" w:hanging="450"/>
        <w:rPr>
          <w:rFonts w:ascii="Calibri" w:hAnsi="Calibri"/>
        </w:rPr>
      </w:pPr>
      <w:r w:rsidRPr="002F179C">
        <w:rPr>
          <w:rFonts w:ascii="Calibri" w:hAnsi="Calibri"/>
        </w:rPr>
        <w:t>a.</w:t>
      </w:r>
      <w:r w:rsidRPr="002F179C">
        <w:rPr>
          <w:rFonts w:ascii="Calibri" w:hAnsi="Calibri"/>
        </w:rPr>
        <w:tab/>
        <w:t>The M&amp;V plan shall be completed using the provide</w:t>
      </w:r>
      <w:r>
        <w:rPr>
          <w:rFonts w:ascii="Calibri" w:hAnsi="Calibri"/>
        </w:rPr>
        <w:t xml:space="preserve">d FEMP ENABLE </w:t>
      </w:r>
      <w:r>
        <w:rPr>
          <w:rFonts w:ascii="Calibri" w:hAnsi="Calibri"/>
          <w:b/>
        </w:rPr>
        <w:t>0</w:t>
      </w:r>
      <w:r w:rsidR="002F04AF">
        <w:rPr>
          <w:rFonts w:ascii="Calibri" w:hAnsi="Calibri"/>
          <w:b/>
        </w:rPr>
        <w:t>8</w:t>
      </w:r>
      <w:r>
        <w:rPr>
          <w:rFonts w:ascii="Calibri" w:hAnsi="Calibri"/>
          <w:b/>
        </w:rPr>
        <w:t>_M&amp;V Plan T</w:t>
      </w:r>
      <w:r w:rsidRPr="00961678">
        <w:rPr>
          <w:rFonts w:ascii="Calibri" w:hAnsi="Calibri"/>
          <w:b/>
        </w:rPr>
        <w:t>emplate</w:t>
      </w:r>
      <w:r w:rsidRPr="002F179C">
        <w:rPr>
          <w:rFonts w:ascii="Calibri" w:hAnsi="Calibri"/>
        </w:rPr>
        <w:t>.</w:t>
      </w:r>
    </w:p>
    <w:p w:rsidR="00F3654D" w:rsidRPr="002F179C" w:rsidRDefault="00F3654D" w:rsidP="00F3654D">
      <w:pPr>
        <w:ind w:left="1980" w:hanging="450"/>
        <w:rPr>
          <w:rFonts w:ascii="Calibri" w:hAnsi="Calibri"/>
        </w:rPr>
      </w:pPr>
      <w:r w:rsidRPr="002F179C">
        <w:rPr>
          <w:rFonts w:ascii="Calibri" w:hAnsi="Calibri"/>
        </w:rPr>
        <w:t xml:space="preserve"> </w:t>
      </w:r>
    </w:p>
    <w:p w:rsidR="007E55C5" w:rsidRDefault="00F3654D">
      <w:pPr>
        <w:spacing w:before="120"/>
        <w:ind w:left="1972" w:hanging="446"/>
        <w:rPr>
          <w:rFonts w:ascii="Calibri" w:hAnsi="Calibri"/>
        </w:rPr>
      </w:pPr>
      <w:r w:rsidRPr="002F179C">
        <w:rPr>
          <w:rFonts w:ascii="Calibri" w:hAnsi="Calibri"/>
        </w:rPr>
        <w:lastRenderedPageBreak/>
        <w:t>b.</w:t>
      </w:r>
      <w:r w:rsidRPr="002F179C">
        <w:rPr>
          <w:rFonts w:ascii="Calibri" w:hAnsi="Calibri"/>
        </w:rPr>
        <w:tab/>
        <w:t xml:space="preserve">ECM Commissioning Approach – The contractor shall prepare </w:t>
      </w:r>
      <w:r w:rsidR="0059651F" w:rsidRPr="002F179C">
        <w:rPr>
          <w:rFonts w:ascii="Calibri" w:hAnsi="Calibri"/>
        </w:rPr>
        <w:t>an</w:t>
      </w:r>
      <w:r w:rsidRPr="002F179C">
        <w:rPr>
          <w:rFonts w:ascii="Calibri" w:hAnsi="Calibri"/>
        </w:rPr>
        <w:t xml:space="preserve"> ECM Commissioning Approach for each of the proposed ECMs</w:t>
      </w:r>
      <w:r>
        <w:rPr>
          <w:rFonts w:ascii="Calibri" w:hAnsi="Calibri"/>
        </w:rPr>
        <w:t xml:space="preserve"> based on the FEMP ENABLE </w:t>
      </w:r>
      <w:r w:rsidR="002F04AF">
        <w:rPr>
          <w:rFonts w:ascii="Calibri" w:hAnsi="Calibri"/>
          <w:b/>
        </w:rPr>
        <w:t>09</w:t>
      </w:r>
      <w:r>
        <w:rPr>
          <w:rFonts w:ascii="Calibri" w:hAnsi="Calibri"/>
          <w:b/>
        </w:rPr>
        <w:t xml:space="preserve">_Project </w:t>
      </w:r>
      <w:r w:rsidR="00574914">
        <w:rPr>
          <w:rFonts w:ascii="Calibri" w:hAnsi="Calibri"/>
          <w:b/>
        </w:rPr>
        <w:t>Commissioning &amp; Acceptance Guide</w:t>
      </w:r>
      <w:r>
        <w:rPr>
          <w:rFonts w:ascii="Calibri" w:hAnsi="Calibri"/>
          <w:b/>
        </w:rPr>
        <w:t xml:space="preserve"> and Checklist</w:t>
      </w:r>
      <w:r>
        <w:rPr>
          <w:rFonts w:ascii="Calibri" w:hAnsi="Calibri"/>
        </w:rPr>
        <w:t>.</w:t>
      </w:r>
    </w:p>
    <w:p w:rsidR="00F3654D" w:rsidRPr="002F179C" w:rsidRDefault="00F3654D" w:rsidP="00F3654D">
      <w:pPr>
        <w:ind w:left="2160" w:hanging="720"/>
        <w:rPr>
          <w:rFonts w:ascii="Calibri" w:hAnsi="Calibri"/>
        </w:rPr>
      </w:pPr>
    </w:p>
    <w:p w:rsidR="00F3654D" w:rsidRPr="002F179C" w:rsidRDefault="00F3654D" w:rsidP="00F3654D">
      <w:pPr>
        <w:ind w:left="1530" w:hanging="360"/>
        <w:rPr>
          <w:rFonts w:ascii="Calibri" w:hAnsi="Calibri"/>
          <w:u w:val="single"/>
        </w:rPr>
      </w:pPr>
      <w:r w:rsidRPr="002F179C">
        <w:rPr>
          <w:rFonts w:ascii="Calibri" w:hAnsi="Calibri"/>
        </w:rPr>
        <w:t xml:space="preserve">3. </w:t>
      </w:r>
      <w:r w:rsidRPr="002F179C">
        <w:rPr>
          <w:rFonts w:ascii="Calibri" w:hAnsi="Calibri"/>
        </w:rPr>
        <w:tab/>
      </w:r>
      <w:r w:rsidRPr="002F179C">
        <w:rPr>
          <w:rFonts w:ascii="Calibri" w:hAnsi="Calibri"/>
          <w:u w:val="single"/>
        </w:rPr>
        <w:t>Management Approach (length: 2 pages max)</w:t>
      </w:r>
    </w:p>
    <w:p w:rsidR="00F3654D" w:rsidRPr="002F179C" w:rsidRDefault="00F3654D" w:rsidP="00F3654D">
      <w:pPr>
        <w:ind w:left="2160" w:hanging="720"/>
        <w:rPr>
          <w:rFonts w:ascii="Calibri" w:hAnsi="Calibri"/>
          <w:b/>
        </w:rPr>
      </w:pPr>
      <w:r w:rsidRPr="002F179C">
        <w:rPr>
          <w:rFonts w:ascii="Calibri" w:hAnsi="Calibri"/>
          <w:b/>
        </w:rPr>
        <w:t xml:space="preserve">                  </w:t>
      </w:r>
    </w:p>
    <w:p w:rsidR="00F3654D" w:rsidRPr="002F179C" w:rsidRDefault="00F3654D" w:rsidP="00F3654D">
      <w:pPr>
        <w:ind w:left="1980" w:hanging="450"/>
        <w:rPr>
          <w:rFonts w:ascii="Calibri" w:hAnsi="Calibri"/>
        </w:rPr>
      </w:pPr>
      <w:r w:rsidRPr="002F179C">
        <w:rPr>
          <w:rFonts w:ascii="Calibri" w:hAnsi="Calibri"/>
        </w:rPr>
        <w:t>a.</w:t>
      </w:r>
      <w:r w:rsidRPr="002F179C">
        <w:rPr>
          <w:rFonts w:ascii="Calibri" w:hAnsi="Calibri"/>
        </w:rPr>
        <w:tab/>
      </w:r>
      <w:r w:rsidRPr="002F179C">
        <w:rPr>
          <w:rFonts w:ascii="Calibri" w:hAnsi="Calibri"/>
          <w:u w:val="single"/>
        </w:rPr>
        <w:t>Organization</w:t>
      </w:r>
      <w:r w:rsidRPr="002F179C">
        <w:rPr>
          <w:rFonts w:ascii="Calibri" w:hAnsi="Calibri"/>
        </w:rPr>
        <w:t xml:space="preserve"> -</w:t>
      </w:r>
      <w:r w:rsidRPr="002F179C">
        <w:rPr>
          <w:rFonts w:ascii="Calibri" w:hAnsi="Calibri"/>
          <w:b/>
        </w:rPr>
        <w:t xml:space="preserve"> </w:t>
      </w:r>
      <w:r w:rsidRPr="002F179C">
        <w:rPr>
          <w:rFonts w:ascii="Calibri" w:hAnsi="Calibri"/>
        </w:rPr>
        <w:t xml:space="preserve">Show the organization for implementing and managing the TO project through the use of an organizational chart.  The proposed organization shall contain the responsibilities of each element shown on the organization chart.  Identify personnel integral to the performance of the ESPC project, by name within each element.  Show the lines of authority within the organization.  If portions of the project are to be subcontracted (e.g., installation of an energy conservation system), identify the subcontracted function, and which element of the contractor’s organization will manage the subcontract(s). </w:t>
      </w:r>
    </w:p>
    <w:p w:rsidR="00F3654D" w:rsidRPr="002F179C" w:rsidRDefault="00F3654D" w:rsidP="00F3654D">
      <w:pPr>
        <w:rPr>
          <w:rFonts w:ascii="Calibri" w:hAnsi="Calibri"/>
        </w:rPr>
      </w:pPr>
    </w:p>
    <w:p w:rsidR="00F3654D" w:rsidRPr="002F179C" w:rsidDel="00991BB2" w:rsidRDefault="00F3654D" w:rsidP="00F3654D">
      <w:pPr>
        <w:ind w:left="1080" w:hanging="360"/>
        <w:rPr>
          <w:del w:id="30" w:author="Mike" w:date="2015-05-14T07:16:00Z"/>
          <w:rFonts w:ascii="Calibri" w:hAnsi="Calibri"/>
        </w:rPr>
      </w:pPr>
      <w:r w:rsidRPr="002F179C">
        <w:rPr>
          <w:rFonts w:ascii="Calibri" w:hAnsi="Calibri"/>
          <w:b/>
        </w:rPr>
        <w:t>C.</w:t>
      </w:r>
      <w:r w:rsidRPr="002F179C">
        <w:rPr>
          <w:rFonts w:ascii="Calibri" w:hAnsi="Calibri"/>
          <w:b/>
        </w:rPr>
        <w:tab/>
      </w:r>
      <w:r w:rsidRPr="002F179C">
        <w:rPr>
          <w:rFonts w:ascii="Calibri" w:hAnsi="Calibri"/>
          <w:b/>
          <w:u w:val="single"/>
        </w:rPr>
        <w:t>Volume II - Price Proposal</w:t>
      </w:r>
      <w:r w:rsidRPr="002F179C">
        <w:rPr>
          <w:rFonts w:ascii="Calibri" w:hAnsi="Calibri"/>
        </w:rPr>
        <w:t xml:space="preserve"> - </w:t>
      </w:r>
      <w:ins w:id="31" w:author="Mike" w:date="2015-05-14T07:16:00Z">
        <w:r w:rsidR="00991BB2" w:rsidRPr="002F179C">
          <w:rPr>
            <w:rFonts w:ascii="Calibri" w:hAnsi="Calibri"/>
          </w:rPr>
          <w:t xml:space="preserve">The selected contractor shall complete </w:t>
        </w:r>
        <w:r w:rsidR="00991BB2">
          <w:rPr>
            <w:rFonts w:ascii="Calibri" w:hAnsi="Calibri"/>
          </w:rPr>
          <w:t xml:space="preserve">financial </w:t>
        </w:r>
        <w:r w:rsidR="00991BB2" w:rsidRPr="002F179C">
          <w:rPr>
            <w:rFonts w:ascii="Calibri" w:hAnsi="Calibri"/>
          </w:rPr>
          <w:t>Schedules 1, 2, 3, 4 (</w:t>
        </w:r>
        <w:r w:rsidR="00991BB2">
          <w:rPr>
            <w:rFonts w:ascii="Calibri" w:hAnsi="Calibri"/>
          </w:rPr>
          <w:t>populated</w:t>
        </w:r>
        <w:r w:rsidR="00991BB2" w:rsidRPr="002F179C">
          <w:rPr>
            <w:rFonts w:ascii="Calibri" w:hAnsi="Calibri"/>
          </w:rPr>
          <w:t xml:space="preserve"> by </w:t>
        </w:r>
        <w:r w:rsidR="00991BB2">
          <w:rPr>
            <w:rFonts w:ascii="Calibri" w:hAnsi="Calibri"/>
          </w:rPr>
          <w:t xml:space="preserve">results from </w:t>
        </w:r>
        <w:r w:rsidR="00991BB2" w:rsidRPr="002F179C">
          <w:rPr>
            <w:rFonts w:ascii="Calibri" w:hAnsi="Calibri"/>
          </w:rPr>
          <w:t xml:space="preserve">FEMP ENABLE IGA Audit Tool) and 5 and shall provide supporting documentation </w:t>
        </w:r>
        <w:r w:rsidR="00991BB2">
          <w:rPr>
            <w:rFonts w:ascii="Calibri" w:hAnsi="Calibri"/>
          </w:rPr>
          <w:t>listed below</w:t>
        </w:r>
        <w:r w:rsidR="00991BB2" w:rsidRPr="00CB5E98">
          <w:rPr>
            <w:rFonts w:asciiTheme="minorHAnsi" w:hAnsiTheme="minorHAnsi"/>
          </w:rPr>
          <w:t xml:space="preserve">.  The Schedules can be found in </w:t>
        </w:r>
        <w:r w:rsidR="00991BB2" w:rsidRPr="00CB5E98">
          <w:rPr>
            <w:rFonts w:asciiTheme="minorHAnsi" w:hAnsiTheme="minorHAnsi"/>
            <w:b/>
          </w:rPr>
          <w:t xml:space="preserve">Attachment </w:t>
        </w:r>
        <w:r w:rsidR="00991BB2">
          <w:rPr>
            <w:rFonts w:asciiTheme="minorHAnsi" w:hAnsiTheme="minorHAnsi"/>
            <w:b/>
          </w:rPr>
          <w:t>4</w:t>
        </w:r>
        <w:r w:rsidR="00991BB2" w:rsidRPr="00CB5E98">
          <w:rPr>
            <w:rFonts w:asciiTheme="minorHAnsi" w:hAnsiTheme="minorHAnsi"/>
            <w:b/>
          </w:rPr>
          <w:t xml:space="preserve"> – ESPC ENABLE Financial Data Template </w:t>
        </w:r>
        <w:r w:rsidR="00991BB2" w:rsidRPr="00CB5E98">
          <w:rPr>
            <w:rFonts w:asciiTheme="minorHAnsi" w:hAnsiTheme="minorHAnsi"/>
          </w:rPr>
          <w:t>of this document</w:t>
        </w:r>
        <w:r w:rsidR="00991BB2" w:rsidRPr="00CB5E98">
          <w:rPr>
            <w:rFonts w:asciiTheme="minorHAnsi" w:hAnsiTheme="minorHAnsi"/>
            <w:szCs w:val="22"/>
          </w:rPr>
          <w:t xml:space="preserve">. </w:t>
        </w:r>
      </w:ins>
      <w:ins w:id="32" w:author="Mike" w:date="2015-05-14T07:18:00Z">
        <w:r w:rsidR="00991BB2" w:rsidRPr="00CB5E98">
          <w:rPr>
            <w:rFonts w:asciiTheme="minorHAnsi" w:hAnsiTheme="minorHAnsi"/>
            <w:szCs w:val="22"/>
          </w:rPr>
          <w:t>The contractor is required to submit project-level financial and energy-savings information into the eProject Builder (ePB) online system, which will then generate the full set of Task Order financial schedules.</w:t>
        </w:r>
      </w:ins>
      <w:del w:id="33" w:author="Mike" w:date="2015-05-14T07:16:00Z">
        <w:r w:rsidRPr="002F179C" w:rsidDel="00991BB2">
          <w:rPr>
            <w:rFonts w:ascii="Calibri" w:hAnsi="Calibri"/>
          </w:rPr>
          <w:delText>T</w:delText>
        </w:r>
      </w:del>
      <w:ins w:id="34" w:author="Mike" w:date="2015-05-14T07:19:00Z">
        <w:r w:rsidR="00991BB2" w:rsidRPr="00991BB2">
          <w:rPr>
            <w:rFonts w:asciiTheme="minorHAnsi" w:hAnsiTheme="minorHAnsi"/>
            <w:szCs w:val="22"/>
          </w:rPr>
          <w:t xml:space="preserve"> </w:t>
        </w:r>
        <w:r w:rsidR="00991BB2" w:rsidRPr="00CB5E98">
          <w:rPr>
            <w:rFonts w:asciiTheme="minorHAnsi" w:hAnsiTheme="minorHAnsi"/>
            <w:szCs w:val="22"/>
          </w:rPr>
          <w:t xml:space="preserve">The data requirements are specified </w:t>
        </w:r>
        <w:r w:rsidR="00991BB2" w:rsidRPr="00CB5E98">
          <w:rPr>
            <w:rFonts w:asciiTheme="minorHAnsi" w:hAnsiTheme="minorHAnsi"/>
          </w:rPr>
          <w:t xml:space="preserve">in </w:t>
        </w:r>
        <w:r w:rsidR="00991BB2" w:rsidRPr="00CB5E98">
          <w:rPr>
            <w:rFonts w:asciiTheme="minorHAnsi" w:hAnsiTheme="minorHAnsi"/>
            <w:b/>
          </w:rPr>
          <w:t xml:space="preserve">Attachment </w:t>
        </w:r>
        <w:r w:rsidR="00991BB2">
          <w:rPr>
            <w:rFonts w:asciiTheme="minorHAnsi" w:hAnsiTheme="minorHAnsi"/>
            <w:b/>
          </w:rPr>
          <w:t>4</w:t>
        </w:r>
        <w:r w:rsidR="00991BB2" w:rsidRPr="00CB5E98">
          <w:rPr>
            <w:rFonts w:asciiTheme="minorHAnsi" w:hAnsiTheme="minorHAnsi"/>
            <w:b/>
          </w:rPr>
          <w:t xml:space="preserve"> – ESPC ENABLE Financial Data Template</w:t>
        </w:r>
        <w:r w:rsidR="00991BB2" w:rsidRPr="00CB5E98">
          <w:rPr>
            <w:rFonts w:asciiTheme="minorHAnsi" w:hAnsiTheme="minorHAnsi"/>
            <w:szCs w:val="22"/>
          </w:rPr>
          <w:t xml:space="preserve"> and on the ePB website and may </w:t>
        </w:r>
        <w:r w:rsidR="00991BB2">
          <w:rPr>
            <w:rFonts w:asciiTheme="minorHAnsi" w:hAnsiTheme="minorHAnsi"/>
            <w:szCs w:val="22"/>
          </w:rPr>
          <w:t xml:space="preserve">be amended from time-to-time. </w:t>
        </w:r>
        <w:r w:rsidR="00991BB2" w:rsidRPr="00CB5E98">
          <w:rPr>
            <w:rFonts w:asciiTheme="minorHAnsi" w:hAnsiTheme="minorHAnsi"/>
            <w:szCs w:val="22"/>
          </w:rPr>
          <w:t xml:space="preserve"> Please see: </w:t>
        </w:r>
        <w:r w:rsidR="00991BB2">
          <w:fldChar w:fldCharType="begin"/>
        </w:r>
        <w:r w:rsidR="00991BB2">
          <w:instrText>HYPERLINK "https://eprojectbuilder.lbl.gov"</w:instrText>
        </w:r>
        <w:r w:rsidR="00991BB2">
          <w:fldChar w:fldCharType="separate"/>
        </w:r>
        <w:r w:rsidR="00991BB2" w:rsidRPr="00CB5E98">
          <w:rPr>
            <w:rStyle w:val="Hyperlink"/>
            <w:rFonts w:asciiTheme="minorHAnsi" w:eastAsiaTheme="majorEastAsia" w:hAnsiTheme="minorHAnsi"/>
            <w:szCs w:val="22"/>
          </w:rPr>
          <w:t>https://eprojectbuilder.lbl.gov</w:t>
        </w:r>
        <w:r w:rsidR="00991BB2">
          <w:fldChar w:fldCharType="end"/>
        </w:r>
      </w:ins>
      <w:del w:id="35" w:author="Mike" w:date="2015-05-14T07:16:00Z">
        <w:r w:rsidRPr="002F179C" w:rsidDel="00991BB2">
          <w:rPr>
            <w:rFonts w:ascii="Calibri" w:hAnsi="Calibri"/>
          </w:rPr>
          <w:delText>he selected contractor shall complete Schedules TO-</w:delText>
        </w:r>
        <w:r w:rsidR="0059651F" w:rsidRPr="002F179C" w:rsidDel="00991BB2">
          <w:rPr>
            <w:rFonts w:ascii="Calibri" w:hAnsi="Calibri"/>
          </w:rPr>
          <w:delText>1,</w:delText>
        </w:r>
        <w:r w:rsidRPr="002F179C" w:rsidDel="00991BB2">
          <w:rPr>
            <w:rFonts w:ascii="Calibri" w:hAnsi="Calibri"/>
          </w:rPr>
          <w:delText xml:space="preserve"> TO-2, TO-3, TO-4 (</w:delText>
        </w:r>
        <w:r w:rsidDel="00991BB2">
          <w:rPr>
            <w:rFonts w:ascii="Calibri" w:hAnsi="Calibri"/>
          </w:rPr>
          <w:delText>populated</w:delText>
        </w:r>
        <w:r w:rsidRPr="002F179C" w:rsidDel="00991BB2">
          <w:rPr>
            <w:rFonts w:ascii="Calibri" w:hAnsi="Calibri"/>
          </w:rPr>
          <w:delText xml:space="preserve"> by </w:delText>
        </w:r>
        <w:r w:rsidDel="00991BB2">
          <w:rPr>
            <w:rFonts w:ascii="Calibri" w:hAnsi="Calibri"/>
          </w:rPr>
          <w:delText xml:space="preserve">results from </w:delText>
        </w:r>
        <w:r w:rsidRPr="002F179C" w:rsidDel="00991BB2">
          <w:rPr>
            <w:rFonts w:ascii="Calibri" w:hAnsi="Calibri"/>
          </w:rPr>
          <w:delText xml:space="preserve">FEMP ENABLE IGA Audit Tool) and TO-5 and shall provide supporting documentation </w:delText>
        </w:r>
        <w:r w:rsidDel="00991BB2">
          <w:rPr>
            <w:rFonts w:ascii="Calibri" w:hAnsi="Calibri"/>
          </w:rPr>
          <w:delText xml:space="preserve">listed below.  The TO Schedules can be found in </w:delText>
        </w:r>
        <w:r w:rsidDel="00991BB2">
          <w:rPr>
            <w:rFonts w:ascii="Calibri" w:hAnsi="Calibri"/>
            <w:b/>
          </w:rPr>
          <w:delText xml:space="preserve">Attachment 1 – ESPC ENABLE TO Financial Schedules </w:delText>
        </w:r>
        <w:r w:rsidDel="00991BB2">
          <w:rPr>
            <w:rFonts w:ascii="Calibri" w:hAnsi="Calibri"/>
          </w:rPr>
          <w:delText>of this document.</w:delText>
        </w:r>
      </w:del>
    </w:p>
    <w:p w:rsidR="00F3654D" w:rsidRPr="002F179C" w:rsidRDefault="00F3654D" w:rsidP="00991BB2">
      <w:pPr>
        <w:ind w:left="1080" w:hanging="360"/>
        <w:rPr>
          <w:rFonts w:ascii="Calibri" w:hAnsi="Calibri"/>
        </w:rPr>
      </w:pPr>
    </w:p>
    <w:p w:rsidR="00F3654D" w:rsidRPr="002F179C" w:rsidRDefault="00F3654D" w:rsidP="00F3654D">
      <w:pPr>
        <w:ind w:left="1530" w:hanging="360"/>
        <w:rPr>
          <w:rFonts w:ascii="Calibri" w:hAnsi="Calibri"/>
        </w:rPr>
      </w:pPr>
      <w:r w:rsidRPr="009133A0">
        <w:rPr>
          <w:rFonts w:ascii="Calibri" w:hAnsi="Calibri"/>
        </w:rPr>
        <w:t>1.</w:t>
      </w:r>
      <w:r w:rsidRPr="009133A0">
        <w:rPr>
          <w:rFonts w:ascii="Calibri" w:hAnsi="Calibri"/>
        </w:rPr>
        <w:tab/>
        <w:t xml:space="preserve">In addition to the submission of TO schedules and supporting documents, the contractor shall provide </w:t>
      </w:r>
      <w:r w:rsidR="00EE6301">
        <w:rPr>
          <w:rFonts w:ascii="Calibri" w:hAnsi="Calibri"/>
        </w:rPr>
        <w:t xml:space="preserve">information </w:t>
      </w:r>
      <w:r w:rsidR="00683119">
        <w:rPr>
          <w:rFonts w:ascii="Calibri" w:hAnsi="Calibri"/>
        </w:rPr>
        <w:t>on how financing was competitively selected</w:t>
      </w:r>
      <w:r w:rsidR="00F314D8">
        <w:rPr>
          <w:rFonts w:ascii="Calibri" w:hAnsi="Calibri"/>
        </w:rPr>
        <w:t xml:space="preserve"> (desire is to solicit 3 bids).</w:t>
      </w:r>
    </w:p>
    <w:p w:rsidR="00F3654D" w:rsidRPr="002F179C" w:rsidRDefault="00F3654D" w:rsidP="00F3654D">
      <w:pPr>
        <w:ind w:left="2160" w:hanging="720"/>
        <w:rPr>
          <w:rFonts w:ascii="Calibri" w:hAnsi="Calibri"/>
        </w:rPr>
      </w:pPr>
    </w:p>
    <w:p w:rsidR="00F3654D" w:rsidRPr="002F179C" w:rsidRDefault="00F3654D" w:rsidP="00F3654D">
      <w:pPr>
        <w:ind w:left="1080" w:hanging="360"/>
        <w:rPr>
          <w:rFonts w:ascii="Calibri" w:hAnsi="Calibri"/>
        </w:rPr>
      </w:pPr>
      <w:r w:rsidRPr="002F179C">
        <w:rPr>
          <w:rFonts w:ascii="Calibri" w:hAnsi="Calibri"/>
          <w:b/>
        </w:rPr>
        <w:t>D.</w:t>
      </w:r>
      <w:r w:rsidRPr="002F179C">
        <w:rPr>
          <w:rFonts w:ascii="Calibri" w:hAnsi="Calibri"/>
          <w:b/>
        </w:rPr>
        <w:tab/>
      </w:r>
      <w:r w:rsidRPr="002F179C">
        <w:rPr>
          <w:rFonts w:ascii="Calibri" w:hAnsi="Calibri"/>
          <w:b/>
          <w:u w:val="single"/>
        </w:rPr>
        <w:t>Individual Small Business Subcontracting Plan</w:t>
      </w:r>
      <w:r w:rsidRPr="002F179C">
        <w:rPr>
          <w:rFonts w:ascii="Calibri" w:hAnsi="Calibri"/>
        </w:rPr>
        <w:t xml:space="preserve"> </w:t>
      </w:r>
      <w:r w:rsidR="00EE6301">
        <w:rPr>
          <w:rFonts w:ascii="Calibri" w:hAnsi="Calibri"/>
        </w:rPr>
        <w:t>–</w:t>
      </w:r>
      <w:r w:rsidRPr="002F179C">
        <w:rPr>
          <w:rFonts w:ascii="Calibri" w:hAnsi="Calibri"/>
        </w:rPr>
        <w:t xml:space="preserve"> </w:t>
      </w:r>
      <w:r w:rsidR="00EE6301">
        <w:rPr>
          <w:rFonts w:ascii="Calibri" w:hAnsi="Calibri"/>
        </w:rPr>
        <w:t xml:space="preserve">In the event the selected </w:t>
      </w:r>
      <w:r w:rsidRPr="002F179C">
        <w:rPr>
          <w:rFonts w:ascii="Calibri" w:hAnsi="Calibri"/>
        </w:rPr>
        <w:t xml:space="preserve">contractor </w:t>
      </w:r>
      <w:r w:rsidR="00EE6301">
        <w:rPr>
          <w:rFonts w:ascii="Calibri" w:hAnsi="Calibri"/>
        </w:rPr>
        <w:t xml:space="preserve">meets the prescription of FAR 52.219-9, then the selected contractor </w:t>
      </w:r>
      <w:r w:rsidRPr="002F179C">
        <w:rPr>
          <w:rFonts w:ascii="Calibri" w:hAnsi="Calibri"/>
        </w:rPr>
        <w:t xml:space="preserve">shall prepare and submit </w:t>
      </w:r>
      <w:r w:rsidR="00EE6301">
        <w:rPr>
          <w:rFonts w:ascii="Calibri" w:hAnsi="Calibri"/>
        </w:rPr>
        <w:t>the required document.</w:t>
      </w:r>
    </w:p>
    <w:p w:rsidR="00F3654D" w:rsidRDefault="00F3654D" w:rsidP="00F3654D">
      <w:pPr>
        <w:ind w:left="990" w:hanging="360"/>
        <w:rPr>
          <w:rFonts w:asciiTheme="majorHAnsi" w:hAnsiTheme="majorHAnsi"/>
          <w:color w:val="943634" w:themeColor="accent2" w:themeShade="BF"/>
        </w:rPr>
      </w:pPr>
    </w:p>
    <w:p w:rsidR="00F3654D" w:rsidDel="00991BB2" w:rsidRDefault="00F3654D" w:rsidP="00F3654D">
      <w:pPr>
        <w:pStyle w:val="Heading1"/>
        <w:rPr>
          <w:del w:id="36" w:author="Mike" w:date="2015-05-14T07:15:00Z"/>
          <w:b w:val="0"/>
          <w:sz w:val="32"/>
          <w:szCs w:val="24"/>
        </w:rPr>
        <w:sectPr w:rsidR="00F3654D" w:rsidDel="00991BB2" w:rsidSect="00574914">
          <w:headerReference w:type="default" r:id="rId12"/>
          <w:pgSz w:w="12240" w:h="15840" w:code="1"/>
          <w:pgMar w:top="720" w:right="720" w:bottom="432" w:left="360" w:header="720" w:footer="720" w:gutter="0"/>
          <w:cols w:space="720"/>
          <w:docGrid w:linePitch="360"/>
        </w:sectPr>
      </w:pPr>
      <w:bookmarkStart w:id="37" w:name="_Toc325108906"/>
    </w:p>
    <w:p w:rsidR="007E55C5" w:rsidDel="00991BB2" w:rsidRDefault="00F3654D">
      <w:pPr>
        <w:pStyle w:val="Heading1"/>
        <w:spacing w:before="0" w:after="0"/>
        <w:rPr>
          <w:del w:id="38" w:author="Mike" w:date="2015-05-14T07:15:00Z"/>
        </w:rPr>
      </w:pPr>
      <w:del w:id="39" w:author="Mike" w:date="2015-05-14T07:15:00Z">
        <w:r w:rsidRPr="00961678" w:rsidDel="00991BB2">
          <w:rPr>
            <w:rFonts w:ascii="Calibri" w:hAnsi="Calibri"/>
          </w:rPr>
          <w:lastRenderedPageBreak/>
          <w:delText xml:space="preserve">espc enable </w:delText>
        </w:r>
        <w:r w:rsidDel="00991BB2">
          <w:rPr>
            <w:rFonts w:ascii="Calibri" w:hAnsi="Calibri"/>
          </w:rPr>
          <w:delText xml:space="preserve">To Financial </w:delText>
        </w:r>
        <w:r w:rsidRPr="00961678" w:rsidDel="00991BB2">
          <w:rPr>
            <w:rFonts w:ascii="Calibri" w:hAnsi="Calibri"/>
          </w:rPr>
          <w:delText>schedules</w:delText>
        </w:r>
        <w:bookmarkEnd w:id="37"/>
      </w:del>
    </w:p>
    <w:tbl>
      <w:tblPr>
        <w:tblW w:w="11549" w:type="dxa"/>
        <w:tblLayout w:type="fixed"/>
        <w:tblCellMar>
          <w:top w:w="14" w:type="dxa"/>
          <w:left w:w="29" w:type="dxa"/>
          <w:right w:w="0" w:type="dxa"/>
        </w:tblCellMar>
        <w:tblLook w:val="0000" w:firstRow="0" w:lastRow="0" w:firstColumn="0" w:lastColumn="0" w:noHBand="0" w:noVBand="0"/>
      </w:tblPr>
      <w:tblGrid>
        <w:gridCol w:w="2839"/>
        <w:gridCol w:w="430"/>
        <w:gridCol w:w="1980"/>
        <w:gridCol w:w="524"/>
        <w:gridCol w:w="1276"/>
        <w:gridCol w:w="2070"/>
        <w:gridCol w:w="2430"/>
      </w:tblGrid>
      <w:tr w:rsidR="00F3654D" w:rsidRPr="003D5C5A" w:rsidDel="00991BB2" w:rsidTr="00574914">
        <w:trPr>
          <w:trHeight w:val="300"/>
          <w:del w:id="40" w:author="Mike" w:date="2015-05-14T07:15:00Z"/>
        </w:trPr>
        <w:tc>
          <w:tcPr>
            <w:tcW w:w="11549" w:type="dxa"/>
            <w:gridSpan w:val="7"/>
            <w:tcBorders>
              <w:top w:val="single" w:sz="2" w:space="0" w:color="000000"/>
              <w:left w:val="single" w:sz="2" w:space="0" w:color="000000"/>
              <w:bottom w:val="nil"/>
              <w:right w:val="single" w:sz="2" w:space="0" w:color="000000"/>
            </w:tcBorders>
            <w:noWrap/>
            <w:vAlign w:val="bottom"/>
          </w:tcPr>
          <w:p w:rsidR="00F3654D" w:rsidRPr="003D5C5A" w:rsidDel="00991BB2" w:rsidRDefault="00F3654D" w:rsidP="00574914">
            <w:pPr>
              <w:spacing w:before="60" w:after="60"/>
              <w:jc w:val="center"/>
              <w:rPr>
                <w:del w:id="41" w:author="Mike" w:date="2015-05-14T07:15:00Z"/>
                <w:rFonts w:cs="Arial"/>
                <w:b/>
                <w:bCs/>
              </w:rPr>
            </w:pPr>
            <w:del w:id="42" w:author="Mike" w:date="2015-05-14T07:15:00Z">
              <w:r w:rsidRPr="003D5C5A" w:rsidDel="00991BB2">
                <w:rPr>
                  <w:rFonts w:cs="Arial"/>
                  <w:b/>
                  <w:bCs/>
                </w:rPr>
                <w:delText xml:space="preserve">SCHEDULE TO-1 </w:delText>
              </w:r>
            </w:del>
          </w:p>
        </w:tc>
      </w:tr>
      <w:tr w:rsidR="00F3654D" w:rsidRPr="003D5C5A" w:rsidDel="00991BB2" w:rsidTr="00574914">
        <w:trPr>
          <w:trHeight w:val="300"/>
          <w:del w:id="43" w:author="Mike" w:date="2015-05-14T07:15:00Z"/>
        </w:trPr>
        <w:tc>
          <w:tcPr>
            <w:tcW w:w="11549" w:type="dxa"/>
            <w:gridSpan w:val="7"/>
            <w:tcBorders>
              <w:top w:val="nil"/>
              <w:left w:val="single" w:sz="2" w:space="0" w:color="000000"/>
              <w:bottom w:val="nil"/>
              <w:right w:val="single" w:sz="2" w:space="0" w:color="000000"/>
            </w:tcBorders>
            <w:vAlign w:val="bottom"/>
          </w:tcPr>
          <w:p w:rsidR="00F3654D" w:rsidRPr="003D5C5A" w:rsidDel="00991BB2" w:rsidRDefault="00F3654D" w:rsidP="00574914">
            <w:pPr>
              <w:spacing w:after="60"/>
              <w:jc w:val="center"/>
              <w:rPr>
                <w:del w:id="44" w:author="Mike" w:date="2015-05-14T07:15:00Z"/>
                <w:rFonts w:cs="Arial"/>
                <w:b/>
                <w:bCs/>
              </w:rPr>
            </w:pPr>
            <w:del w:id="45" w:author="Mike" w:date="2015-05-14T07:15:00Z">
              <w:r w:rsidRPr="003D5C5A" w:rsidDel="00991BB2">
                <w:rPr>
                  <w:rFonts w:cs="Arial"/>
                  <w:b/>
                  <w:bCs/>
                </w:rPr>
                <w:delText>GUARANTEED COST SAVINGS AND CONTRACTOR PAYMENTS</w:delText>
              </w:r>
            </w:del>
          </w:p>
        </w:tc>
      </w:tr>
      <w:tr w:rsidR="00F3654D" w:rsidRPr="003D5C5A" w:rsidDel="00991BB2" w:rsidTr="00574914">
        <w:trPr>
          <w:trHeight w:val="480"/>
          <w:del w:id="46" w:author="Mike" w:date="2015-05-14T07:15:00Z"/>
        </w:trPr>
        <w:tc>
          <w:tcPr>
            <w:tcW w:w="11549" w:type="dxa"/>
            <w:gridSpan w:val="7"/>
            <w:tcBorders>
              <w:top w:val="nil"/>
              <w:left w:val="single" w:sz="2" w:space="0" w:color="000000"/>
              <w:right w:val="single" w:sz="2" w:space="0" w:color="000000"/>
            </w:tcBorders>
            <w:vAlign w:val="bottom"/>
          </w:tcPr>
          <w:tbl>
            <w:tblPr>
              <w:tblW w:w="14403" w:type="dxa"/>
              <w:tblLayout w:type="fixed"/>
              <w:tblCellMar>
                <w:left w:w="29" w:type="dxa"/>
                <w:right w:w="29" w:type="dxa"/>
              </w:tblCellMar>
              <w:tblLook w:val="0000" w:firstRow="0" w:lastRow="0" w:firstColumn="0" w:lastColumn="0" w:noHBand="0" w:noVBand="0"/>
            </w:tblPr>
            <w:tblGrid>
              <w:gridCol w:w="14403"/>
            </w:tblGrid>
            <w:tr w:rsidR="00F3654D" w:rsidRPr="003D5C5A" w:rsidDel="00991BB2" w:rsidTr="00574914">
              <w:trPr>
                <w:trHeight w:val="180"/>
                <w:del w:id="47" w:author="Mike" w:date="2015-05-14T07:15:00Z"/>
              </w:trPr>
              <w:tc>
                <w:tcPr>
                  <w:tcW w:w="14403" w:type="dxa"/>
                  <w:tcBorders>
                    <w:top w:val="single" w:sz="4" w:space="0" w:color="000000"/>
                    <w:bottom w:val="nil"/>
                    <w:right w:val="single" w:sz="4" w:space="0" w:color="000000"/>
                  </w:tcBorders>
                  <w:vAlign w:val="bottom"/>
                </w:tcPr>
                <w:p w:rsidR="00F3654D" w:rsidRPr="003D5C5A" w:rsidDel="00991BB2" w:rsidRDefault="00F3654D" w:rsidP="00574914">
                  <w:pPr>
                    <w:rPr>
                      <w:del w:id="48" w:author="Mike" w:date="2015-05-14T07:15:00Z"/>
                      <w:rFonts w:cs="Arial"/>
                      <w:b/>
                      <w:sz w:val="18"/>
                    </w:rPr>
                  </w:pPr>
                  <w:del w:id="49" w:author="Mike" w:date="2015-05-14T07:15:00Z">
                    <w:r w:rsidRPr="003D5C5A" w:rsidDel="00991BB2">
                      <w:rPr>
                        <w:rFonts w:cs="Arial"/>
                        <w:b/>
                        <w:sz w:val="18"/>
                      </w:rPr>
                      <w:delText>IMPORTANT INFORMATION</w:delText>
                    </w:r>
                  </w:del>
                </w:p>
              </w:tc>
            </w:tr>
            <w:tr w:rsidR="00F3654D" w:rsidRPr="003D5C5A" w:rsidDel="00991BB2" w:rsidTr="00574914">
              <w:trPr>
                <w:trHeight w:val="1362"/>
                <w:del w:id="50" w:author="Mike" w:date="2015-05-14T07:15:00Z"/>
              </w:trPr>
              <w:tc>
                <w:tcPr>
                  <w:tcW w:w="14403" w:type="dxa"/>
                  <w:tcBorders>
                    <w:top w:val="nil"/>
                    <w:bottom w:val="nil"/>
                    <w:right w:val="single" w:sz="4" w:space="0" w:color="000000"/>
                  </w:tcBorders>
                  <w:tcMar>
                    <w:top w:w="14" w:type="dxa"/>
                    <w:left w:w="29" w:type="dxa"/>
                    <w:right w:w="29" w:type="dxa"/>
                  </w:tcMar>
                  <w:vAlign w:val="bottom"/>
                </w:tcPr>
                <w:p w:rsidR="00F3654D" w:rsidRPr="003D5C5A" w:rsidDel="00991BB2" w:rsidRDefault="00F3654D" w:rsidP="00F3654D">
                  <w:pPr>
                    <w:numPr>
                      <w:ilvl w:val="0"/>
                      <w:numId w:val="21"/>
                    </w:numPr>
                    <w:rPr>
                      <w:del w:id="51" w:author="Mike" w:date="2015-05-14T07:15:00Z"/>
                      <w:color w:val="000000"/>
                      <w:sz w:val="18"/>
                      <w:szCs w:val="18"/>
                    </w:rPr>
                  </w:pPr>
                  <w:del w:id="52" w:author="Mike" w:date="2015-05-14T07:15:00Z">
                    <w:r w:rsidRPr="003D5C5A" w:rsidDel="00991BB2">
                      <w:rPr>
                        <w:color w:val="000000"/>
                        <w:sz w:val="18"/>
                        <w:szCs w:val="18"/>
                      </w:rPr>
                      <w:delText>Please note any clarifications in the comments/explanations area below.</w:delText>
                    </w:r>
                  </w:del>
                </w:p>
                <w:p w:rsidR="00F3654D" w:rsidRPr="003D5C5A" w:rsidDel="00991BB2" w:rsidRDefault="00F3654D" w:rsidP="00F3654D">
                  <w:pPr>
                    <w:numPr>
                      <w:ilvl w:val="0"/>
                      <w:numId w:val="21"/>
                    </w:numPr>
                    <w:rPr>
                      <w:del w:id="53" w:author="Mike" w:date="2015-05-14T07:15:00Z"/>
                      <w:rFonts w:cs="Arial"/>
                      <w:sz w:val="18"/>
                    </w:rPr>
                  </w:pPr>
                  <w:del w:id="54" w:author="Mike" w:date="2015-05-14T07:15:00Z">
                    <w:r w:rsidRPr="003D5C5A" w:rsidDel="00991BB2">
                      <w:rPr>
                        <w:rFonts w:cs="Arial"/>
                        <w:sz w:val="18"/>
                      </w:rPr>
                      <w:delText xml:space="preserve">The first year post-acceptance performance period </w:delText>
                    </w:r>
                    <w:r w:rsidDel="00991BB2">
                      <w:rPr>
                        <w:rFonts w:cs="Arial"/>
                        <w:sz w:val="18"/>
                      </w:rPr>
                      <w:delText>e</w:delText>
                    </w:r>
                    <w:r w:rsidRPr="003D5C5A" w:rsidDel="00991BB2">
                      <w:rPr>
                        <w:rFonts w:cs="Arial"/>
                        <w:sz w:val="18"/>
                      </w:rPr>
                      <w:delText xml:space="preserve">stimated </w:delText>
                    </w:r>
                    <w:r w:rsidDel="00991BB2">
                      <w:rPr>
                        <w:rFonts w:cs="Arial"/>
                        <w:sz w:val="18"/>
                      </w:rPr>
                      <w:delText>a</w:delText>
                    </w:r>
                    <w:r w:rsidRPr="003D5C5A" w:rsidDel="00991BB2">
                      <w:rPr>
                        <w:rFonts w:cs="Arial"/>
                        <w:sz w:val="18"/>
                      </w:rPr>
                      <w:delText xml:space="preserve">nnual </w:delText>
                    </w:r>
                    <w:r w:rsidDel="00991BB2">
                      <w:rPr>
                        <w:rFonts w:cs="Arial"/>
                        <w:sz w:val="18"/>
                      </w:rPr>
                      <w:delText>c</w:delText>
                    </w:r>
                    <w:r w:rsidRPr="003D5C5A" w:rsidDel="00991BB2">
                      <w:rPr>
                        <w:rFonts w:cs="Arial"/>
                        <w:sz w:val="18"/>
                      </w:rPr>
                      <w:delText xml:space="preserve">ost </w:delText>
                    </w:r>
                    <w:r w:rsidDel="00991BB2">
                      <w:rPr>
                        <w:rFonts w:cs="Arial"/>
                        <w:sz w:val="18"/>
                      </w:rPr>
                      <w:delText>s</w:delText>
                    </w:r>
                    <w:r w:rsidRPr="003D5C5A" w:rsidDel="00991BB2">
                      <w:rPr>
                        <w:rFonts w:cs="Arial"/>
                        <w:sz w:val="18"/>
                      </w:rPr>
                      <w:delText>avings reflect technical proposal and engineering estimates as presented in</w:delText>
                    </w:r>
                  </w:del>
                </w:p>
                <w:p w:rsidR="00F3654D" w:rsidRPr="003D5C5A" w:rsidDel="00991BB2" w:rsidRDefault="00F3654D" w:rsidP="00574914">
                  <w:pPr>
                    <w:rPr>
                      <w:del w:id="55" w:author="Mike" w:date="2015-05-14T07:15:00Z"/>
                      <w:rFonts w:cs="Arial"/>
                      <w:sz w:val="18"/>
                    </w:rPr>
                  </w:pPr>
                  <w:del w:id="56" w:author="Mike" w:date="2015-05-14T07:15:00Z">
                    <w:r w:rsidRPr="003D5C5A" w:rsidDel="00991BB2">
                      <w:rPr>
                        <w:rFonts w:cs="Arial"/>
                        <w:sz w:val="18"/>
                      </w:rPr>
                      <w:delText xml:space="preserve">        TO-4.</w:delText>
                    </w:r>
                  </w:del>
                </w:p>
                <w:p w:rsidR="00F3654D" w:rsidRPr="003D5C5A" w:rsidDel="00991BB2" w:rsidRDefault="00F3654D" w:rsidP="00F3654D">
                  <w:pPr>
                    <w:numPr>
                      <w:ilvl w:val="0"/>
                      <w:numId w:val="21"/>
                    </w:numPr>
                    <w:rPr>
                      <w:del w:id="57" w:author="Mike" w:date="2015-05-14T07:15:00Z"/>
                      <w:rFonts w:cs="Arial"/>
                      <w:sz w:val="18"/>
                    </w:rPr>
                  </w:pPr>
                  <w:del w:id="58" w:author="Mike" w:date="2015-05-14T07:15:00Z">
                    <w:r w:rsidRPr="003D5C5A" w:rsidDel="00991BB2">
                      <w:rPr>
                        <w:rFonts w:cs="Arial"/>
                        <w:sz w:val="18"/>
                      </w:rPr>
                      <w:delText xml:space="preserve">The </w:delText>
                    </w:r>
                    <w:r w:rsidDel="00991BB2">
                      <w:rPr>
                        <w:rFonts w:cs="Arial"/>
                        <w:sz w:val="18"/>
                      </w:rPr>
                      <w:delText>g</w:delText>
                    </w:r>
                    <w:r w:rsidRPr="003D5C5A" w:rsidDel="00991BB2">
                      <w:rPr>
                        <w:rFonts w:cs="Arial"/>
                        <w:sz w:val="18"/>
                      </w:rPr>
                      <w:delText xml:space="preserve">uaranteed </w:delText>
                    </w:r>
                    <w:r w:rsidDel="00991BB2">
                      <w:rPr>
                        <w:rFonts w:cs="Arial"/>
                        <w:sz w:val="18"/>
                      </w:rPr>
                      <w:delText>a</w:delText>
                    </w:r>
                    <w:r w:rsidRPr="003D5C5A" w:rsidDel="00991BB2">
                      <w:rPr>
                        <w:rFonts w:cs="Arial"/>
                        <w:sz w:val="18"/>
                      </w:rPr>
                      <w:delText xml:space="preserve">nnual </w:delText>
                    </w:r>
                    <w:r w:rsidDel="00991BB2">
                      <w:rPr>
                        <w:rFonts w:cs="Arial"/>
                        <w:sz w:val="18"/>
                      </w:rPr>
                      <w:delText>c</w:delText>
                    </w:r>
                    <w:r w:rsidRPr="003D5C5A" w:rsidDel="00991BB2">
                      <w:rPr>
                        <w:rFonts w:cs="Arial"/>
                        <w:sz w:val="18"/>
                      </w:rPr>
                      <w:delText xml:space="preserve">ost </w:delText>
                    </w:r>
                    <w:r w:rsidDel="00991BB2">
                      <w:rPr>
                        <w:rFonts w:cs="Arial"/>
                        <w:sz w:val="18"/>
                      </w:rPr>
                      <w:delText>s</w:delText>
                    </w:r>
                    <w:r w:rsidRPr="003D5C5A" w:rsidDel="00991BB2">
                      <w:rPr>
                        <w:rFonts w:cs="Arial"/>
                        <w:sz w:val="18"/>
                      </w:rPr>
                      <w:delText>avings are based on the site-specific M&amp;V plan.</w:delText>
                    </w:r>
                  </w:del>
                </w:p>
                <w:p w:rsidR="00F3654D" w:rsidRPr="003D5C5A" w:rsidDel="00991BB2" w:rsidRDefault="00F3654D" w:rsidP="00F3654D">
                  <w:pPr>
                    <w:numPr>
                      <w:ilvl w:val="0"/>
                      <w:numId w:val="21"/>
                    </w:numPr>
                    <w:rPr>
                      <w:del w:id="59" w:author="Mike" w:date="2015-05-14T07:15:00Z"/>
                      <w:rFonts w:cs="Arial"/>
                      <w:sz w:val="18"/>
                    </w:rPr>
                  </w:pPr>
                  <w:del w:id="60" w:author="Mike" w:date="2015-05-14T07:15:00Z">
                    <w:r w:rsidRPr="003D5C5A" w:rsidDel="00991BB2">
                      <w:rPr>
                        <w:rFonts w:cs="Arial"/>
                        <w:sz w:val="18"/>
                      </w:rPr>
                      <w:delText xml:space="preserve">The total of </w:delText>
                    </w:r>
                    <w:r w:rsidDel="00991BB2">
                      <w:rPr>
                        <w:rFonts w:cs="Arial"/>
                        <w:sz w:val="18"/>
                      </w:rPr>
                      <w:delText>c</w:delText>
                    </w:r>
                    <w:r w:rsidRPr="003D5C5A" w:rsidDel="00991BB2">
                      <w:rPr>
                        <w:rFonts w:cs="Arial"/>
                        <w:sz w:val="18"/>
                      </w:rPr>
                      <w:delText xml:space="preserve">ontractor </w:delText>
                    </w:r>
                    <w:r w:rsidDel="00991BB2">
                      <w:rPr>
                        <w:rFonts w:cs="Arial"/>
                        <w:sz w:val="18"/>
                      </w:rPr>
                      <w:delText>p</w:delText>
                    </w:r>
                    <w:r w:rsidRPr="003D5C5A" w:rsidDel="00991BB2">
                      <w:rPr>
                        <w:rFonts w:cs="Arial"/>
                        <w:sz w:val="18"/>
                      </w:rPr>
                      <w:delText xml:space="preserve">ayments (columns c </w:delText>
                    </w:r>
                    <w:r w:rsidDel="00991BB2">
                      <w:rPr>
                        <w:rFonts w:cs="Arial"/>
                        <w:sz w:val="18"/>
                      </w:rPr>
                      <w:delText>and</w:delText>
                    </w:r>
                    <w:r w:rsidRPr="003D5C5A" w:rsidDel="00991BB2">
                      <w:rPr>
                        <w:rFonts w:cs="Arial"/>
                        <w:sz w:val="18"/>
                      </w:rPr>
                      <w:delText xml:space="preserve"> f) represents the </w:delText>
                    </w:r>
                    <w:r w:rsidDel="00991BB2">
                      <w:rPr>
                        <w:rFonts w:cs="Arial"/>
                        <w:sz w:val="18"/>
                      </w:rPr>
                      <w:delText>TO</w:delText>
                    </w:r>
                    <w:r w:rsidRPr="003D5C5A" w:rsidDel="00991BB2">
                      <w:rPr>
                        <w:rFonts w:cs="Arial"/>
                        <w:sz w:val="18"/>
                      </w:rPr>
                      <w:delText xml:space="preserve"> price and should be supported by information submitted in and provided with</w:delText>
                    </w:r>
                  </w:del>
                </w:p>
                <w:p w:rsidR="00F3654D" w:rsidRPr="003D5C5A" w:rsidDel="00991BB2" w:rsidRDefault="00F3654D" w:rsidP="00574914">
                  <w:pPr>
                    <w:rPr>
                      <w:del w:id="61" w:author="Mike" w:date="2015-05-14T07:15:00Z"/>
                      <w:rFonts w:cs="Arial"/>
                      <w:sz w:val="18"/>
                    </w:rPr>
                  </w:pPr>
                  <w:del w:id="62" w:author="Mike" w:date="2015-05-14T07:15:00Z">
                    <w:r w:rsidRPr="003D5C5A" w:rsidDel="00991BB2">
                      <w:rPr>
                        <w:rFonts w:cs="Arial"/>
                        <w:sz w:val="18"/>
                      </w:rPr>
                      <w:delText xml:space="preserve">        Schedules TO-2 and TO-3.</w:delText>
                    </w:r>
                  </w:del>
                </w:p>
                <w:p w:rsidR="00F3654D" w:rsidRPr="003D5C5A" w:rsidDel="00991BB2" w:rsidRDefault="00F3654D" w:rsidP="00F3654D">
                  <w:pPr>
                    <w:numPr>
                      <w:ilvl w:val="0"/>
                      <w:numId w:val="21"/>
                    </w:numPr>
                    <w:rPr>
                      <w:del w:id="63" w:author="Mike" w:date="2015-05-14T07:15:00Z"/>
                      <w:rFonts w:cs="Arial"/>
                      <w:sz w:val="18"/>
                    </w:rPr>
                  </w:pPr>
                  <w:del w:id="64" w:author="Mike" w:date="2015-05-14T07:15:00Z">
                    <w:r w:rsidRPr="003D5C5A" w:rsidDel="00991BB2">
                      <w:rPr>
                        <w:rFonts w:cs="Arial"/>
                        <w:sz w:val="18"/>
                      </w:rPr>
                      <w:delText xml:space="preserve">If applicable, prior to post-acceptance performance period, </w:delText>
                    </w:r>
                    <w:r w:rsidDel="00991BB2">
                      <w:rPr>
                        <w:rFonts w:cs="Arial"/>
                        <w:sz w:val="18"/>
                      </w:rPr>
                      <w:delText>i</w:delText>
                    </w:r>
                    <w:r w:rsidRPr="003D5C5A" w:rsidDel="00991BB2">
                      <w:rPr>
                        <w:rFonts w:cs="Arial"/>
                        <w:sz w:val="18"/>
                      </w:rPr>
                      <w:delText xml:space="preserve">mplementation </w:delText>
                    </w:r>
                    <w:r w:rsidDel="00991BB2">
                      <w:rPr>
                        <w:rFonts w:cs="Arial"/>
                        <w:sz w:val="18"/>
                      </w:rPr>
                      <w:delText>p</w:delText>
                    </w:r>
                    <w:r w:rsidRPr="003D5C5A" w:rsidDel="00991BB2">
                      <w:rPr>
                        <w:rFonts w:cs="Arial"/>
                        <w:sz w:val="18"/>
                      </w:rPr>
                      <w:delText>eriod allowable payments and energy savings are one-time amounts only.</w:delText>
                    </w:r>
                  </w:del>
                </w:p>
                <w:p w:rsidR="00F3654D" w:rsidRPr="003D5C5A" w:rsidDel="00991BB2" w:rsidRDefault="00F3654D" w:rsidP="00F3654D">
                  <w:pPr>
                    <w:numPr>
                      <w:ilvl w:val="0"/>
                      <w:numId w:val="21"/>
                    </w:numPr>
                    <w:rPr>
                      <w:del w:id="65" w:author="Mike" w:date="2015-05-14T07:15:00Z"/>
                      <w:rFonts w:cs="Arial"/>
                      <w:sz w:val="18"/>
                    </w:rPr>
                  </w:pPr>
                  <w:del w:id="66" w:author="Mike" w:date="2015-05-14T07:15:00Z">
                    <w:r w:rsidRPr="003D5C5A" w:rsidDel="00991BB2">
                      <w:rPr>
                        <w:rFonts w:cs="Arial"/>
                        <w:sz w:val="18"/>
                      </w:rPr>
                      <w:delText xml:space="preserve">If applicable, provide a separate table showing proposed energy rates (i.e., $/kWh, $kW, $/MBtu) for each post-acceptance performance period year, </w:delText>
                    </w:r>
                  </w:del>
                </w:p>
                <w:p w:rsidR="00F3654D" w:rsidRPr="003D5C5A" w:rsidDel="00991BB2" w:rsidRDefault="00F3654D" w:rsidP="00574914">
                  <w:pPr>
                    <w:rPr>
                      <w:del w:id="67" w:author="Mike" w:date="2015-05-14T07:15:00Z"/>
                      <w:rFonts w:cs="Arial"/>
                      <w:sz w:val="18"/>
                    </w:rPr>
                  </w:pPr>
                  <w:del w:id="68" w:author="Mike" w:date="2015-05-14T07:15:00Z">
                    <w:r w:rsidRPr="003D5C5A" w:rsidDel="00991BB2">
                      <w:rPr>
                        <w:rFonts w:cs="Arial"/>
                        <w:sz w:val="18"/>
                      </w:rPr>
                      <w:delText xml:space="preserve">        derived using the National Institute of Standards and Technology Handbook 135 and Annual Supplement.  Also, submit escalation rates applied to </w:delText>
                    </w:r>
                  </w:del>
                </w:p>
                <w:p w:rsidR="00F3654D" w:rsidRPr="003D5C5A" w:rsidDel="00991BB2" w:rsidRDefault="00F3654D" w:rsidP="00574914">
                  <w:pPr>
                    <w:rPr>
                      <w:del w:id="69" w:author="Mike" w:date="2015-05-14T07:15:00Z"/>
                      <w:rFonts w:cs="Arial"/>
                      <w:sz w:val="18"/>
                    </w:rPr>
                  </w:pPr>
                  <w:del w:id="70" w:author="Mike" w:date="2015-05-14T07:15:00Z">
                    <w:r w:rsidRPr="003D5C5A" w:rsidDel="00991BB2">
                      <w:rPr>
                        <w:rFonts w:cs="Arial"/>
                        <w:sz w:val="18"/>
                      </w:rPr>
                      <w:delText xml:space="preserve">        energy-related O&amp;M savings (including water and sewer):____% per year.</w:delText>
                    </w:r>
                  </w:del>
                </w:p>
                <w:p w:rsidR="00F3654D" w:rsidRPr="003D5C5A" w:rsidDel="00991BB2" w:rsidRDefault="00F3654D" w:rsidP="00F3654D">
                  <w:pPr>
                    <w:numPr>
                      <w:ilvl w:val="0"/>
                      <w:numId w:val="21"/>
                    </w:numPr>
                    <w:rPr>
                      <w:del w:id="71" w:author="Mike" w:date="2015-05-14T07:15:00Z"/>
                      <w:rFonts w:cs="Arial"/>
                      <w:sz w:val="18"/>
                    </w:rPr>
                  </w:pPr>
                  <w:del w:id="72" w:author="Mike" w:date="2015-05-14T07:15:00Z">
                    <w:r w:rsidDel="00991BB2">
                      <w:rPr>
                        <w:rFonts w:cs="Arial"/>
                        <w:sz w:val="18"/>
                      </w:rPr>
                      <w:delText>[Reserved]</w:delText>
                    </w:r>
                  </w:del>
                </w:p>
                <w:p w:rsidR="00F3654D" w:rsidRPr="003D5C5A" w:rsidDel="00991BB2" w:rsidRDefault="00F3654D" w:rsidP="00F3654D">
                  <w:pPr>
                    <w:numPr>
                      <w:ilvl w:val="0"/>
                      <w:numId w:val="21"/>
                    </w:numPr>
                    <w:rPr>
                      <w:del w:id="73" w:author="Mike" w:date="2015-05-14T07:15:00Z"/>
                      <w:rFonts w:cs="Arial"/>
                      <w:sz w:val="18"/>
                    </w:rPr>
                  </w:pPr>
                  <w:del w:id="74" w:author="Mike" w:date="2015-05-14T07:15:00Z">
                    <w:r w:rsidRPr="003D5C5A" w:rsidDel="00991BB2">
                      <w:rPr>
                        <w:rFonts w:cs="Arial"/>
                        <w:sz w:val="18"/>
                      </w:rPr>
                      <w:delText>[Reserved]</w:delText>
                    </w:r>
                  </w:del>
                </w:p>
                <w:p w:rsidR="00F3654D" w:rsidRPr="003D5C5A" w:rsidDel="00991BB2" w:rsidRDefault="00F3654D" w:rsidP="00F3654D">
                  <w:pPr>
                    <w:numPr>
                      <w:ilvl w:val="0"/>
                      <w:numId w:val="21"/>
                    </w:numPr>
                    <w:rPr>
                      <w:del w:id="75" w:author="Mike" w:date="2015-05-14T07:15:00Z"/>
                      <w:rFonts w:cs="Arial"/>
                      <w:sz w:val="18"/>
                    </w:rPr>
                  </w:pPr>
                  <w:del w:id="76" w:author="Mike" w:date="2015-05-14T07:15:00Z">
                    <w:r w:rsidRPr="003D5C5A" w:rsidDel="00991BB2">
                      <w:rPr>
                        <w:rFonts w:cs="Arial"/>
                        <w:sz w:val="18"/>
                      </w:rPr>
                      <w:delText>[Reserved]</w:delText>
                    </w:r>
                  </w:del>
                </w:p>
                <w:p w:rsidR="00F3654D" w:rsidRPr="003D5C5A" w:rsidDel="00991BB2" w:rsidRDefault="00F3654D" w:rsidP="00574914">
                  <w:pPr>
                    <w:rPr>
                      <w:del w:id="77" w:author="Mike" w:date="2015-05-14T07:15:00Z"/>
                      <w:rFonts w:cs="Arial"/>
                      <w:sz w:val="18"/>
                    </w:rPr>
                  </w:pPr>
                  <w:del w:id="78" w:author="Mike" w:date="2015-05-14T07:15:00Z">
                    <w:r w:rsidRPr="003D5C5A" w:rsidDel="00991BB2">
                      <w:rPr>
                        <w:rFonts w:cs="Arial"/>
                        <w:sz w:val="18"/>
                      </w:rPr>
                      <w:delText xml:space="preserve">(10)   </w:delText>
                    </w:r>
                    <w:r w:rsidRPr="003D5C5A" w:rsidDel="00991BB2">
                      <w:rPr>
                        <w:rFonts w:cs="Arial"/>
                        <w:sz w:val="18"/>
                        <w:szCs w:val="18"/>
                      </w:rPr>
                      <w:delText xml:space="preserve">If selected, the </w:delText>
                    </w:r>
                    <w:r w:rsidDel="00991BB2">
                      <w:rPr>
                        <w:rFonts w:cs="Arial"/>
                        <w:sz w:val="18"/>
                        <w:szCs w:val="18"/>
                      </w:rPr>
                      <w:delText>c</w:delText>
                    </w:r>
                    <w:r w:rsidRPr="003D5C5A" w:rsidDel="00991BB2">
                      <w:rPr>
                        <w:rFonts w:cs="Arial"/>
                        <w:sz w:val="18"/>
                        <w:szCs w:val="18"/>
                      </w:rPr>
                      <w:delText xml:space="preserve">ontractor shall complete the installation of all proposed ECMs not later than ______ months after </w:delText>
                    </w:r>
                    <w:r w:rsidDel="00991BB2">
                      <w:rPr>
                        <w:rFonts w:cs="Arial"/>
                        <w:sz w:val="18"/>
                        <w:szCs w:val="18"/>
                      </w:rPr>
                      <w:delText>TO</w:delText>
                    </w:r>
                    <w:r w:rsidRPr="003D5C5A" w:rsidDel="00991BB2">
                      <w:rPr>
                        <w:rFonts w:cs="Arial"/>
                        <w:sz w:val="18"/>
                        <w:szCs w:val="18"/>
                      </w:rPr>
                      <w:delText xml:space="preserve"> award.</w:delText>
                    </w:r>
                  </w:del>
                </w:p>
              </w:tc>
            </w:tr>
          </w:tbl>
          <w:p w:rsidR="00F3654D" w:rsidRPr="003D5C5A" w:rsidDel="00991BB2" w:rsidRDefault="00F3654D" w:rsidP="00574914">
            <w:pPr>
              <w:spacing w:after="60"/>
              <w:ind w:left="484" w:right="333"/>
              <w:rPr>
                <w:del w:id="79" w:author="Mike" w:date="2015-05-14T07:15:00Z"/>
                <w:rFonts w:cs="Arial"/>
              </w:rPr>
            </w:pPr>
          </w:p>
        </w:tc>
      </w:tr>
      <w:tr w:rsidR="00F3654D" w:rsidRPr="003D5C5A" w:rsidDel="00991BB2" w:rsidTr="00574914">
        <w:trPr>
          <w:cantSplit/>
          <w:trHeight w:val="252"/>
          <w:del w:id="80" w:author="Mike" w:date="2015-05-14T07:15:00Z"/>
        </w:trPr>
        <w:tc>
          <w:tcPr>
            <w:tcW w:w="2839" w:type="dxa"/>
            <w:tcBorders>
              <w:top w:val="single" w:sz="2" w:space="0" w:color="000000"/>
              <w:left w:val="single" w:sz="4" w:space="0" w:color="auto"/>
              <w:bottom w:val="single" w:sz="4" w:space="0" w:color="auto"/>
              <w:right w:val="single" w:sz="4" w:space="0" w:color="auto"/>
            </w:tcBorders>
            <w:noWrap/>
            <w:vAlign w:val="bottom"/>
          </w:tcPr>
          <w:p w:rsidR="00F3654D" w:rsidRPr="003D5C5A" w:rsidDel="00991BB2" w:rsidRDefault="00F3654D" w:rsidP="00574914">
            <w:pPr>
              <w:spacing w:before="60" w:after="60"/>
              <w:rPr>
                <w:del w:id="81" w:author="Mike" w:date="2015-05-14T07:15:00Z"/>
                <w:rFonts w:cs="Arial"/>
                <w:sz w:val="18"/>
              </w:rPr>
            </w:pPr>
            <w:del w:id="82" w:author="Mike" w:date="2015-05-14T07:15:00Z">
              <w:r w:rsidRPr="003D5C5A" w:rsidDel="00991BB2">
                <w:rPr>
                  <w:rFonts w:cs="Arial"/>
                  <w:sz w:val="18"/>
                </w:rPr>
                <w:delText>Task Order No.:</w:delText>
              </w:r>
            </w:del>
          </w:p>
        </w:tc>
        <w:tc>
          <w:tcPr>
            <w:tcW w:w="2934" w:type="dxa"/>
            <w:gridSpan w:val="3"/>
            <w:tcBorders>
              <w:top w:val="single" w:sz="2" w:space="0" w:color="000000"/>
              <w:left w:val="nil"/>
              <w:bottom w:val="single" w:sz="4" w:space="0" w:color="auto"/>
              <w:right w:val="single" w:sz="4" w:space="0" w:color="auto"/>
            </w:tcBorders>
            <w:noWrap/>
            <w:vAlign w:val="bottom"/>
          </w:tcPr>
          <w:p w:rsidR="00F3654D" w:rsidRPr="003D5C5A" w:rsidDel="00991BB2" w:rsidRDefault="00F3654D" w:rsidP="00574914">
            <w:pPr>
              <w:spacing w:before="60" w:after="60"/>
              <w:rPr>
                <w:del w:id="83" w:author="Mike" w:date="2015-05-14T07:15:00Z"/>
                <w:rFonts w:cs="Arial"/>
                <w:sz w:val="18"/>
              </w:rPr>
            </w:pPr>
            <w:del w:id="84" w:author="Mike" w:date="2015-05-14T07:15:00Z">
              <w:r w:rsidRPr="003D5C5A" w:rsidDel="00991BB2">
                <w:rPr>
                  <w:rFonts w:cs="Arial"/>
                  <w:sz w:val="18"/>
                </w:rPr>
                <w:delText>Contractor Name:</w:delText>
              </w:r>
            </w:del>
          </w:p>
        </w:tc>
        <w:tc>
          <w:tcPr>
            <w:tcW w:w="5776" w:type="dxa"/>
            <w:gridSpan w:val="3"/>
            <w:tcBorders>
              <w:top w:val="single" w:sz="2" w:space="0" w:color="000000"/>
              <w:left w:val="nil"/>
              <w:bottom w:val="single" w:sz="4" w:space="0" w:color="auto"/>
              <w:right w:val="single" w:sz="4" w:space="0" w:color="auto"/>
            </w:tcBorders>
            <w:noWrap/>
            <w:vAlign w:val="bottom"/>
          </w:tcPr>
          <w:p w:rsidR="00F3654D" w:rsidRPr="003D5C5A" w:rsidDel="00991BB2" w:rsidRDefault="00F3654D" w:rsidP="00574914">
            <w:pPr>
              <w:spacing w:before="60" w:after="60"/>
              <w:rPr>
                <w:del w:id="85" w:author="Mike" w:date="2015-05-14T07:15:00Z"/>
                <w:rFonts w:ascii="Tms Rmn" w:hAnsi="Tms Rmn"/>
                <w:sz w:val="18"/>
              </w:rPr>
            </w:pPr>
            <w:del w:id="86" w:author="Mike" w:date="2015-05-14T07:15:00Z">
              <w:r w:rsidRPr="003D5C5A" w:rsidDel="00991BB2">
                <w:rPr>
                  <w:rFonts w:cs="Arial"/>
                  <w:sz w:val="18"/>
                </w:rPr>
                <w:delText>Project Site:</w:delText>
              </w:r>
            </w:del>
          </w:p>
        </w:tc>
      </w:tr>
      <w:tr w:rsidR="00F3654D" w:rsidRPr="003D5C5A" w:rsidDel="00991BB2" w:rsidTr="00574914">
        <w:trPr>
          <w:cantSplit/>
          <w:trHeight w:val="576"/>
          <w:del w:id="87" w:author="Mike" w:date="2015-05-14T07:15:00Z"/>
        </w:trPr>
        <w:tc>
          <w:tcPr>
            <w:tcW w:w="3269" w:type="dxa"/>
            <w:gridSpan w:val="2"/>
            <w:tcBorders>
              <w:top w:val="single" w:sz="4" w:space="0" w:color="auto"/>
              <w:left w:val="single" w:sz="4" w:space="0" w:color="auto"/>
              <w:bottom w:val="single" w:sz="4" w:space="0" w:color="auto"/>
              <w:right w:val="single" w:sz="4" w:space="0" w:color="auto"/>
            </w:tcBorders>
            <w:shd w:val="clear" w:color="auto" w:fill="EAEAEA"/>
            <w:vAlign w:val="bottom"/>
          </w:tcPr>
          <w:p w:rsidR="00F3654D" w:rsidRPr="003D5C5A" w:rsidDel="00991BB2" w:rsidRDefault="00F3654D" w:rsidP="00574914">
            <w:pPr>
              <w:rPr>
                <w:del w:id="88" w:author="Mike" w:date="2015-05-14T07:15:00Z"/>
                <w:rFonts w:cs="Arial"/>
                <w:b/>
                <w:bCs/>
                <w:sz w:val="18"/>
              </w:rPr>
            </w:pPr>
          </w:p>
        </w:tc>
        <w:tc>
          <w:tcPr>
            <w:tcW w:w="1980" w:type="dxa"/>
            <w:tcBorders>
              <w:top w:val="single" w:sz="4" w:space="0" w:color="auto"/>
              <w:left w:val="nil"/>
              <w:bottom w:val="single" w:sz="4" w:space="0" w:color="auto"/>
              <w:right w:val="single" w:sz="4" w:space="0" w:color="auto"/>
            </w:tcBorders>
            <w:shd w:val="clear" w:color="auto" w:fill="EAEAEA"/>
            <w:vAlign w:val="bottom"/>
          </w:tcPr>
          <w:p w:rsidR="00F3654D" w:rsidRPr="003D5C5A" w:rsidDel="00991BB2" w:rsidRDefault="00F3654D" w:rsidP="00574914">
            <w:pPr>
              <w:jc w:val="center"/>
              <w:rPr>
                <w:del w:id="89" w:author="Mike" w:date="2015-05-14T07:15:00Z"/>
                <w:rFonts w:cs="Arial"/>
                <w:b/>
                <w:bCs/>
                <w:sz w:val="18"/>
              </w:rPr>
            </w:pPr>
            <w:del w:id="90" w:author="Mike" w:date="2015-05-14T07:15:00Z">
              <w:r w:rsidRPr="003D5C5A" w:rsidDel="00991BB2">
                <w:rPr>
                  <w:rFonts w:cs="Arial"/>
                  <w:b/>
                  <w:bCs/>
                  <w:sz w:val="18"/>
                </w:rPr>
                <w:delText>(a)</w:delText>
              </w:r>
              <w:r w:rsidRPr="003D5C5A" w:rsidDel="00991BB2">
                <w:rPr>
                  <w:rFonts w:cs="Arial"/>
                  <w:b/>
                  <w:bCs/>
                  <w:sz w:val="18"/>
                </w:rPr>
                <w:br/>
                <w:delText>Estimated Cost Savings ($)</w:delText>
              </w:r>
            </w:del>
          </w:p>
        </w:tc>
        <w:tc>
          <w:tcPr>
            <w:tcW w:w="1800" w:type="dxa"/>
            <w:gridSpan w:val="2"/>
            <w:tcBorders>
              <w:top w:val="single" w:sz="4" w:space="0" w:color="auto"/>
              <w:left w:val="nil"/>
              <w:bottom w:val="single" w:sz="4" w:space="0" w:color="auto"/>
              <w:right w:val="single" w:sz="4" w:space="0" w:color="auto"/>
            </w:tcBorders>
            <w:shd w:val="clear" w:color="auto" w:fill="EAEAEA"/>
            <w:vAlign w:val="bottom"/>
          </w:tcPr>
          <w:p w:rsidR="00F3654D" w:rsidRPr="003D5C5A" w:rsidDel="00991BB2" w:rsidRDefault="00F3654D" w:rsidP="00574914">
            <w:pPr>
              <w:jc w:val="center"/>
              <w:rPr>
                <w:del w:id="91" w:author="Mike" w:date="2015-05-14T07:15:00Z"/>
                <w:rFonts w:cs="Arial"/>
                <w:b/>
                <w:bCs/>
                <w:sz w:val="18"/>
              </w:rPr>
            </w:pPr>
            <w:del w:id="92" w:author="Mike" w:date="2015-05-14T07:15:00Z">
              <w:r w:rsidRPr="003D5C5A" w:rsidDel="00991BB2">
                <w:rPr>
                  <w:rFonts w:cs="Arial"/>
                  <w:b/>
                  <w:bCs/>
                  <w:sz w:val="18"/>
                </w:rPr>
                <w:delText>(b)</w:delText>
              </w:r>
            </w:del>
          </w:p>
          <w:p w:rsidR="00F3654D" w:rsidRPr="003D5C5A" w:rsidDel="00991BB2" w:rsidRDefault="00F3654D" w:rsidP="00574914">
            <w:pPr>
              <w:jc w:val="center"/>
              <w:rPr>
                <w:del w:id="93" w:author="Mike" w:date="2015-05-14T07:15:00Z"/>
                <w:rFonts w:cs="Arial"/>
                <w:b/>
                <w:bCs/>
                <w:sz w:val="18"/>
              </w:rPr>
            </w:pPr>
            <w:del w:id="94" w:author="Mike" w:date="2015-05-14T07:15:00Z">
              <w:r w:rsidRPr="003D5C5A" w:rsidDel="00991BB2">
                <w:rPr>
                  <w:rFonts w:cs="Arial"/>
                  <w:b/>
                  <w:bCs/>
                  <w:sz w:val="18"/>
                </w:rPr>
                <w:delText>Guaranteed Cost Savings ($)</w:delText>
              </w:r>
            </w:del>
          </w:p>
        </w:tc>
        <w:tc>
          <w:tcPr>
            <w:tcW w:w="4500" w:type="dxa"/>
            <w:gridSpan w:val="2"/>
            <w:tcBorders>
              <w:top w:val="single" w:sz="4" w:space="0" w:color="auto"/>
              <w:left w:val="nil"/>
              <w:bottom w:val="single" w:sz="4" w:space="0" w:color="auto"/>
              <w:right w:val="single" w:sz="4" w:space="0" w:color="auto"/>
            </w:tcBorders>
            <w:shd w:val="clear" w:color="auto" w:fill="EAEAEA"/>
            <w:vAlign w:val="bottom"/>
          </w:tcPr>
          <w:p w:rsidR="00F3654D" w:rsidRPr="003D5C5A" w:rsidDel="00991BB2" w:rsidRDefault="00F3654D" w:rsidP="00574914">
            <w:pPr>
              <w:jc w:val="center"/>
              <w:rPr>
                <w:del w:id="95" w:author="Mike" w:date="2015-05-14T07:15:00Z"/>
                <w:rFonts w:cs="Arial"/>
                <w:b/>
                <w:bCs/>
                <w:sz w:val="18"/>
              </w:rPr>
            </w:pPr>
            <w:del w:id="96" w:author="Mike" w:date="2015-05-14T07:15:00Z">
              <w:r w:rsidRPr="003D5C5A" w:rsidDel="00991BB2">
                <w:rPr>
                  <w:rFonts w:cs="Arial"/>
                  <w:b/>
                  <w:bCs/>
                  <w:sz w:val="18"/>
                </w:rPr>
                <w:delText>(c)</w:delText>
              </w:r>
              <w:r w:rsidRPr="003D5C5A" w:rsidDel="00991BB2">
                <w:rPr>
                  <w:rFonts w:cs="Arial"/>
                  <w:b/>
                  <w:bCs/>
                  <w:sz w:val="18"/>
                </w:rPr>
                <w:br/>
                <w:delText>Contractor Payment ($)</w:delText>
              </w:r>
            </w:del>
          </w:p>
        </w:tc>
      </w:tr>
      <w:tr w:rsidR="00F3654D" w:rsidRPr="003D5C5A" w:rsidDel="00991BB2" w:rsidTr="00574914">
        <w:trPr>
          <w:cantSplit/>
          <w:trHeight w:val="300"/>
          <w:del w:id="97" w:author="Mike" w:date="2015-05-14T07:15:00Z"/>
        </w:trPr>
        <w:tc>
          <w:tcPr>
            <w:tcW w:w="3269" w:type="dxa"/>
            <w:gridSpan w:val="2"/>
            <w:tcBorders>
              <w:top w:val="nil"/>
              <w:left w:val="single" w:sz="4" w:space="0" w:color="auto"/>
              <w:bottom w:val="single" w:sz="4" w:space="0" w:color="auto"/>
              <w:right w:val="single" w:sz="4" w:space="0" w:color="auto"/>
            </w:tcBorders>
            <w:noWrap/>
            <w:vAlign w:val="center"/>
          </w:tcPr>
          <w:p w:rsidR="00F3654D" w:rsidRPr="003D5C5A" w:rsidDel="00991BB2" w:rsidRDefault="00F3654D" w:rsidP="00574914">
            <w:pPr>
              <w:rPr>
                <w:del w:id="98" w:author="Mike" w:date="2015-05-14T07:15:00Z"/>
                <w:rFonts w:cs="Arial"/>
                <w:bCs/>
                <w:sz w:val="18"/>
              </w:rPr>
            </w:pPr>
            <w:del w:id="99" w:author="Mike" w:date="2015-05-14T07:15:00Z">
              <w:r w:rsidRPr="003D5C5A" w:rsidDel="00991BB2">
                <w:rPr>
                  <w:rFonts w:cs="Arial"/>
                  <w:bCs/>
                  <w:sz w:val="18"/>
                </w:rPr>
                <w:delText>Implementation Period</w:delText>
              </w:r>
            </w:del>
          </w:p>
        </w:tc>
        <w:tc>
          <w:tcPr>
            <w:tcW w:w="1980" w:type="dxa"/>
            <w:tcBorders>
              <w:top w:val="nil"/>
              <w:left w:val="nil"/>
              <w:bottom w:val="single" w:sz="4" w:space="0" w:color="auto"/>
              <w:right w:val="single" w:sz="4" w:space="0" w:color="auto"/>
            </w:tcBorders>
            <w:noWrap/>
            <w:vAlign w:val="center"/>
          </w:tcPr>
          <w:p w:rsidR="00F3654D" w:rsidRPr="003D5C5A" w:rsidDel="00991BB2" w:rsidRDefault="00F3654D" w:rsidP="00574914">
            <w:pPr>
              <w:jc w:val="center"/>
              <w:rPr>
                <w:del w:id="100" w:author="Mike" w:date="2015-05-14T07:15:00Z"/>
                <w:rFonts w:cs="Arial"/>
                <w:bCs/>
                <w:sz w:val="18"/>
              </w:rPr>
            </w:pPr>
          </w:p>
        </w:tc>
        <w:tc>
          <w:tcPr>
            <w:tcW w:w="1800" w:type="dxa"/>
            <w:gridSpan w:val="2"/>
            <w:tcBorders>
              <w:top w:val="nil"/>
              <w:left w:val="nil"/>
              <w:bottom w:val="single" w:sz="4" w:space="0" w:color="auto"/>
              <w:right w:val="single" w:sz="4" w:space="0" w:color="auto"/>
            </w:tcBorders>
            <w:noWrap/>
            <w:vAlign w:val="center"/>
          </w:tcPr>
          <w:p w:rsidR="00F3654D" w:rsidRPr="003D5C5A" w:rsidDel="00991BB2" w:rsidRDefault="00F3654D" w:rsidP="00574914">
            <w:pPr>
              <w:jc w:val="center"/>
              <w:rPr>
                <w:del w:id="101" w:author="Mike" w:date="2015-05-14T07:15:00Z"/>
                <w:rFonts w:cs="Arial"/>
                <w:bCs/>
                <w:sz w:val="18"/>
              </w:rPr>
            </w:pPr>
          </w:p>
        </w:tc>
        <w:tc>
          <w:tcPr>
            <w:tcW w:w="2070" w:type="dxa"/>
            <w:tcBorders>
              <w:top w:val="single" w:sz="4" w:space="0" w:color="auto"/>
              <w:left w:val="nil"/>
              <w:bottom w:val="single" w:sz="4" w:space="0" w:color="auto"/>
              <w:right w:val="single" w:sz="4" w:space="0" w:color="auto"/>
            </w:tcBorders>
            <w:noWrap/>
            <w:vAlign w:val="center"/>
          </w:tcPr>
          <w:p w:rsidR="00F3654D" w:rsidRPr="003D5C5A" w:rsidDel="00991BB2" w:rsidRDefault="00F3654D" w:rsidP="00574914">
            <w:pPr>
              <w:jc w:val="center"/>
              <w:rPr>
                <w:del w:id="102" w:author="Mike" w:date="2015-05-14T07:15:00Z"/>
                <w:rFonts w:cs="Arial"/>
                <w:bCs/>
                <w:sz w:val="18"/>
              </w:rPr>
            </w:pPr>
          </w:p>
        </w:tc>
        <w:tc>
          <w:tcPr>
            <w:tcW w:w="2430" w:type="dxa"/>
            <w:tcBorders>
              <w:top w:val="single" w:sz="4" w:space="0" w:color="auto"/>
              <w:left w:val="nil"/>
              <w:bottom w:val="single" w:sz="4" w:space="0" w:color="auto"/>
              <w:right w:val="single" w:sz="4" w:space="0" w:color="auto"/>
            </w:tcBorders>
            <w:shd w:val="clear" w:color="auto" w:fill="E0E0E0"/>
            <w:vAlign w:val="center"/>
          </w:tcPr>
          <w:p w:rsidR="00F3654D" w:rsidRPr="003D5C5A" w:rsidDel="00991BB2" w:rsidRDefault="00F3654D" w:rsidP="00574914">
            <w:pPr>
              <w:jc w:val="center"/>
              <w:rPr>
                <w:del w:id="103" w:author="Mike" w:date="2015-05-14T07:15:00Z"/>
                <w:rFonts w:cs="Arial"/>
                <w:bCs/>
                <w:sz w:val="18"/>
              </w:rPr>
            </w:pPr>
          </w:p>
        </w:tc>
      </w:tr>
      <w:tr w:rsidR="00F3654D" w:rsidRPr="003D5C5A" w:rsidDel="00991BB2" w:rsidTr="00574914">
        <w:trPr>
          <w:cantSplit/>
          <w:trHeight w:val="576"/>
          <w:del w:id="104" w:author="Mike" w:date="2015-05-14T07:15:00Z"/>
        </w:trPr>
        <w:tc>
          <w:tcPr>
            <w:tcW w:w="3269" w:type="dxa"/>
            <w:gridSpan w:val="2"/>
            <w:tcBorders>
              <w:top w:val="single" w:sz="4" w:space="0" w:color="auto"/>
              <w:left w:val="single" w:sz="4" w:space="0" w:color="auto"/>
              <w:bottom w:val="single" w:sz="4" w:space="0" w:color="auto"/>
              <w:right w:val="single" w:sz="4" w:space="0" w:color="auto"/>
            </w:tcBorders>
            <w:shd w:val="clear" w:color="auto" w:fill="EAEAEA"/>
            <w:vAlign w:val="bottom"/>
          </w:tcPr>
          <w:p w:rsidR="00F3654D" w:rsidRPr="003D5C5A" w:rsidDel="00991BB2" w:rsidRDefault="00F3654D" w:rsidP="00574914">
            <w:pPr>
              <w:jc w:val="center"/>
              <w:rPr>
                <w:del w:id="105" w:author="Mike" w:date="2015-05-14T07:15:00Z"/>
                <w:rFonts w:cs="Arial"/>
                <w:b/>
                <w:bCs/>
                <w:sz w:val="18"/>
              </w:rPr>
            </w:pPr>
            <w:del w:id="106" w:author="Mike" w:date="2015-05-14T07:15:00Z">
              <w:r w:rsidRPr="003D5C5A" w:rsidDel="00991BB2">
                <w:rPr>
                  <w:rFonts w:cs="Arial"/>
                  <w:b/>
                  <w:bCs/>
                  <w:sz w:val="18"/>
                </w:rPr>
                <w:delText>Post-Acceptance</w:delText>
              </w:r>
            </w:del>
          </w:p>
          <w:p w:rsidR="00F3654D" w:rsidRPr="003D5C5A" w:rsidDel="00991BB2" w:rsidRDefault="00F3654D" w:rsidP="00574914">
            <w:pPr>
              <w:jc w:val="center"/>
              <w:rPr>
                <w:del w:id="107" w:author="Mike" w:date="2015-05-14T07:15:00Z"/>
                <w:rFonts w:cs="Arial"/>
                <w:b/>
                <w:bCs/>
                <w:sz w:val="18"/>
              </w:rPr>
            </w:pPr>
            <w:del w:id="108" w:author="Mike" w:date="2015-05-14T07:15:00Z">
              <w:r w:rsidRPr="003D5C5A" w:rsidDel="00991BB2">
                <w:rPr>
                  <w:rFonts w:cs="Arial"/>
                  <w:b/>
                  <w:bCs/>
                  <w:sz w:val="18"/>
                </w:rPr>
                <w:delText>Performance Period Year</w:delText>
              </w:r>
            </w:del>
          </w:p>
        </w:tc>
        <w:tc>
          <w:tcPr>
            <w:tcW w:w="1980" w:type="dxa"/>
            <w:tcBorders>
              <w:top w:val="single" w:sz="4" w:space="0" w:color="auto"/>
              <w:left w:val="nil"/>
              <w:bottom w:val="single" w:sz="4" w:space="0" w:color="auto"/>
              <w:right w:val="single" w:sz="4" w:space="0" w:color="auto"/>
            </w:tcBorders>
            <w:shd w:val="clear" w:color="auto" w:fill="EAEAEA"/>
            <w:vAlign w:val="bottom"/>
          </w:tcPr>
          <w:p w:rsidR="00F3654D" w:rsidRPr="003D5C5A" w:rsidDel="00991BB2" w:rsidRDefault="00F3654D" w:rsidP="00574914">
            <w:pPr>
              <w:jc w:val="center"/>
              <w:rPr>
                <w:del w:id="109" w:author="Mike" w:date="2015-05-14T07:15:00Z"/>
                <w:rFonts w:cs="Arial"/>
                <w:b/>
                <w:bCs/>
                <w:sz w:val="18"/>
              </w:rPr>
            </w:pPr>
            <w:del w:id="110" w:author="Mike" w:date="2015-05-14T07:15:00Z">
              <w:r w:rsidRPr="003D5C5A" w:rsidDel="00991BB2">
                <w:rPr>
                  <w:rFonts w:cs="Arial"/>
                  <w:b/>
                  <w:bCs/>
                  <w:sz w:val="18"/>
                </w:rPr>
                <w:delText>(d)</w:delText>
              </w:r>
              <w:r w:rsidRPr="003D5C5A" w:rsidDel="00991BB2">
                <w:rPr>
                  <w:rFonts w:cs="Arial"/>
                  <w:b/>
                  <w:bCs/>
                  <w:sz w:val="18"/>
                </w:rPr>
                <w:br/>
                <w:delText>Estimated Annual Cost Savings ($)</w:delText>
              </w:r>
            </w:del>
          </w:p>
        </w:tc>
        <w:tc>
          <w:tcPr>
            <w:tcW w:w="1800" w:type="dxa"/>
            <w:gridSpan w:val="2"/>
            <w:tcBorders>
              <w:top w:val="single" w:sz="4" w:space="0" w:color="auto"/>
              <w:left w:val="nil"/>
              <w:bottom w:val="single" w:sz="4" w:space="0" w:color="auto"/>
              <w:right w:val="single" w:sz="4" w:space="0" w:color="auto"/>
            </w:tcBorders>
            <w:shd w:val="clear" w:color="auto" w:fill="EAEAEA"/>
            <w:vAlign w:val="bottom"/>
          </w:tcPr>
          <w:p w:rsidR="00F3654D" w:rsidRPr="003D5C5A" w:rsidDel="00991BB2" w:rsidRDefault="00F3654D" w:rsidP="00574914">
            <w:pPr>
              <w:jc w:val="center"/>
              <w:rPr>
                <w:del w:id="111" w:author="Mike" w:date="2015-05-14T07:15:00Z"/>
                <w:rFonts w:cs="Arial"/>
                <w:b/>
                <w:bCs/>
                <w:sz w:val="18"/>
              </w:rPr>
            </w:pPr>
            <w:del w:id="112" w:author="Mike" w:date="2015-05-14T07:15:00Z">
              <w:r w:rsidRPr="003D5C5A" w:rsidDel="00991BB2">
                <w:rPr>
                  <w:rFonts w:cs="Arial"/>
                  <w:b/>
                  <w:bCs/>
                  <w:sz w:val="18"/>
                </w:rPr>
                <w:delText>(e)</w:delText>
              </w:r>
              <w:r w:rsidRPr="003D5C5A" w:rsidDel="00991BB2">
                <w:rPr>
                  <w:rFonts w:cs="Arial"/>
                  <w:b/>
                  <w:bCs/>
                  <w:sz w:val="18"/>
                </w:rPr>
                <w:br/>
                <w:delText>Guaranteed Annual Cost Savings ($)</w:delText>
              </w:r>
            </w:del>
          </w:p>
        </w:tc>
        <w:tc>
          <w:tcPr>
            <w:tcW w:w="4500" w:type="dxa"/>
            <w:gridSpan w:val="2"/>
            <w:tcBorders>
              <w:top w:val="single" w:sz="4" w:space="0" w:color="auto"/>
              <w:left w:val="nil"/>
              <w:bottom w:val="single" w:sz="4" w:space="0" w:color="auto"/>
              <w:right w:val="single" w:sz="4" w:space="0" w:color="auto"/>
            </w:tcBorders>
            <w:shd w:val="clear" w:color="auto" w:fill="EAEAEA"/>
            <w:vAlign w:val="bottom"/>
          </w:tcPr>
          <w:p w:rsidR="00F3654D" w:rsidRPr="003D5C5A" w:rsidDel="00991BB2" w:rsidRDefault="00F3654D" w:rsidP="00574914">
            <w:pPr>
              <w:jc w:val="center"/>
              <w:rPr>
                <w:del w:id="113" w:author="Mike" w:date="2015-05-14T07:15:00Z"/>
                <w:rFonts w:cs="Arial"/>
                <w:b/>
                <w:bCs/>
                <w:sz w:val="18"/>
              </w:rPr>
            </w:pPr>
            <w:del w:id="114" w:author="Mike" w:date="2015-05-14T07:15:00Z">
              <w:r w:rsidRPr="003D5C5A" w:rsidDel="00991BB2">
                <w:rPr>
                  <w:rFonts w:cs="Arial"/>
                  <w:b/>
                  <w:bCs/>
                  <w:sz w:val="18"/>
                </w:rPr>
                <w:delText>(f)</w:delText>
              </w:r>
              <w:r w:rsidRPr="003D5C5A" w:rsidDel="00991BB2">
                <w:rPr>
                  <w:rFonts w:cs="Arial"/>
                  <w:b/>
                  <w:bCs/>
                  <w:sz w:val="18"/>
                </w:rPr>
                <w:br/>
                <w:delText>Annual Contractor Payments ($)</w:delText>
              </w:r>
            </w:del>
          </w:p>
          <w:p w:rsidR="00F3654D" w:rsidRPr="003D5C5A" w:rsidDel="00991BB2" w:rsidRDefault="00F3654D" w:rsidP="00574914">
            <w:pPr>
              <w:jc w:val="center"/>
              <w:rPr>
                <w:del w:id="115" w:author="Mike" w:date="2015-05-14T07:15:00Z"/>
                <w:rFonts w:cs="Arial"/>
                <w:b/>
                <w:bCs/>
                <w:sz w:val="18"/>
              </w:rPr>
            </w:pPr>
          </w:p>
        </w:tc>
      </w:tr>
      <w:tr w:rsidR="00F3654D" w:rsidRPr="003D5C5A" w:rsidDel="00991BB2" w:rsidTr="00574914">
        <w:trPr>
          <w:cantSplit/>
          <w:trHeight w:val="300"/>
          <w:del w:id="116"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17" w:author="Mike" w:date="2015-05-14T07:15:00Z"/>
                <w:rFonts w:cs="Arial"/>
                <w:sz w:val="18"/>
              </w:rPr>
            </w:pPr>
            <w:del w:id="118" w:author="Mike" w:date="2015-05-14T07:15:00Z">
              <w:r w:rsidRPr="003D5C5A" w:rsidDel="00991BB2">
                <w:rPr>
                  <w:rFonts w:cs="Arial"/>
                  <w:sz w:val="18"/>
                </w:rPr>
                <w:delText>One</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19"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20"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21" w:author="Mike" w:date="2015-05-14T07:15:00Z"/>
                <w:rFonts w:cs="Arial"/>
                <w:color w:val="808080"/>
                <w:sz w:val="18"/>
              </w:rPr>
            </w:pPr>
          </w:p>
        </w:tc>
      </w:tr>
      <w:tr w:rsidR="00F3654D" w:rsidRPr="003D5C5A" w:rsidDel="00991BB2" w:rsidTr="00574914">
        <w:trPr>
          <w:cantSplit/>
          <w:trHeight w:val="300"/>
          <w:del w:id="122"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23" w:author="Mike" w:date="2015-05-14T07:15:00Z"/>
                <w:rFonts w:cs="Arial"/>
                <w:sz w:val="18"/>
              </w:rPr>
            </w:pPr>
            <w:del w:id="124" w:author="Mike" w:date="2015-05-14T07:15:00Z">
              <w:r w:rsidRPr="003D5C5A" w:rsidDel="00991BB2">
                <w:rPr>
                  <w:rFonts w:cs="Arial"/>
                  <w:sz w:val="18"/>
                </w:rPr>
                <w:delText>Two</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25"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26"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27" w:author="Mike" w:date="2015-05-14T07:15:00Z"/>
                <w:rFonts w:cs="Arial"/>
                <w:color w:val="808080"/>
                <w:sz w:val="18"/>
              </w:rPr>
            </w:pPr>
          </w:p>
        </w:tc>
      </w:tr>
      <w:tr w:rsidR="00F3654D" w:rsidRPr="003D5C5A" w:rsidDel="00991BB2" w:rsidTr="00574914">
        <w:trPr>
          <w:cantSplit/>
          <w:trHeight w:val="300"/>
          <w:del w:id="128"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29" w:author="Mike" w:date="2015-05-14T07:15:00Z"/>
                <w:rFonts w:cs="Arial"/>
                <w:sz w:val="18"/>
              </w:rPr>
            </w:pPr>
            <w:del w:id="130" w:author="Mike" w:date="2015-05-14T07:15:00Z">
              <w:r w:rsidRPr="003D5C5A" w:rsidDel="00991BB2">
                <w:rPr>
                  <w:rFonts w:cs="Arial"/>
                  <w:sz w:val="18"/>
                </w:rPr>
                <w:delText>Three</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31"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32"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33" w:author="Mike" w:date="2015-05-14T07:15:00Z"/>
                <w:rFonts w:cs="Arial"/>
                <w:color w:val="808080"/>
                <w:sz w:val="18"/>
              </w:rPr>
            </w:pPr>
          </w:p>
        </w:tc>
      </w:tr>
      <w:tr w:rsidR="00F3654D" w:rsidRPr="003D5C5A" w:rsidDel="00991BB2" w:rsidTr="00574914">
        <w:trPr>
          <w:cantSplit/>
          <w:trHeight w:val="300"/>
          <w:del w:id="134"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35" w:author="Mike" w:date="2015-05-14T07:15:00Z"/>
                <w:rFonts w:cs="Arial"/>
                <w:sz w:val="18"/>
              </w:rPr>
            </w:pPr>
            <w:del w:id="136" w:author="Mike" w:date="2015-05-14T07:15:00Z">
              <w:r w:rsidRPr="003D5C5A" w:rsidDel="00991BB2">
                <w:rPr>
                  <w:rFonts w:cs="Arial"/>
                  <w:sz w:val="18"/>
                </w:rPr>
                <w:delText>Four</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37"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38"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39" w:author="Mike" w:date="2015-05-14T07:15:00Z"/>
                <w:rFonts w:cs="Arial"/>
                <w:color w:val="808080"/>
                <w:sz w:val="18"/>
              </w:rPr>
            </w:pPr>
          </w:p>
        </w:tc>
      </w:tr>
      <w:tr w:rsidR="00F3654D" w:rsidRPr="003D5C5A" w:rsidDel="00991BB2" w:rsidTr="00574914">
        <w:trPr>
          <w:cantSplit/>
          <w:trHeight w:val="300"/>
          <w:del w:id="140"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41" w:author="Mike" w:date="2015-05-14T07:15:00Z"/>
                <w:rFonts w:cs="Arial"/>
                <w:sz w:val="18"/>
              </w:rPr>
            </w:pPr>
            <w:del w:id="142" w:author="Mike" w:date="2015-05-14T07:15:00Z">
              <w:r w:rsidRPr="003D5C5A" w:rsidDel="00991BB2">
                <w:rPr>
                  <w:rFonts w:cs="Arial"/>
                  <w:sz w:val="18"/>
                </w:rPr>
                <w:delText>Five</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43"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44"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45" w:author="Mike" w:date="2015-05-14T07:15:00Z"/>
                <w:rFonts w:cs="Arial"/>
                <w:color w:val="808080"/>
                <w:sz w:val="18"/>
              </w:rPr>
            </w:pPr>
          </w:p>
        </w:tc>
      </w:tr>
      <w:tr w:rsidR="00F3654D" w:rsidRPr="003D5C5A" w:rsidDel="00991BB2" w:rsidTr="00574914">
        <w:trPr>
          <w:cantSplit/>
          <w:trHeight w:val="300"/>
          <w:del w:id="146"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47" w:author="Mike" w:date="2015-05-14T07:15:00Z"/>
                <w:rFonts w:cs="Arial"/>
                <w:sz w:val="18"/>
              </w:rPr>
            </w:pPr>
            <w:del w:id="148" w:author="Mike" w:date="2015-05-14T07:15:00Z">
              <w:r w:rsidRPr="003D5C5A" w:rsidDel="00991BB2">
                <w:rPr>
                  <w:rFonts w:cs="Arial"/>
                  <w:sz w:val="18"/>
                </w:rPr>
                <w:delText>Six</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49"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50"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51" w:author="Mike" w:date="2015-05-14T07:15:00Z"/>
                <w:rFonts w:cs="Arial"/>
                <w:color w:val="808080"/>
                <w:sz w:val="18"/>
              </w:rPr>
            </w:pPr>
          </w:p>
        </w:tc>
      </w:tr>
      <w:tr w:rsidR="00F3654D" w:rsidRPr="003D5C5A" w:rsidDel="00991BB2" w:rsidTr="00574914">
        <w:trPr>
          <w:cantSplit/>
          <w:trHeight w:val="300"/>
          <w:del w:id="152"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53" w:author="Mike" w:date="2015-05-14T07:15:00Z"/>
                <w:rFonts w:cs="Arial"/>
                <w:sz w:val="18"/>
              </w:rPr>
            </w:pPr>
            <w:del w:id="154" w:author="Mike" w:date="2015-05-14T07:15:00Z">
              <w:r w:rsidRPr="003D5C5A" w:rsidDel="00991BB2">
                <w:rPr>
                  <w:rFonts w:cs="Arial"/>
                  <w:sz w:val="18"/>
                </w:rPr>
                <w:delText>Seven</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55"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56"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57" w:author="Mike" w:date="2015-05-14T07:15:00Z"/>
                <w:rFonts w:cs="Arial"/>
                <w:color w:val="808080"/>
                <w:sz w:val="18"/>
              </w:rPr>
            </w:pPr>
          </w:p>
        </w:tc>
      </w:tr>
      <w:tr w:rsidR="00F3654D" w:rsidRPr="003D5C5A" w:rsidDel="00991BB2" w:rsidTr="00574914">
        <w:trPr>
          <w:cantSplit/>
          <w:trHeight w:val="300"/>
          <w:del w:id="158"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59" w:author="Mike" w:date="2015-05-14T07:15:00Z"/>
                <w:rFonts w:cs="Arial"/>
                <w:sz w:val="18"/>
              </w:rPr>
            </w:pPr>
            <w:del w:id="160" w:author="Mike" w:date="2015-05-14T07:15:00Z">
              <w:r w:rsidRPr="003D5C5A" w:rsidDel="00991BB2">
                <w:rPr>
                  <w:rFonts w:cs="Arial"/>
                  <w:sz w:val="18"/>
                </w:rPr>
                <w:delText>Eight</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61"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62"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63" w:author="Mike" w:date="2015-05-14T07:15:00Z"/>
                <w:rFonts w:cs="Arial"/>
                <w:color w:val="808080"/>
                <w:sz w:val="18"/>
              </w:rPr>
            </w:pPr>
          </w:p>
        </w:tc>
      </w:tr>
      <w:tr w:rsidR="00F3654D" w:rsidRPr="003D5C5A" w:rsidDel="00991BB2" w:rsidTr="00574914">
        <w:trPr>
          <w:cantSplit/>
          <w:trHeight w:val="300"/>
          <w:del w:id="164"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65" w:author="Mike" w:date="2015-05-14T07:15:00Z"/>
                <w:rFonts w:cs="Arial"/>
                <w:sz w:val="18"/>
              </w:rPr>
            </w:pPr>
            <w:del w:id="166" w:author="Mike" w:date="2015-05-14T07:15:00Z">
              <w:r w:rsidRPr="003D5C5A" w:rsidDel="00991BB2">
                <w:rPr>
                  <w:rFonts w:cs="Arial"/>
                  <w:sz w:val="18"/>
                </w:rPr>
                <w:delText>Nine</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67"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68"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69" w:author="Mike" w:date="2015-05-14T07:15:00Z"/>
                <w:rFonts w:cs="Arial"/>
                <w:color w:val="808080"/>
                <w:sz w:val="18"/>
              </w:rPr>
            </w:pPr>
          </w:p>
        </w:tc>
      </w:tr>
      <w:tr w:rsidR="00F3654D" w:rsidRPr="003D5C5A" w:rsidDel="00991BB2" w:rsidTr="00574914">
        <w:trPr>
          <w:cantSplit/>
          <w:trHeight w:val="300"/>
          <w:del w:id="170"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71" w:author="Mike" w:date="2015-05-14T07:15:00Z"/>
                <w:rFonts w:cs="Arial"/>
                <w:sz w:val="18"/>
              </w:rPr>
            </w:pPr>
            <w:del w:id="172" w:author="Mike" w:date="2015-05-14T07:15:00Z">
              <w:r w:rsidRPr="003D5C5A" w:rsidDel="00991BB2">
                <w:rPr>
                  <w:rFonts w:cs="Arial"/>
                  <w:sz w:val="18"/>
                </w:rPr>
                <w:delText>Ten</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73"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74"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75" w:author="Mike" w:date="2015-05-14T07:15:00Z"/>
                <w:rFonts w:cs="Arial"/>
                <w:color w:val="808080"/>
                <w:sz w:val="18"/>
              </w:rPr>
            </w:pPr>
          </w:p>
        </w:tc>
      </w:tr>
      <w:tr w:rsidR="00F3654D" w:rsidRPr="003D5C5A" w:rsidDel="00991BB2" w:rsidTr="00574914">
        <w:trPr>
          <w:cantSplit/>
          <w:trHeight w:val="285"/>
          <w:del w:id="176"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77" w:author="Mike" w:date="2015-05-14T07:15:00Z"/>
                <w:rFonts w:cs="Arial"/>
                <w:sz w:val="18"/>
              </w:rPr>
            </w:pPr>
            <w:del w:id="178" w:author="Mike" w:date="2015-05-14T07:15:00Z">
              <w:r w:rsidRPr="003D5C5A" w:rsidDel="00991BB2">
                <w:rPr>
                  <w:rFonts w:cs="Arial"/>
                  <w:sz w:val="18"/>
                </w:rPr>
                <w:delText>Eleven</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79"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80"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81" w:author="Mike" w:date="2015-05-14T07:15:00Z"/>
                <w:rFonts w:cs="Arial"/>
                <w:color w:val="808080"/>
                <w:sz w:val="18"/>
              </w:rPr>
            </w:pPr>
          </w:p>
        </w:tc>
      </w:tr>
      <w:tr w:rsidR="00F3654D" w:rsidRPr="003D5C5A" w:rsidDel="00991BB2" w:rsidTr="00574914">
        <w:trPr>
          <w:cantSplit/>
          <w:trHeight w:val="300"/>
          <w:del w:id="182"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83" w:author="Mike" w:date="2015-05-14T07:15:00Z"/>
                <w:rFonts w:cs="Arial"/>
                <w:sz w:val="18"/>
              </w:rPr>
            </w:pPr>
            <w:del w:id="184" w:author="Mike" w:date="2015-05-14T07:15:00Z">
              <w:r w:rsidRPr="003D5C5A" w:rsidDel="00991BB2">
                <w:rPr>
                  <w:rFonts w:cs="Arial"/>
                  <w:sz w:val="18"/>
                </w:rPr>
                <w:delText>Twelve</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85"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86"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87" w:author="Mike" w:date="2015-05-14T07:15:00Z"/>
                <w:rFonts w:cs="Arial"/>
                <w:color w:val="808080"/>
                <w:sz w:val="18"/>
              </w:rPr>
            </w:pPr>
          </w:p>
        </w:tc>
      </w:tr>
      <w:tr w:rsidR="00F3654D" w:rsidRPr="003D5C5A" w:rsidDel="00991BB2" w:rsidTr="00574914">
        <w:trPr>
          <w:cantSplit/>
          <w:trHeight w:val="300"/>
          <w:del w:id="188"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89" w:author="Mike" w:date="2015-05-14T07:15:00Z"/>
                <w:rFonts w:cs="Arial"/>
                <w:sz w:val="18"/>
              </w:rPr>
            </w:pPr>
            <w:del w:id="190" w:author="Mike" w:date="2015-05-14T07:15:00Z">
              <w:r w:rsidRPr="003D5C5A" w:rsidDel="00991BB2">
                <w:rPr>
                  <w:rFonts w:cs="Arial"/>
                  <w:sz w:val="18"/>
                </w:rPr>
                <w:delText>Fourteen</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91"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92"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93" w:author="Mike" w:date="2015-05-14T07:15:00Z"/>
                <w:rFonts w:cs="Arial"/>
                <w:color w:val="808080"/>
                <w:sz w:val="18"/>
              </w:rPr>
            </w:pPr>
          </w:p>
        </w:tc>
      </w:tr>
      <w:tr w:rsidR="00F3654D" w:rsidRPr="003D5C5A" w:rsidDel="00991BB2" w:rsidTr="00574914">
        <w:trPr>
          <w:cantSplit/>
          <w:trHeight w:val="300"/>
          <w:del w:id="194"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195" w:author="Mike" w:date="2015-05-14T07:15:00Z"/>
                <w:rFonts w:cs="Arial"/>
                <w:sz w:val="18"/>
              </w:rPr>
            </w:pPr>
            <w:del w:id="196" w:author="Mike" w:date="2015-05-14T07:15:00Z">
              <w:r w:rsidRPr="003D5C5A" w:rsidDel="00991BB2">
                <w:rPr>
                  <w:rFonts w:cs="Arial"/>
                  <w:sz w:val="18"/>
                </w:rPr>
                <w:delText>Fifteen</w:delText>
              </w:r>
            </w:del>
          </w:p>
        </w:tc>
        <w:tc>
          <w:tcPr>
            <w:tcW w:w="1980" w:type="dxa"/>
            <w:tcBorders>
              <w:top w:val="nil"/>
              <w:left w:val="nil"/>
              <w:bottom w:val="single" w:sz="4" w:space="0" w:color="auto"/>
              <w:right w:val="single" w:sz="4" w:space="0" w:color="auto"/>
            </w:tcBorders>
            <w:noWrap/>
            <w:vAlign w:val="bottom"/>
          </w:tcPr>
          <w:p w:rsidR="00F3654D" w:rsidRPr="003D5C5A" w:rsidDel="00991BB2" w:rsidRDefault="00F3654D" w:rsidP="00574914">
            <w:pPr>
              <w:rPr>
                <w:del w:id="197" w:author="Mike" w:date="2015-05-14T07:15:00Z"/>
                <w:rFonts w:cs="Arial"/>
                <w:sz w:val="18"/>
              </w:rPr>
            </w:pPr>
          </w:p>
        </w:tc>
        <w:tc>
          <w:tcPr>
            <w:tcW w:w="1800" w:type="dxa"/>
            <w:gridSpan w:val="2"/>
            <w:tcBorders>
              <w:top w:val="nil"/>
              <w:left w:val="nil"/>
              <w:bottom w:val="single" w:sz="4" w:space="0" w:color="auto"/>
              <w:right w:val="single" w:sz="4" w:space="0" w:color="auto"/>
            </w:tcBorders>
            <w:noWrap/>
            <w:vAlign w:val="bottom"/>
          </w:tcPr>
          <w:p w:rsidR="00F3654D" w:rsidRPr="003D5C5A" w:rsidDel="00991BB2" w:rsidRDefault="00F3654D" w:rsidP="00574914">
            <w:pPr>
              <w:rPr>
                <w:del w:id="198"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199" w:author="Mike" w:date="2015-05-14T07:15:00Z"/>
                <w:rFonts w:cs="Arial"/>
                <w:color w:val="808080"/>
                <w:sz w:val="18"/>
              </w:rPr>
            </w:pPr>
          </w:p>
        </w:tc>
      </w:tr>
      <w:tr w:rsidR="00F3654D" w:rsidRPr="003D5C5A" w:rsidDel="00991BB2" w:rsidTr="00574914">
        <w:trPr>
          <w:cantSplit/>
          <w:trHeight w:val="300"/>
          <w:del w:id="200"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201" w:author="Mike" w:date="2015-05-14T07:15:00Z"/>
                <w:rFonts w:cs="Arial"/>
                <w:sz w:val="18"/>
              </w:rPr>
            </w:pPr>
            <w:del w:id="202" w:author="Mike" w:date="2015-05-14T07:15:00Z">
              <w:r w:rsidRPr="003D5C5A" w:rsidDel="00991BB2">
                <w:rPr>
                  <w:rFonts w:cs="Arial"/>
                  <w:sz w:val="18"/>
                </w:rPr>
                <w:delText>Sixteen</w:delText>
              </w:r>
            </w:del>
          </w:p>
        </w:tc>
        <w:tc>
          <w:tcPr>
            <w:tcW w:w="1980" w:type="dxa"/>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03" w:author="Mike" w:date="2015-05-14T07:15:00Z"/>
                <w:rFonts w:cs="Arial"/>
                <w:sz w:val="18"/>
              </w:rPr>
            </w:pPr>
          </w:p>
        </w:tc>
        <w:tc>
          <w:tcPr>
            <w:tcW w:w="1800" w:type="dxa"/>
            <w:gridSpan w:val="2"/>
            <w:tcBorders>
              <w:top w:val="single" w:sz="4" w:space="0" w:color="auto"/>
              <w:left w:val="nil"/>
              <w:bottom w:val="single" w:sz="4" w:space="0" w:color="auto"/>
              <w:right w:val="single" w:sz="4" w:space="0" w:color="auto"/>
            </w:tcBorders>
            <w:vAlign w:val="bottom"/>
          </w:tcPr>
          <w:p w:rsidR="00F3654D" w:rsidRPr="003D5C5A" w:rsidDel="00991BB2" w:rsidRDefault="00F3654D" w:rsidP="00574914">
            <w:pPr>
              <w:rPr>
                <w:del w:id="204"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05" w:author="Mike" w:date="2015-05-14T07:15:00Z"/>
                <w:rFonts w:cs="Arial"/>
                <w:color w:val="808080"/>
                <w:sz w:val="18"/>
              </w:rPr>
            </w:pPr>
          </w:p>
        </w:tc>
      </w:tr>
      <w:tr w:rsidR="00F3654D" w:rsidRPr="003D5C5A" w:rsidDel="00991BB2" w:rsidTr="00574914">
        <w:trPr>
          <w:cantSplit/>
          <w:trHeight w:val="300"/>
          <w:del w:id="206"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207" w:author="Mike" w:date="2015-05-14T07:15:00Z"/>
                <w:rFonts w:cs="Arial"/>
                <w:sz w:val="18"/>
              </w:rPr>
            </w:pPr>
            <w:del w:id="208" w:author="Mike" w:date="2015-05-14T07:15:00Z">
              <w:r w:rsidRPr="003D5C5A" w:rsidDel="00991BB2">
                <w:rPr>
                  <w:rFonts w:cs="Arial"/>
                  <w:sz w:val="18"/>
                </w:rPr>
                <w:delText>Seventeen</w:delText>
              </w:r>
            </w:del>
          </w:p>
        </w:tc>
        <w:tc>
          <w:tcPr>
            <w:tcW w:w="1980" w:type="dxa"/>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09" w:author="Mike" w:date="2015-05-14T07:15:00Z"/>
                <w:rFonts w:cs="Arial"/>
                <w:sz w:val="18"/>
              </w:rPr>
            </w:pPr>
          </w:p>
        </w:tc>
        <w:tc>
          <w:tcPr>
            <w:tcW w:w="1800" w:type="dxa"/>
            <w:gridSpan w:val="2"/>
            <w:tcBorders>
              <w:top w:val="single" w:sz="4" w:space="0" w:color="auto"/>
              <w:left w:val="nil"/>
              <w:bottom w:val="single" w:sz="4" w:space="0" w:color="auto"/>
              <w:right w:val="single" w:sz="4" w:space="0" w:color="auto"/>
            </w:tcBorders>
            <w:vAlign w:val="bottom"/>
          </w:tcPr>
          <w:p w:rsidR="00F3654D" w:rsidRPr="003D5C5A" w:rsidDel="00991BB2" w:rsidRDefault="00F3654D" w:rsidP="00574914">
            <w:pPr>
              <w:rPr>
                <w:del w:id="210"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11" w:author="Mike" w:date="2015-05-14T07:15:00Z"/>
                <w:rFonts w:cs="Arial"/>
                <w:color w:val="808080"/>
                <w:sz w:val="18"/>
              </w:rPr>
            </w:pPr>
          </w:p>
        </w:tc>
      </w:tr>
      <w:tr w:rsidR="00F3654D" w:rsidRPr="003D5C5A" w:rsidDel="00991BB2" w:rsidTr="00574914">
        <w:trPr>
          <w:cantSplit/>
          <w:trHeight w:val="300"/>
          <w:del w:id="212"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213" w:author="Mike" w:date="2015-05-14T07:15:00Z"/>
                <w:rFonts w:cs="Arial"/>
                <w:sz w:val="18"/>
              </w:rPr>
            </w:pPr>
            <w:del w:id="214" w:author="Mike" w:date="2015-05-14T07:15:00Z">
              <w:r w:rsidRPr="003D5C5A" w:rsidDel="00991BB2">
                <w:rPr>
                  <w:rFonts w:cs="Arial"/>
                  <w:sz w:val="18"/>
                </w:rPr>
                <w:delText>Eighteen</w:delText>
              </w:r>
            </w:del>
          </w:p>
        </w:tc>
        <w:tc>
          <w:tcPr>
            <w:tcW w:w="1980" w:type="dxa"/>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15" w:author="Mike" w:date="2015-05-14T07:15:00Z"/>
                <w:rFonts w:cs="Arial"/>
                <w:sz w:val="18"/>
              </w:rPr>
            </w:pPr>
          </w:p>
        </w:tc>
        <w:tc>
          <w:tcPr>
            <w:tcW w:w="1800" w:type="dxa"/>
            <w:gridSpan w:val="2"/>
            <w:tcBorders>
              <w:top w:val="single" w:sz="4" w:space="0" w:color="auto"/>
              <w:left w:val="nil"/>
              <w:bottom w:val="single" w:sz="4" w:space="0" w:color="auto"/>
              <w:right w:val="single" w:sz="4" w:space="0" w:color="auto"/>
            </w:tcBorders>
            <w:vAlign w:val="bottom"/>
          </w:tcPr>
          <w:p w:rsidR="00F3654D" w:rsidRPr="003D5C5A" w:rsidDel="00991BB2" w:rsidRDefault="00F3654D" w:rsidP="00574914">
            <w:pPr>
              <w:rPr>
                <w:del w:id="216"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17" w:author="Mike" w:date="2015-05-14T07:15:00Z"/>
                <w:rFonts w:cs="Arial"/>
                <w:color w:val="808080"/>
                <w:sz w:val="18"/>
              </w:rPr>
            </w:pPr>
          </w:p>
        </w:tc>
      </w:tr>
      <w:tr w:rsidR="00F3654D" w:rsidRPr="003D5C5A" w:rsidDel="00991BB2" w:rsidTr="00574914">
        <w:trPr>
          <w:cantSplit/>
          <w:trHeight w:val="300"/>
          <w:del w:id="218"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219" w:author="Mike" w:date="2015-05-14T07:15:00Z"/>
                <w:rFonts w:cs="Arial"/>
                <w:sz w:val="18"/>
              </w:rPr>
            </w:pPr>
            <w:del w:id="220" w:author="Mike" w:date="2015-05-14T07:15:00Z">
              <w:r w:rsidRPr="003D5C5A" w:rsidDel="00991BB2">
                <w:rPr>
                  <w:rFonts w:cs="Arial"/>
                  <w:sz w:val="18"/>
                </w:rPr>
                <w:delText>Nineteen</w:delText>
              </w:r>
            </w:del>
          </w:p>
        </w:tc>
        <w:tc>
          <w:tcPr>
            <w:tcW w:w="1980" w:type="dxa"/>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21" w:author="Mike" w:date="2015-05-14T07:15:00Z"/>
                <w:rFonts w:cs="Arial"/>
                <w:sz w:val="18"/>
              </w:rPr>
            </w:pPr>
          </w:p>
        </w:tc>
        <w:tc>
          <w:tcPr>
            <w:tcW w:w="1800" w:type="dxa"/>
            <w:gridSpan w:val="2"/>
            <w:tcBorders>
              <w:top w:val="single" w:sz="4" w:space="0" w:color="auto"/>
              <w:left w:val="nil"/>
              <w:bottom w:val="single" w:sz="4" w:space="0" w:color="auto"/>
              <w:right w:val="single" w:sz="4" w:space="0" w:color="auto"/>
            </w:tcBorders>
            <w:vAlign w:val="bottom"/>
          </w:tcPr>
          <w:p w:rsidR="00F3654D" w:rsidRPr="003D5C5A" w:rsidDel="00991BB2" w:rsidRDefault="00F3654D" w:rsidP="00574914">
            <w:pPr>
              <w:rPr>
                <w:del w:id="222"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23" w:author="Mike" w:date="2015-05-14T07:15:00Z"/>
                <w:rFonts w:cs="Arial"/>
                <w:color w:val="808080"/>
                <w:sz w:val="18"/>
              </w:rPr>
            </w:pPr>
          </w:p>
        </w:tc>
      </w:tr>
      <w:tr w:rsidR="00F3654D" w:rsidRPr="003D5C5A" w:rsidDel="00991BB2" w:rsidTr="00574914">
        <w:trPr>
          <w:cantSplit/>
          <w:trHeight w:val="300"/>
          <w:del w:id="224"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225" w:author="Mike" w:date="2015-05-14T07:15:00Z"/>
                <w:rFonts w:cs="Arial"/>
                <w:sz w:val="18"/>
              </w:rPr>
            </w:pPr>
            <w:del w:id="226" w:author="Mike" w:date="2015-05-14T07:15:00Z">
              <w:r w:rsidRPr="003D5C5A" w:rsidDel="00991BB2">
                <w:rPr>
                  <w:rFonts w:cs="Arial"/>
                  <w:sz w:val="18"/>
                </w:rPr>
                <w:delText>Twenty</w:delText>
              </w:r>
            </w:del>
          </w:p>
        </w:tc>
        <w:tc>
          <w:tcPr>
            <w:tcW w:w="1980" w:type="dxa"/>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27" w:author="Mike" w:date="2015-05-14T07:15:00Z"/>
                <w:rFonts w:cs="Arial"/>
                <w:sz w:val="18"/>
              </w:rPr>
            </w:pPr>
          </w:p>
        </w:tc>
        <w:tc>
          <w:tcPr>
            <w:tcW w:w="1800" w:type="dxa"/>
            <w:gridSpan w:val="2"/>
            <w:tcBorders>
              <w:top w:val="single" w:sz="4" w:space="0" w:color="auto"/>
              <w:left w:val="nil"/>
              <w:bottom w:val="single" w:sz="4" w:space="0" w:color="auto"/>
              <w:right w:val="single" w:sz="4" w:space="0" w:color="auto"/>
            </w:tcBorders>
            <w:vAlign w:val="bottom"/>
          </w:tcPr>
          <w:p w:rsidR="00F3654D" w:rsidRPr="003D5C5A" w:rsidDel="00991BB2" w:rsidRDefault="00F3654D" w:rsidP="00574914">
            <w:pPr>
              <w:rPr>
                <w:del w:id="228"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29" w:author="Mike" w:date="2015-05-14T07:15:00Z"/>
                <w:rFonts w:cs="Arial"/>
                <w:color w:val="808080"/>
                <w:sz w:val="18"/>
              </w:rPr>
            </w:pPr>
          </w:p>
        </w:tc>
      </w:tr>
      <w:tr w:rsidR="00F3654D" w:rsidRPr="003D5C5A" w:rsidDel="00991BB2" w:rsidTr="00574914">
        <w:trPr>
          <w:cantSplit/>
          <w:trHeight w:val="300"/>
          <w:del w:id="230" w:author="Mike" w:date="2015-05-14T07:15:00Z"/>
        </w:trPr>
        <w:tc>
          <w:tcPr>
            <w:tcW w:w="3269" w:type="dxa"/>
            <w:gridSpan w:val="2"/>
            <w:tcBorders>
              <w:top w:val="single" w:sz="4" w:space="0" w:color="auto"/>
              <w:left w:val="single" w:sz="4" w:space="0" w:color="auto"/>
              <w:bottom w:val="single" w:sz="4" w:space="0" w:color="auto"/>
              <w:right w:val="single" w:sz="4" w:space="0" w:color="auto"/>
            </w:tcBorders>
            <w:noWrap/>
            <w:vAlign w:val="bottom"/>
          </w:tcPr>
          <w:p w:rsidR="00F3654D" w:rsidRPr="003D5C5A" w:rsidDel="00991BB2" w:rsidRDefault="00F3654D" w:rsidP="00574914">
            <w:pPr>
              <w:rPr>
                <w:del w:id="231" w:author="Mike" w:date="2015-05-14T07:15:00Z"/>
                <w:rFonts w:cs="Arial"/>
                <w:sz w:val="18"/>
              </w:rPr>
            </w:pPr>
            <w:del w:id="232" w:author="Mike" w:date="2015-05-14T07:15:00Z">
              <w:r w:rsidRPr="003D5C5A" w:rsidDel="00991BB2">
                <w:rPr>
                  <w:rFonts w:cs="Arial"/>
                  <w:sz w:val="18"/>
                </w:rPr>
                <w:delText>Twenty-one</w:delText>
              </w:r>
            </w:del>
          </w:p>
        </w:tc>
        <w:tc>
          <w:tcPr>
            <w:tcW w:w="1980" w:type="dxa"/>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33" w:author="Mike" w:date="2015-05-14T07:15:00Z"/>
                <w:rFonts w:cs="Arial"/>
                <w:sz w:val="18"/>
              </w:rPr>
            </w:pPr>
          </w:p>
        </w:tc>
        <w:tc>
          <w:tcPr>
            <w:tcW w:w="1800" w:type="dxa"/>
            <w:gridSpan w:val="2"/>
            <w:tcBorders>
              <w:top w:val="single" w:sz="4" w:space="0" w:color="auto"/>
              <w:left w:val="nil"/>
              <w:bottom w:val="single" w:sz="4" w:space="0" w:color="auto"/>
              <w:right w:val="single" w:sz="4" w:space="0" w:color="auto"/>
            </w:tcBorders>
            <w:vAlign w:val="bottom"/>
          </w:tcPr>
          <w:p w:rsidR="00F3654D" w:rsidRPr="003D5C5A" w:rsidDel="00991BB2" w:rsidRDefault="00F3654D" w:rsidP="00574914">
            <w:pPr>
              <w:rPr>
                <w:del w:id="234"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35" w:author="Mike" w:date="2015-05-14T07:15:00Z"/>
                <w:rFonts w:cs="Arial"/>
                <w:color w:val="808080"/>
                <w:sz w:val="18"/>
              </w:rPr>
            </w:pPr>
          </w:p>
        </w:tc>
      </w:tr>
      <w:tr w:rsidR="00F3654D" w:rsidRPr="003D5C5A" w:rsidDel="00991BB2" w:rsidTr="00574914">
        <w:trPr>
          <w:cantSplit/>
          <w:trHeight w:val="300"/>
          <w:del w:id="236"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237" w:author="Mike" w:date="2015-05-14T07:15:00Z"/>
                <w:rFonts w:cs="Arial"/>
                <w:sz w:val="18"/>
              </w:rPr>
            </w:pPr>
            <w:del w:id="238" w:author="Mike" w:date="2015-05-14T07:15:00Z">
              <w:r w:rsidRPr="003D5C5A" w:rsidDel="00991BB2">
                <w:rPr>
                  <w:rFonts w:cs="Arial"/>
                  <w:sz w:val="18"/>
                </w:rPr>
                <w:delText>Twenty-two</w:delText>
              </w:r>
            </w:del>
          </w:p>
        </w:tc>
        <w:tc>
          <w:tcPr>
            <w:tcW w:w="1980" w:type="dxa"/>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39" w:author="Mike" w:date="2015-05-14T07:15:00Z"/>
                <w:rFonts w:cs="Arial"/>
                <w:sz w:val="18"/>
              </w:rPr>
            </w:pPr>
          </w:p>
        </w:tc>
        <w:tc>
          <w:tcPr>
            <w:tcW w:w="1800" w:type="dxa"/>
            <w:gridSpan w:val="2"/>
            <w:tcBorders>
              <w:top w:val="single" w:sz="4" w:space="0" w:color="auto"/>
              <w:left w:val="nil"/>
              <w:bottom w:val="single" w:sz="4" w:space="0" w:color="auto"/>
              <w:right w:val="single" w:sz="4" w:space="0" w:color="auto"/>
            </w:tcBorders>
            <w:vAlign w:val="bottom"/>
          </w:tcPr>
          <w:p w:rsidR="00F3654D" w:rsidRPr="003D5C5A" w:rsidDel="00991BB2" w:rsidRDefault="00F3654D" w:rsidP="00574914">
            <w:pPr>
              <w:rPr>
                <w:del w:id="240"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41" w:author="Mike" w:date="2015-05-14T07:15:00Z"/>
                <w:rFonts w:cs="Arial"/>
                <w:color w:val="808080"/>
                <w:sz w:val="18"/>
              </w:rPr>
            </w:pPr>
          </w:p>
        </w:tc>
      </w:tr>
      <w:tr w:rsidR="00F3654D" w:rsidRPr="003D5C5A" w:rsidDel="00991BB2" w:rsidTr="00574914">
        <w:trPr>
          <w:cantSplit/>
          <w:trHeight w:val="300"/>
          <w:del w:id="242"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243" w:author="Mike" w:date="2015-05-14T07:15:00Z"/>
                <w:rFonts w:cs="Arial"/>
                <w:sz w:val="18"/>
              </w:rPr>
            </w:pPr>
            <w:del w:id="244" w:author="Mike" w:date="2015-05-14T07:15:00Z">
              <w:r w:rsidRPr="003D5C5A" w:rsidDel="00991BB2">
                <w:rPr>
                  <w:rFonts w:cs="Arial"/>
                  <w:sz w:val="18"/>
                </w:rPr>
                <w:delText>Twenty-three</w:delText>
              </w:r>
            </w:del>
          </w:p>
        </w:tc>
        <w:tc>
          <w:tcPr>
            <w:tcW w:w="1980" w:type="dxa"/>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45" w:author="Mike" w:date="2015-05-14T07:15:00Z"/>
                <w:rFonts w:cs="Arial"/>
                <w:sz w:val="18"/>
              </w:rPr>
            </w:pPr>
          </w:p>
        </w:tc>
        <w:tc>
          <w:tcPr>
            <w:tcW w:w="1800" w:type="dxa"/>
            <w:gridSpan w:val="2"/>
            <w:tcBorders>
              <w:top w:val="single" w:sz="4" w:space="0" w:color="auto"/>
              <w:left w:val="nil"/>
              <w:bottom w:val="single" w:sz="4" w:space="0" w:color="auto"/>
              <w:right w:val="single" w:sz="4" w:space="0" w:color="auto"/>
            </w:tcBorders>
            <w:vAlign w:val="bottom"/>
          </w:tcPr>
          <w:p w:rsidR="00F3654D" w:rsidRPr="003D5C5A" w:rsidDel="00991BB2" w:rsidRDefault="00F3654D" w:rsidP="00574914">
            <w:pPr>
              <w:rPr>
                <w:del w:id="246"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47" w:author="Mike" w:date="2015-05-14T07:15:00Z"/>
                <w:rFonts w:cs="Arial"/>
                <w:color w:val="808080"/>
                <w:sz w:val="18"/>
              </w:rPr>
            </w:pPr>
          </w:p>
        </w:tc>
      </w:tr>
      <w:tr w:rsidR="00F3654D" w:rsidRPr="003D5C5A" w:rsidDel="00991BB2" w:rsidTr="00574914">
        <w:trPr>
          <w:cantSplit/>
          <w:trHeight w:val="300"/>
          <w:del w:id="248"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249" w:author="Mike" w:date="2015-05-14T07:15:00Z"/>
                <w:rFonts w:cs="Arial"/>
                <w:sz w:val="18"/>
              </w:rPr>
            </w:pPr>
            <w:del w:id="250" w:author="Mike" w:date="2015-05-14T07:15:00Z">
              <w:r w:rsidRPr="003D5C5A" w:rsidDel="00991BB2">
                <w:rPr>
                  <w:rFonts w:cs="Arial"/>
                  <w:sz w:val="18"/>
                </w:rPr>
                <w:delText>Twenty-four</w:delText>
              </w:r>
            </w:del>
          </w:p>
        </w:tc>
        <w:tc>
          <w:tcPr>
            <w:tcW w:w="1980" w:type="dxa"/>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51" w:author="Mike" w:date="2015-05-14T07:15:00Z"/>
                <w:rFonts w:cs="Arial"/>
                <w:sz w:val="18"/>
              </w:rPr>
            </w:pPr>
          </w:p>
        </w:tc>
        <w:tc>
          <w:tcPr>
            <w:tcW w:w="1800" w:type="dxa"/>
            <w:gridSpan w:val="2"/>
            <w:tcBorders>
              <w:top w:val="single" w:sz="4" w:space="0" w:color="auto"/>
              <w:left w:val="nil"/>
              <w:bottom w:val="single" w:sz="4" w:space="0" w:color="auto"/>
              <w:right w:val="single" w:sz="4" w:space="0" w:color="auto"/>
            </w:tcBorders>
            <w:vAlign w:val="bottom"/>
          </w:tcPr>
          <w:p w:rsidR="00F3654D" w:rsidRPr="003D5C5A" w:rsidDel="00991BB2" w:rsidRDefault="00F3654D" w:rsidP="00574914">
            <w:pPr>
              <w:rPr>
                <w:del w:id="252"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53" w:author="Mike" w:date="2015-05-14T07:15:00Z"/>
                <w:rFonts w:cs="Arial"/>
                <w:color w:val="808080"/>
                <w:sz w:val="18"/>
              </w:rPr>
            </w:pPr>
          </w:p>
        </w:tc>
      </w:tr>
      <w:tr w:rsidR="00F3654D" w:rsidRPr="003D5C5A" w:rsidDel="00991BB2" w:rsidTr="00574914">
        <w:trPr>
          <w:cantSplit/>
          <w:trHeight w:val="300"/>
          <w:del w:id="254" w:author="Mike" w:date="2015-05-14T07:15:00Z"/>
        </w:trPr>
        <w:tc>
          <w:tcPr>
            <w:tcW w:w="3269" w:type="dxa"/>
            <w:gridSpan w:val="2"/>
            <w:tcBorders>
              <w:top w:val="nil"/>
              <w:left w:val="single" w:sz="4" w:space="0" w:color="auto"/>
              <w:bottom w:val="single" w:sz="4" w:space="0" w:color="auto"/>
              <w:right w:val="single" w:sz="4" w:space="0" w:color="auto"/>
            </w:tcBorders>
            <w:noWrap/>
            <w:vAlign w:val="bottom"/>
          </w:tcPr>
          <w:p w:rsidR="00F3654D" w:rsidRPr="003D5C5A" w:rsidDel="00991BB2" w:rsidRDefault="00F3654D" w:rsidP="00574914">
            <w:pPr>
              <w:rPr>
                <w:del w:id="255" w:author="Mike" w:date="2015-05-14T07:15:00Z"/>
                <w:rFonts w:cs="Arial"/>
                <w:sz w:val="18"/>
              </w:rPr>
            </w:pPr>
            <w:del w:id="256" w:author="Mike" w:date="2015-05-14T07:15:00Z">
              <w:r w:rsidRPr="003D5C5A" w:rsidDel="00991BB2">
                <w:rPr>
                  <w:rFonts w:cs="Arial"/>
                  <w:sz w:val="18"/>
                </w:rPr>
                <w:delText>Totals</w:delText>
              </w:r>
            </w:del>
          </w:p>
        </w:tc>
        <w:tc>
          <w:tcPr>
            <w:tcW w:w="1980" w:type="dxa"/>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57" w:author="Mike" w:date="2015-05-14T07:15:00Z"/>
                <w:rFonts w:cs="Arial"/>
                <w:sz w:val="18"/>
              </w:rPr>
            </w:pPr>
          </w:p>
        </w:tc>
        <w:tc>
          <w:tcPr>
            <w:tcW w:w="1800" w:type="dxa"/>
            <w:gridSpan w:val="2"/>
            <w:tcBorders>
              <w:top w:val="single" w:sz="4" w:space="0" w:color="auto"/>
              <w:left w:val="nil"/>
              <w:bottom w:val="single" w:sz="4" w:space="0" w:color="auto"/>
              <w:right w:val="single" w:sz="4" w:space="0" w:color="auto"/>
            </w:tcBorders>
            <w:vAlign w:val="bottom"/>
          </w:tcPr>
          <w:p w:rsidR="00F3654D" w:rsidRPr="003D5C5A" w:rsidDel="00991BB2" w:rsidRDefault="00F3654D" w:rsidP="00574914">
            <w:pPr>
              <w:rPr>
                <w:del w:id="258" w:author="Mike" w:date="2015-05-14T07:15:00Z"/>
                <w:rFonts w:cs="Arial"/>
                <w:sz w:val="18"/>
              </w:rPr>
            </w:pPr>
          </w:p>
        </w:tc>
        <w:tc>
          <w:tcPr>
            <w:tcW w:w="4500" w:type="dxa"/>
            <w:gridSpan w:val="2"/>
            <w:tcBorders>
              <w:top w:val="single" w:sz="4" w:space="0" w:color="auto"/>
              <w:left w:val="nil"/>
              <w:bottom w:val="single" w:sz="4" w:space="0" w:color="auto"/>
              <w:right w:val="single" w:sz="4" w:space="0" w:color="auto"/>
            </w:tcBorders>
            <w:noWrap/>
            <w:vAlign w:val="bottom"/>
          </w:tcPr>
          <w:p w:rsidR="00F3654D" w:rsidRPr="003D5C5A" w:rsidDel="00991BB2" w:rsidRDefault="00F3654D" w:rsidP="00574914">
            <w:pPr>
              <w:rPr>
                <w:del w:id="259" w:author="Mike" w:date="2015-05-14T07:15:00Z"/>
                <w:rFonts w:cs="Arial"/>
                <w:color w:val="808080"/>
                <w:sz w:val="18"/>
              </w:rPr>
            </w:pPr>
          </w:p>
        </w:tc>
      </w:tr>
    </w:tbl>
    <w:p w:rsidR="00F3654D" w:rsidRPr="00691086" w:rsidDel="00991BB2" w:rsidRDefault="00F3654D" w:rsidP="00F3654D">
      <w:pPr>
        <w:rPr>
          <w:del w:id="260" w:author="Mike" w:date="2015-05-14T07:15:00Z"/>
        </w:rPr>
        <w:sectPr w:rsidR="00F3654D" w:rsidRPr="00691086" w:rsidDel="00991BB2" w:rsidSect="00574914">
          <w:pgSz w:w="12240" w:h="15840" w:code="1"/>
          <w:pgMar w:top="720" w:right="720" w:bottom="432" w:left="360" w:header="720" w:footer="720" w:gutter="0"/>
          <w:cols w:space="720"/>
          <w:docGrid w:linePitch="360"/>
        </w:sectPr>
      </w:pPr>
      <w:del w:id="261" w:author="Mike" w:date="2015-05-14T07:15:00Z">
        <w:r w:rsidRPr="003D5C5A" w:rsidDel="00991BB2">
          <w:delText>Explanations/Comments:</w:delText>
        </w:r>
      </w:del>
    </w:p>
    <w:p w:rsidR="00F3654D" w:rsidRPr="003D5C5A" w:rsidDel="00991BB2" w:rsidRDefault="00F3654D" w:rsidP="00F3654D">
      <w:pPr>
        <w:rPr>
          <w:del w:id="262" w:author="Mike" w:date="2015-05-14T07:15:00Z"/>
        </w:rPr>
      </w:pPr>
    </w:p>
    <w:tbl>
      <w:tblPr>
        <w:tblW w:w="13762" w:type="dxa"/>
        <w:jc w:val="center"/>
        <w:tblInd w:w="-7" w:type="dxa"/>
        <w:tblLayout w:type="fixed"/>
        <w:tblCellMar>
          <w:left w:w="120" w:type="dxa"/>
          <w:right w:w="120" w:type="dxa"/>
        </w:tblCellMar>
        <w:tblLook w:val="0000" w:firstRow="0" w:lastRow="0" w:firstColumn="0" w:lastColumn="0" w:noHBand="0" w:noVBand="0"/>
      </w:tblPr>
      <w:tblGrid>
        <w:gridCol w:w="10"/>
        <w:gridCol w:w="2191"/>
        <w:gridCol w:w="1080"/>
        <w:gridCol w:w="135"/>
        <w:gridCol w:w="855"/>
        <w:gridCol w:w="990"/>
        <w:gridCol w:w="990"/>
        <w:gridCol w:w="900"/>
        <w:gridCol w:w="13"/>
        <w:gridCol w:w="2011"/>
        <w:gridCol w:w="4571"/>
        <w:gridCol w:w="16"/>
      </w:tblGrid>
      <w:tr w:rsidR="00F3654D" w:rsidRPr="003D5C5A" w:rsidDel="00991BB2" w:rsidTr="00574914">
        <w:trPr>
          <w:jc w:val="center"/>
          <w:del w:id="263" w:author="Mike" w:date="2015-05-14T07:15:00Z"/>
        </w:trPr>
        <w:tc>
          <w:tcPr>
            <w:tcW w:w="13762" w:type="dxa"/>
            <w:gridSpan w:val="12"/>
            <w:tcBorders>
              <w:top w:val="single" w:sz="6" w:space="0" w:color="000000"/>
              <w:left w:val="single" w:sz="6" w:space="0" w:color="000000"/>
              <w:bottom w:val="single" w:sz="6" w:space="0" w:color="000000"/>
              <w:right w:val="single" w:sz="6" w:space="0" w:color="000000"/>
            </w:tcBorders>
          </w:tcPr>
          <w:p w:rsidR="00F3654D" w:rsidRPr="003D5C5A" w:rsidDel="00991BB2" w:rsidRDefault="00F3654D" w:rsidP="00574914">
            <w:pPr>
              <w:spacing w:line="120" w:lineRule="exact"/>
              <w:rPr>
                <w:del w:id="264" w:author="Mike" w:date="2015-05-14T07:15:00Z"/>
                <w:color w:val="000000"/>
              </w:rPr>
            </w:pPr>
          </w:p>
          <w:p w:rsidR="00F3654D" w:rsidRPr="003D5C5A" w:rsidDel="00991BB2" w:rsidRDefault="00F3654D" w:rsidP="00574914">
            <w:pPr>
              <w:tabs>
                <w:tab w:val="left" w:pos="-1200"/>
                <w:tab w:val="left" w:pos="-720"/>
                <w:tab w:val="left" w:pos="0"/>
                <w:tab w:val="left" w:pos="510"/>
                <w:tab w:val="left" w:pos="1440"/>
              </w:tabs>
              <w:jc w:val="center"/>
              <w:rPr>
                <w:del w:id="265" w:author="Mike" w:date="2015-05-14T07:15:00Z"/>
                <w:b/>
                <w:bCs/>
                <w:color w:val="000000"/>
              </w:rPr>
            </w:pPr>
            <w:del w:id="266" w:author="Mike" w:date="2015-05-14T07:15:00Z">
              <w:r w:rsidRPr="003D5C5A" w:rsidDel="00991BB2">
                <w:rPr>
                  <w:b/>
                  <w:bCs/>
                  <w:color w:val="000000"/>
                </w:rPr>
                <w:delText>SCHEDULE TO-2</w:delText>
              </w:r>
            </w:del>
          </w:p>
          <w:p w:rsidR="00F3654D" w:rsidRPr="003D5C5A" w:rsidDel="00991BB2" w:rsidRDefault="00F3654D" w:rsidP="00574914">
            <w:pPr>
              <w:tabs>
                <w:tab w:val="left" w:pos="-1200"/>
                <w:tab w:val="left" w:pos="-720"/>
                <w:tab w:val="left" w:pos="0"/>
                <w:tab w:val="left" w:pos="510"/>
                <w:tab w:val="left" w:pos="1440"/>
              </w:tabs>
              <w:spacing w:after="58"/>
              <w:jc w:val="center"/>
              <w:rPr>
                <w:del w:id="267" w:author="Mike" w:date="2015-05-14T07:15:00Z"/>
                <w:color w:val="000000"/>
              </w:rPr>
            </w:pPr>
            <w:del w:id="268" w:author="Mike" w:date="2015-05-14T07:15:00Z">
              <w:r w:rsidRPr="003D5C5A" w:rsidDel="00991BB2">
                <w:rPr>
                  <w:b/>
                  <w:bCs/>
                  <w:color w:val="000000"/>
                </w:rPr>
                <w:delText>IMPLEMENTATION PRICE BY E</w:delText>
              </w:r>
              <w:r w:rsidDel="00991BB2">
                <w:rPr>
                  <w:b/>
                  <w:bCs/>
                  <w:color w:val="000000"/>
                </w:rPr>
                <w:delText xml:space="preserve">NERGY </w:delText>
              </w:r>
              <w:r w:rsidRPr="003D5C5A" w:rsidDel="00991BB2">
                <w:rPr>
                  <w:b/>
                  <w:bCs/>
                  <w:color w:val="000000"/>
                </w:rPr>
                <w:delText>C</w:delText>
              </w:r>
              <w:r w:rsidDel="00991BB2">
                <w:rPr>
                  <w:b/>
                  <w:bCs/>
                  <w:color w:val="000000"/>
                </w:rPr>
                <w:delText xml:space="preserve">ONSERVATION </w:delText>
              </w:r>
              <w:r w:rsidRPr="003D5C5A" w:rsidDel="00991BB2">
                <w:rPr>
                  <w:b/>
                  <w:bCs/>
                  <w:color w:val="000000"/>
                </w:rPr>
                <w:delText>M</w:delText>
              </w:r>
              <w:r w:rsidDel="00991BB2">
                <w:rPr>
                  <w:b/>
                  <w:bCs/>
                  <w:color w:val="000000"/>
                </w:rPr>
                <w:delText>EASURE</w:delText>
              </w:r>
            </w:del>
          </w:p>
        </w:tc>
      </w:tr>
      <w:tr w:rsidR="00F3654D" w:rsidRPr="003D5C5A" w:rsidDel="00991BB2" w:rsidTr="00574914">
        <w:trPr>
          <w:trHeight w:val="2460"/>
          <w:jc w:val="center"/>
          <w:del w:id="269" w:author="Mike" w:date="2015-05-14T07:15:00Z"/>
        </w:trPr>
        <w:tc>
          <w:tcPr>
            <w:tcW w:w="13762" w:type="dxa"/>
            <w:gridSpan w:val="12"/>
            <w:tcBorders>
              <w:top w:val="single" w:sz="6" w:space="0" w:color="000000"/>
              <w:left w:val="single" w:sz="6" w:space="0" w:color="000000"/>
              <w:bottom w:val="single" w:sz="6" w:space="0" w:color="000000"/>
              <w:right w:val="single" w:sz="6" w:space="0" w:color="000000"/>
            </w:tcBorders>
          </w:tcPr>
          <w:p w:rsidR="00F3654D" w:rsidRPr="003D5C5A" w:rsidDel="00991BB2" w:rsidRDefault="00F3654D" w:rsidP="00574914">
            <w:pPr>
              <w:tabs>
                <w:tab w:val="left" w:pos="-912"/>
                <w:tab w:val="left" w:pos="-720"/>
                <w:tab w:val="left" w:pos="0"/>
                <w:tab w:val="left" w:pos="1050"/>
                <w:tab w:val="left" w:pos="2160"/>
              </w:tabs>
              <w:rPr>
                <w:del w:id="270" w:author="Mike" w:date="2015-05-14T07:15:00Z"/>
                <w:b/>
                <w:color w:val="000000"/>
                <w:sz w:val="18"/>
              </w:rPr>
            </w:pPr>
            <w:del w:id="271" w:author="Mike" w:date="2015-05-14T07:15:00Z">
              <w:r w:rsidRPr="003D5C5A" w:rsidDel="00991BB2">
                <w:rPr>
                  <w:b/>
                  <w:color w:val="000000"/>
                  <w:sz w:val="18"/>
                </w:rPr>
                <w:delText xml:space="preserve">IMPORTANT INFORMATION:   </w:delText>
              </w:r>
            </w:del>
          </w:p>
          <w:p w:rsidR="00F3654D" w:rsidRPr="003D5C5A" w:rsidDel="00991BB2" w:rsidRDefault="00F3654D" w:rsidP="00574914">
            <w:pPr>
              <w:tabs>
                <w:tab w:val="left" w:pos="-912"/>
                <w:tab w:val="left" w:pos="-720"/>
                <w:tab w:val="left" w:pos="0"/>
                <w:tab w:val="left" w:pos="1050"/>
                <w:tab w:val="left" w:pos="2160"/>
              </w:tabs>
              <w:rPr>
                <w:del w:id="272" w:author="Mike" w:date="2015-05-14T07:15:00Z"/>
                <w:color w:val="000000"/>
                <w:sz w:val="18"/>
                <w:szCs w:val="18"/>
              </w:rPr>
            </w:pPr>
            <w:del w:id="273" w:author="Mike" w:date="2015-05-14T07:15:00Z">
              <w:r w:rsidRPr="003D5C5A" w:rsidDel="00991BB2">
                <w:rPr>
                  <w:color w:val="000000"/>
                  <w:sz w:val="18"/>
                  <w:szCs w:val="18"/>
                </w:rPr>
                <w:delText>1)  Please note any clarifications in the comments/explanations area below.</w:delText>
              </w:r>
            </w:del>
          </w:p>
          <w:p w:rsidR="00F3654D" w:rsidRPr="003D5C5A" w:rsidDel="00991BB2" w:rsidRDefault="00F3654D" w:rsidP="00574914">
            <w:pPr>
              <w:tabs>
                <w:tab w:val="left" w:pos="-912"/>
                <w:tab w:val="left" w:pos="-720"/>
                <w:tab w:val="left" w:pos="0"/>
                <w:tab w:val="left" w:pos="1050"/>
                <w:tab w:val="left" w:pos="2160"/>
              </w:tabs>
              <w:rPr>
                <w:del w:id="274" w:author="Mike" w:date="2015-05-14T07:15:00Z"/>
                <w:color w:val="000000"/>
                <w:sz w:val="18"/>
                <w:szCs w:val="18"/>
              </w:rPr>
            </w:pPr>
            <w:del w:id="275" w:author="Mike" w:date="2015-05-14T07:15:00Z">
              <w:r w:rsidRPr="003D5C5A" w:rsidDel="00991BB2">
                <w:rPr>
                  <w:color w:val="000000"/>
                  <w:sz w:val="18"/>
                  <w:szCs w:val="18"/>
                </w:rPr>
                <w:delText xml:space="preserve">2)  Implementation </w:delText>
              </w:r>
              <w:r w:rsidDel="00991BB2">
                <w:rPr>
                  <w:color w:val="000000"/>
                  <w:sz w:val="18"/>
                  <w:szCs w:val="18"/>
                </w:rPr>
                <w:delText>e</w:delText>
              </w:r>
              <w:r w:rsidRPr="003D5C5A" w:rsidDel="00991BB2">
                <w:rPr>
                  <w:color w:val="000000"/>
                  <w:sz w:val="18"/>
                  <w:szCs w:val="18"/>
                </w:rPr>
                <w:delText xml:space="preserve">xpense shall include only direct costs for each ECM and no post-acceptance performance period expenses.  Indirect expenses and profit will be applied to the sum of direct expenses for </w:delText>
              </w:r>
              <w:r w:rsidDel="00991BB2">
                <w:rPr>
                  <w:color w:val="000000"/>
                  <w:sz w:val="18"/>
                  <w:szCs w:val="18"/>
                </w:rPr>
                <w:delText xml:space="preserve">each </w:delText>
              </w:r>
              <w:r w:rsidRPr="003D5C5A" w:rsidDel="00991BB2">
                <w:rPr>
                  <w:color w:val="000000"/>
                  <w:sz w:val="18"/>
                  <w:szCs w:val="18"/>
                </w:rPr>
                <w:delText xml:space="preserve">ECM to calculate total </w:delText>
              </w:r>
              <w:r w:rsidDel="00991BB2">
                <w:rPr>
                  <w:color w:val="000000"/>
                  <w:sz w:val="18"/>
                  <w:szCs w:val="18"/>
                </w:rPr>
                <w:delText>i</w:delText>
              </w:r>
              <w:r w:rsidRPr="003D5C5A" w:rsidDel="00991BB2">
                <w:rPr>
                  <w:color w:val="000000"/>
                  <w:sz w:val="18"/>
                  <w:szCs w:val="18"/>
                </w:rPr>
                <w:delText xml:space="preserve">mplementation </w:delText>
              </w:r>
              <w:r w:rsidDel="00991BB2">
                <w:rPr>
                  <w:color w:val="000000"/>
                  <w:sz w:val="18"/>
                  <w:szCs w:val="18"/>
                </w:rPr>
                <w:delText>p</w:delText>
              </w:r>
              <w:r w:rsidRPr="003D5C5A" w:rsidDel="00991BB2">
                <w:rPr>
                  <w:color w:val="000000"/>
                  <w:sz w:val="18"/>
                  <w:szCs w:val="18"/>
                </w:rPr>
                <w:delText xml:space="preserve">rice (d) for the project. </w:delText>
              </w:r>
            </w:del>
          </w:p>
          <w:p w:rsidR="00F3654D" w:rsidRPr="003D5C5A" w:rsidDel="00991BB2" w:rsidRDefault="00F3654D" w:rsidP="00574914">
            <w:pPr>
              <w:tabs>
                <w:tab w:val="left" w:pos="-912"/>
                <w:tab w:val="left" w:pos="-720"/>
                <w:tab w:val="left" w:pos="0"/>
                <w:tab w:val="left" w:pos="1050"/>
                <w:tab w:val="left" w:pos="2160"/>
              </w:tabs>
              <w:rPr>
                <w:del w:id="276" w:author="Mike" w:date="2015-05-14T07:15:00Z"/>
                <w:color w:val="000000"/>
                <w:sz w:val="18"/>
                <w:szCs w:val="18"/>
              </w:rPr>
            </w:pPr>
            <w:del w:id="277" w:author="Mike" w:date="2015-05-14T07:15:00Z">
              <w:r w:rsidRPr="003D5C5A" w:rsidDel="00991BB2">
                <w:rPr>
                  <w:color w:val="000000"/>
                  <w:sz w:val="18"/>
                  <w:szCs w:val="18"/>
                </w:rPr>
                <w:delText>3)  Contractor shall attach adequate supporting information detailing total implementation expenses.</w:delText>
              </w:r>
            </w:del>
          </w:p>
          <w:p w:rsidR="00F3654D" w:rsidRPr="003D5C5A" w:rsidDel="00991BB2" w:rsidRDefault="00F3654D" w:rsidP="00574914">
            <w:pPr>
              <w:tabs>
                <w:tab w:val="left" w:pos="-912"/>
                <w:tab w:val="left" w:pos="-720"/>
                <w:tab w:val="left" w:pos="0"/>
                <w:tab w:val="left" w:pos="1050"/>
                <w:tab w:val="left" w:pos="2160"/>
              </w:tabs>
              <w:rPr>
                <w:del w:id="278" w:author="Mike" w:date="2015-05-14T07:15:00Z"/>
                <w:color w:val="000000"/>
                <w:sz w:val="18"/>
                <w:szCs w:val="18"/>
              </w:rPr>
            </w:pPr>
            <w:del w:id="279" w:author="Mike" w:date="2015-05-14T07:15:00Z">
              <w:r w:rsidRPr="003D5C5A" w:rsidDel="00991BB2">
                <w:rPr>
                  <w:color w:val="000000"/>
                  <w:sz w:val="18"/>
                  <w:szCs w:val="18"/>
                </w:rPr>
                <w:delText>4)  Contractor shall propose bonded amount representing the basis of establishing performance and payment bonds as required.</w:delText>
              </w:r>
            </w:del>
          </w:p>
          <w:p w:rsidR="00F3654D" w:rsidRPr="003D5C5A" w:rsidDel="00991BB2" w:rsidRDefault="00F3654D" w:rsidP="00574914">
            <w:pPr>
              <w:tabs>
                <w:tab w:val="left" w:pos="-912"/>
                <w:tab w:val="left" w:pos="-720"/>
                <w:tab w:val="left" w:pos="0"/>
                <w:tab w:val="left" w:pos="1050"/>
                <w:tab w:val="left" w:pos="2160"/>
              </w:tabs>
              <w:rPr>
                <w:del w:id="280" w:author="Mike" w:date="2015-05-14T07:15:00Z"/>
                <w:color w:val="000000"/>
                <w:sz w:val="18"/>
                <w:szCs w:val="18"/>
              </w:rPr>
            </w:pPr>
            <w:del w:id="281" w:author="Mike" w:date="2015-05-14T07:15:00Z">
              <w:r w:rsidRPr="003D5C5A" w:rsidDel="00991BB2">
                <w:rPr>
                  <w:color w:val="000000"/>
                  <w:sz w:val="18"/>
                  <w:szCs w:val="18"/>
                </w:rPr>
                <w:delText>5)  Attached supporting information shall be presented to identify portions of ECM or project expenses included in proposed bonded amount.</w:delText>
              </w:r>
            </w:del>
          </w:p>
          <w:p w:rsidR="00F3654D" w:rsidRPr="003D5C5A" w:rsidDel="00991BB2" w:rsidRDefault="00F3654D" w:rsidP="00574914">
            <w:pPr>
              <w:tabs>
                <w:tab w:val="left" w:pos="-912"/>
                <w:tab w:val="left" w:pos="-720"/>
                <w:tab w:val="left" w:pos="0"/>
                <w:tab w:val="left" w:pos="1050"/>
                <w:tab w:val="left" w:pos="2160"/>
              </w:tabs>
              <w:rPr>
                <w:del w:id="282" w:author="Mike" w:date="2015-05-14T07:15:00Z"/>
                <w:color w:val="000000"/>
                <w:sz w:val="18"/>
                <w:szCs w:val="18"/>
              </w:rPr>
            </w:pPr>
            <w:del w:id="283" w:author="Mike" w:date="2015-05-14T07:15:00Z">
              <w:r w:rsidRPr="003D5C5A" w:rsidDel="00991BB2">
                <w:rPr>
                  <w:color w:val="000000"/>
                  <w:sz w:val="18"/>
                  <w:szCs w:val="18"/>
                </w:rPr>
                <w:delText xml:space="preserve">6)  Proposed </w:delText>
              </w:r>
              <w:r w:rsidDel="00991BB2">
                <w:rPr>
                  <w:color w:val="000000"/>
                  <w:sz w:val="18"/>
                  <w:szCs w:val="18"/>
                </w:rPr>
                <w:delText>b</w:delText>
              </w:r>
              <w:r w:rsidRPr="003D5C5A" w:rsidDel="00991BB2">
                <w:rPr>
                  <w:color w:val="000000"/>
                  <w:sz w:val="18"/>
                  <w:szCs w:val="18"/>
                </w:rPr>
                <w:delText xml:space="preserve">onded </w:delText>
              </w:r>
              <w:r w:rsidDel="00991BB2">
                <w:rPr>
                  <w:color w:val="000000"/>
                  <w:sz w:val="18"/>
                  <w:szCs w:val="18"/>
                </w:rPr>
                <w:delText>a</w:delText>
              </w:r>
              <w:r w:rsidRPr="003D5C5A" w:rsidDel="00991BB2">
                <w:rPr>
                  <w:color w:val="000000"/>
                  <w:sz w:val="18"/>
                  <w:szCs w:val="18"/>
                </w:rPr>
                <w:delText>mount is assumed to include indirect expenses and profit applied to implementation expenses above, unless otherwise specified by contractor.</w:delText>
              </w:r>
            </w:del>
          </w:p>
          <w:p w:rsidR="00F3654D" w:rsidRPr="003D5C5A" w:rsidDel="00991BB2" w:rsidRDefault="00F3654D" w:rsidP="00574914">
            <w:pPr>
              <w:tabs>
                <w:tab w:val="left" w:pos="-912"/>
                <w:tab w:val="left" w:pos="-720"/>
                <w:tab w:val="left" w:pos="0"/>
                <w:tab w:val="left" w:pos="1050"/>
                <w:tab w:val="left" w:pos="2160"/>
              </w:tabs>
              <w:rPr>
                <w:del w:id="284" w:author="Mike" w:date="2015-05-14T07:15:00Z"/>
                <w:color w:val="000000"/>
                <w:sz w:val="18"/>
                <w:szCs w:val="18"/>
              </w:rPr>
            </w:pPr>
            <w:del w:id="285" w:author="Mike" w:date="2015-05-14T07:15:00Z">
              <w:r w:rsidRPr="003D5C5A" w:rsidDel="00991BB2">
                <w:rPr>
                  <w:color w:val="000000"/>
                  <w:sz w:val="18"/>
                  <w:szCs w:val="18"/>
                </w:rPr>
                <w:delText xml:space="preserve">7)  For the following ECMs, enter the </w:delText>
              </w:r>
              <w:r w:rsidRPr="003D5C5A" w:rsidDel="00991BB2">
                <w:rPr>
                  <w:i/>
                  <w:color w:val="000000"/>
                  <w:sz w:val="18"/>
                  <w:szCs w:val="18"/>
                </w:rPr>
                <w:delText>total installed capacity of new equipment</w:delText>
              </w:r>
              <w:r w:rsidRPr="003D5C5A" w:rsidDel="00991BB2">
                <w:rPr>
                  <w:color w:val="000000"/>
                  <w:sz w:val="18"/>
                  <w:szCs w:val="18"/>
                </w:rPr>
                <w:delText xml:space="preserve"> in the units specified (e.g., chillers-150); chillers </w:delText>
              </w:r>
              <w:r w:rsidDel="00991BB2">
                <w:rPr>
                  <w:color w:val="000000"/>
                  <w:sz w:val="18"/>
                  <w:szCs w:val="18"/>
                </w:rPr>
                <w:delText>and</w:delText>
              </w:r>
              <w:r w:rsidRPr="003D5C5A" w:rsidDel="00991BB2">
                <w:rPr>
                  <w:color w:val="000000"/>
                  <w:sz w:val="18"/>
                  <w:szCs w:val="18"/>
                </w:rPr>
                <w:delText xml:space="preserve"> packaged units in tons, VFDs in hp, boilers </w:delText>
              </w:r>
              <w:r w:rsidDel="00991BB2">
                <w:rPr>
                  <w:color w:val="000000"/>
                  <w:sz w:val="18"/>
                  <w:szCs w:val="18"/>
                </w:rPr>
                <w:delText>and</w:delText>
              </w:r>
              <w:r w:rsidRPr="003D5C5A" w:rsidDel="00991BB2">
                <w:rPr>
                  <w:color w:val="000000"/>
                  <w:sz w:val="18"/>
                  <w:szCs w:val="18"/>
                </w:rPr>
                <w:delText xml:space="preserve"> furnaces in input Btu/hr, BAS/EMCS in number of points, transformers in kVA, generators in kW.  For lighting ECMs, specify baseline kW treated.</w:delText>
              </w:r>
            </w:del>
          </w:p>
          <w:p w:rsidR="00F3654D" w:rsidRPr="003D5C5A" w:rsidDel="00991BB2" w:rsidRDefault="00F3654D" w:rsidP="00574914">
            <w:pPr>
              <w:tabs>
                <w:tab w:val="left" w:pos="-912"/>
                <w:tab w:val="left" w:pos="-720"/>
                <w:tab w:val="left" w:pos="0"/>
                <w:tab w:val="left" w:pos="1050"/>
                <w:tab w:val="left" w:pos="2160"/>
              </w:tabs>
              <w:rPr>
                <w:del w:id="286" w:author="Mike" w:date="2015-05-14T07:15:00Z"/>
                <w:color w:val="000000"/>
              </w:rPr>
            </w:pPr>
          </w:p>
        </w:tc>
      </w:tr>
      <w:tr w:rsidR="00F3654D" w:rsidRPr="003D5C5A" w:rsidDel="00991BB2" w:rsidTr="00574914">
        <w:trPr>
          <w:jc w:val="center"/>
          <w:del w:id="287" w:author="Mike" w:date="2015-05-14T07:15:00Z"/>
        </w:trPr>
        <w:tc>
          <w:tcPr>
            <w:tcW w:w="3416" w:type="dxa"/>
            <w:gridSpan w:val="4"/>
            <w:tcBorders>
              <w:top w:val="single" w:sz="6" w:space="0" w:color="000000"/>
              <w:left w:val="single" w:sz="6" w:space="0" w:color="000000"/>
              <w:bottom w:val="single" w:sz="6" w:space="0" w:color="000000"/>
            </w:tcBorders>
          </w:tcPr>
          <w:p w:rsidR="00F3654D" w:rsidRPr="003D5C5A" w:rsidDel="00991BB2" w:rsidRDefault="00F3654D" w:rsidP="00574914">
            <w:pPr>
              <w:spacing w:line="120" w:lineRule="exact"/>
              <w:rPr>
                <w:del w:id="288" w:author="Mike" w:date="2015-05-14T07:15:00Z"/>
                <w:color w:val="000000"/>
                <w:highlight w:val="yellow"/>
              </w:rPr>
            </w:pPr>
          </w:p>
          <w:p w:rsidR="00F3654D" w:rsidRPr="003D5C5A" w:rsidDel="00991BB2" w:rsidRDefault="00F3654D" w:rsidP="00574914">
            <w:pPr>
              <w:tabs>
                <w:tab w:val="left" w:pos="-1200"/>
                <w:tab w:val="left" w:pos="-720"/>
                <w:tab w:val="left" w:pos="0"/>
                <w:tab w:val="left" w:pos="510"/>
                <w:tab w:val="left" w:pos="1440"/>
              </w:tabs>
              <w:spacing w:after="58"/>
              <w:rPr>
                <w:del w:id="289" w:author="Mike" w:date="2015-05-14T07:15:00Z"/>
                <w:color w:val="000000"/>
                <w:highlight w:val="yellow"/>
              </w:rPr>
            </w:pPr>
            <w:del w:id="290" w:author="Mike" w:date="2015-05-14T07:15:00Z">
              <w:r w:rsidRPr="003D5C5A" w:rsidDel="00991BB2">
                <w:rPr>
                  <w:color w:val="000000"/>
                </w:rPr>
                <w:delText xml:space="preserve">Project Site: </w:delText>
              </w:r>
            </w:del>
          </w:p>
        </w:tc>
        <w:tc>
          <w:tcPr>
            <w:tcW w:w="5759" w:type="dxa"/>
            <w:gridSpan w:val="6"/>
            <w:tcBorders>
              <w:top w:val="single" w:sz="6" w:space="0" w:color="000000"/>
              <w:bottom w:val="single" w:sz="6" w:space="0" w:color="000000"/>
            </w:tcBorders>
          </w:tcPr>
          <w:p w:rsidR="00F3654D" w:rsidRPr="003D5C5A" w:rsidDel="00991BB2" w:rsidRDefault="00F3654D" w:rsidP="00574914">
            <w:pPr>
              <w:spacing w:line="120" w:lineRule="exact"/>
              <w:rPr>
                <w:del w:id="291" w:author="Mike" w:date="2015-05-14T07:15:00Z"/>
                <w:color w:val="000000"/>
              </w:rPr>
            </w:pPr>
          </w:p>
          <w:p w:rsidR="00F3654D" w:rsidRPr="003D5C5A" w:rsidDel="00991BB2" w:rsidRDefault="00F3654D" w:rsidP="00574914">
            <w:pPr>
              <w:tabs>
                <w:tab w:val="left" w:pos="-1200"/>
                <w:tab w:val="left" w:pos="-720"/>
                <w:tab w:val="left" w:pos="0"/>
                <w:tab w:val="left" w:pos="510"/>
                <w:tab w:val="left" w:pos="1440"/>
              </w:tabs>
              <w:spacing w:after="58"/>
              <w:rPr>
                <w:del w:id="292" w:author="Mike" w:date="2015-05-14T07:15:00Z"/>
                <w:color w:val="000000"/>
              </w:rPr>
            </w:pPr>
            <w:del w:id="293" w:author="Mike" w:date="2015-05-14T07:15:00Z">
              <w:r w:rsidRPr="003D5C5A" w:rsidDel="00991BB2">
                <w:rPr>
                  <w:color w:val="000000"/>
                </w:rPr>
                <w:delText>Task Order No.:</w:delText>
              </w:r>
            </w:del>
          </w:p>
        </w:tc>
        <w:tc>
          <w:tcPr>
            <w:tcW w:w="4587" w:type="dxa"/>
            <w:gridSpan w:val="2"/>
            <w:tcBorders>
              <w:top w:val="single" w:sz="6" w:space="0" w:color="000000"/>
              <w:bottom w:val="single" w:sz="6" w:space="0" w:color="000000"/>
              <w:right w:val="single" w:sz="6" w:space="0" w:color="000000"/>
            </w:tcBorders>
          </w:tcPr>
          <w:p w:rsidR="00F3654D" w:rsidRPr="003D5C5A" w:rsidDel="00991BB2" w:rsidRDefault="00F3654D" w:rsidP="00574914">
            <w:pPr>
              <w:spacing w:line="120" w:lineRule="exact"/>
              <w:rPr>
                <w:del w:id="294" w:author="Mike" w:date="2015-05-14T07:15:00Z"/>
                <w:color w:val="000000"/>
              </w:rPr>
            </w:pPr>
          </w:p>
          <w:p w:rsidR="00F3654D" w:rsidRPr="003D5C5A" w:rsidDel="00991BB2" w:rsidRDefault="00F3654D" w:rsidP="00574914">
            <w:pPr>
              <w:tabs>
                <w:tab w:val="left" w:pos="-1200"/>
                <w:tab w:val="left" w:pos="-720"/>
                <w:tab w:val="left" w:pos="0"/>
                <w:tab w:val="left" w:pos="510"/>
                <w:tab w:val="left" w:pos="1440"/>
              </w:tabs>
              <w:rPr>
                <w:del w:id="295" w:author="Mike" w:date="2015-05-14T07:15:00Z"/>
                <w:color w:val="000000"/>
              </w:rPr>
            </w:pPr>
            <w:del w:id="296" w:author="Mike" w:date="2015-05-14T07:15:00Z">
              <w:r w:rsidRPr="003D5C5A" w:rsidDel="00991BB2">
                <w:rPr>
                  <w:color w:val="000000"/>
                </w:rPr>
                <w:delText>Contractor Name:</w:delText>
              </w:r>
            </w:del>
          </w:p>
        </w:tc>
      </w:tr>
      <w:tr w:rsidR="00F3654D" w:rsidRPr="003D5C5A" w:rsidDel="00991BB2" w:rsidTr="00574914">
        <w:trPr>
          <w:gridBefore w:val="1"/>
          <w:gridAfter w:val="1"/>
          <w:wBefore w:w="10" w:type="dxa"/>
          <w:wAfter w:w="16" w:type="dxa"/>
          <w:cantSplit/>
          <w:trHeight w:val="460"/>
          <w:jc w:val="center"/>
          <w:del w:id="297" w:author="Mike" w:date="2015-05-14T07:15:00Z"/>
        </w:trPr>
        <w:tc>
          <w:tcPr>
            <w:tcW w:w="2191" w:type="dxa"/>
            <w:vMerge w:val="restart"/>
            <w:tcBorders>
              <w:top w:val="single" w:sz="6" w:space="0" w:color="000000"/>
              <w:left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spacing w:after="58"/>
              <w:jc w:val="center"/>
              <w:rPr>
                <w:del w:id="298" w:author="Mike" w:date="2015-05-14T07:15:00Z"/>
                <w:color w:val="000000"/>
              </w:rPr>
            </w:pPr>
            <w:del w:id="299" w:author="Mike" w:date="2015-05-14T07:15:00Z">
              <w:r w:rsidDel="00991BB2">
                <w:rPr>
                  <w:color w:val="000000"/>
                </w:rPr>
                <w:delText xml:space="preserve">ECM </w:delText>
              </w:r>
              <w:r w:rsidRPr="003D5C5A" w:rsidDel="00991BB2">
                <w:rPr>
                  <w:color w:val="000000"/>
                </w:rPr>
                <w:delText>Description — Title</w:delText>
              </w:r>
            </w:del>
          </w:p>
        </w:tc>
        <w:tc>
          <w:tcPr>
            <w:tcW w:w="1080" w:type="dxa"/>
            <w:vMerge w:val="restart"/>
            <w:tcBorders>
              <w:top w:val="single" w:sz="6" w:space="0" w:color="000000"/>
              <w:left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jc w:val="center"/>
              <w:rPr>
                <w:del w:id="300" w:author="Mike" w:date="2015-05-14T07:15:00Z"/>
                <w:color w:val="000000"/>
              </w:rPr>
            </w:pPr>
            <w:del w:id="301" w:author="Mike" w:date="2015-05-14T07:15:00Z">
              <w:r w:rsidRPr="003D5C5A" w:rsidDel="00991BB2">
                <w:rPr>
                  <w:color w:val="000000"/>
                </w:rPr>
                <w:delText>ECM Size</w:delText>
              </w:r>
            </w:del>
          </w:p>
        </w:tc>
        <w:tc>
          <w:tcPr>
            <w:tcW w:w="990" w:type="dxa"/>
            <w:gridSpan w:val="2"/>
            <w:vMerge w:val="restart"/>
            <w:tcBorders>
              <w:top w:val="single" w:sz="6" w:space="0" w:color="000000"/>
              <w:left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510"/>
                <w:tab w:val="left" w:pos="1440"/>
              </w:tabs>
              <w:ind w:left="-120"/>
              <w:jc w:val="center"/>
              <w:rPr>
                <w:del w:id="302" w:author="Mike" w:date="2015-05-14T07:15:00Z"/>
                <w:color w:val="000000"/>
              </w:rPr>
            </w:pPr>
          </w:p>
        </w:tc>
        <w:tc>
          <w:tcPr>
            <w:tcW w:w="1980" w:type="dxa"/>
            <w:gridSpan w:val="2"/>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jc w:val="center"/>
              <w:rPr>
                <w:del w:id="303" w:author="Mike" w:date="2015-05-14T07:15:00Z"/>
                <w:color w:val="000000"/>
              </w:rPr>
            </w:pPr>
            <w:del w:id="304" w:author="Mike" w:date="2015-05-14T07:15:00Z">
              <w:r w:rsidRPr="003D5C5A" w:rsidDel="00991BB2">
                <w:rPr>
                  <w:color w:val="000000"/>
                </w:rPr>
                <w:delText>Implementation Expense</w:delText>
              </w:r>
            </w:del>
          </w:p>
        </w:tc>
        <w:tc>
          <w:tcPr>
            <w:tcW w:w="913" w:type="dxa"/>
            <w:gridSpan w:val="2"/>
            <w:vMerge w:val="restart"/>
            <w:tcBorders>
              <w:top w:val="single" w:sz="6" w:space="0" w:color="000000"/>
              <w:left w:val="single" w:sz="4" w:space="0" w:color="auto"/>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jc w:val="center"/>
              <w:rPr>
                <w:del w:id="305" w:author="Mike" w:date="2015-05-14T07:15:00Z"/>
                <w:color w:val="000000"/>
              </w:rPr>
            </w:pPr>
            <w:del w:id="306" w:author="Mike" w:date="2015-05-14T07:15:00Z">
              <w:r w:rsidRPr="003D5C5A" w:rsidDel="00991BB2">
                <w:rPr>
                  <w:color w:val="000000"/>
                </w:rPr>
                <w:delText>(c) Profit $</w:delText>
              </w:r>
            </w:del>
          </w:p>
        </w:tc>
        <w:tc>
          <w:tcPr>
            <w:tcW w:w="6582" w:type="dxa"/>
            <w:gridSpan w:val="2"/>
            <w:tcBorders>
              <w:top w:val="single" w:sz="6" w:space="0" w:color="000000"/>
              <w:left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jc w:val="center"/>
              <w:rPr>
                <w:del w:id="307" w:author="Mike" w:date="2015-05-14T07:15:00Z"/>
                <w:color w:val="000000"/>
              </w:rPr>
            </w:pPr>
          </w:p>
          <w:p w:rsidR="00F3654D" w:rsidRPr="003D5C5A" w:rsidDel="00991BB2" w:rsidRDefault="00F3654D" w:rsidP="00574914">
            <w:pPr>
              <w:tabs>
                <w:tab w:val="left" w:pos="-1200"/>
                <w:tab w:val="left" w:pos="-720"/>
                <w:tab w:val="left" w:pos="0"/>
                <w:tab w:val="left" w:pos="510"/>
                <w:tab w:val="left" w:pos="1440"/>
              </w:tabs>
              <w:jc w:val="center"/>
              <w:rPr>
                <w:del w:id="308" w:author="Mike" w:date="2015-05-14T07:15:00Z"/>
                <w:color w:val="000000"/>
              </w:rPr>
            </w:pPr>
            <w:del w:id="309" w:author="Mike" w:date="2015-05-14T07:15:00Z">
              <w:r w:rsidRPr="003D5C5A" w:rsidDel="00991BB2">
                <w:rPr>
                  <w:color w:val="000000"/>
                </w:rPr>
                <w:delText xml:space="preserve">(d) </w:delText>
              </w:r>
            </w:del>
          </w:p>
        </w:tc>
      </w:tr>
      <w:tr w:rsidR="00F3654D" w:rsidRPr="003D5C5A" w:rsidDel="00991BB2" w:rsidTr="00574914">
        <w:trPr>
          <w:gridBefore w:val="1"/>
          <w:gridAfter w:val="1"/>
          <w:wBefore w:w="10" w:type="dxa"/>
          <w:wAfter w:w="16" w:type="dxa"/>
          <w:cantSplit/>
          <w:trHeight w:val="453"/>
          <w:jc w:val="center"/>
          <w:del w:id="310" w:author="Mike" w:date="2015-05-14T07:15:00Z"/>
        </w:trPr>
        <w:tc>
          <w:tcPr>
            <w:tcW w:w="2191" w:type="dxa"/>
            <w:vMerge/>
            <w:tcBorders>
              <w:left w:val="single" w:sz="6" w:space="0" w:color="000000"/>
              <w:bottom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spacing w:after="58"/>
              <w:jc w:val="center"/>
              <w:rPr>
                <w:del w:id="311" w:author="Mike" w:date="2015-05-14T07:15:00Z"/>
                <w:color w:val="000000"/>
              </w:rPr>
            </w:pPr>
          </w:p>
        </w:tc>
        <w:tc>
          <w:tcPr>
            <w:tcW w:w="1080" w:type="dxa"/>
            <w:vMerge/>
            <w:tcBorders>
              <w:left w:val="single" w:sz="6" w:space="0" w:color="000000"/>
              <w:bottom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jc w:val="center"/>
              <w:rPr>
                <w:del w:id="312" w:author="Mike" w:date="2015-05-14T07:15:00Z"/>
                <w:color w:val="000000"/>
              </w:rPr>
            </w:pPr>
          </w:p>
        </w:tc>
        <w:tc>
          <w:tcPr>
            <w:tcW w:w="990" w:type="dxa"/>
            <w:gridSpan w:val="2"/>
            <w:vMerge/>
            <w:tcBorders>
              <w:left w:val="single" w:sz="6" w:space="0" w:color="000000"/>
              <w:bottom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510"/>
                <w:tab w:val="left" w:pos="1440"/>
              </w:tabs>
              <w:ind w:left="-120"/>
              <w:jc w:val="center"/>
              <w:rPr>
                <w:del w:id="313" w:author="Mike" w:date="2015-05-14T07:15:00Z"/>
                <w:color w:val="000000"/>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jc w:val="center"/>
              <w:rPr>
                <w:del w:id="314" w:author="Mike" w:date="2015-05-14T07:15:00Z"/>
                <w:color w:val="000000"/>
              </w:rPr>
            </w:pPr>
            <w:del w:id="315" w:author="Mike" w:date="2015-05-14T07:15:00Z">
              <w:r w:rsidRPr="003D5C5A" w:rsidDel="00991BB2">
                <w:rPr>
                  <w:color w:val="000000"/>
                </w:rPr>
                <w:delText>(a) Direct</w:delText>
              </w:r>
            </w:del>
          </w:p>
        </w:tc>
        <w:tc>
          <w:tcPr>
            <w:tcW w:w="990" w:type="dxa"/>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jc w:val="center"/>
              <w:rPr>
                <w:del w:id="316" w:author="Mike" w:date="2015-05-14T07:15:00Z"/>
                <w:color w:val="000000"/>
              </w:rPr>
            </w:pPr>
            <w:del w:id="317" w:author="Mike" w:date="2015-05-14T07:15:00Z">
              <w:r w:rsidRPr="003D5C5A" w:rsidDel="00991BB2">
                <w:rPr>
                  <w:color w:val="000000"/>
                </w:rPr>
                <w:delText>(b) Indirect</w:delText>
              </w:r>
            </w:del>
          </w:p>
        </w:tc>
        <w:tc>
          <w:tcPr>
            <w:tcW w:w="913" w:type="dxa"/>
            <w:gridSpan w:val="2"/>
            <w:vMerge/>
            <w:tcBorders>
              <w:left w:val="single" w:sz="4" w:space="0" w:color="auto"/>
              <w:bottom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jc w:val="center"/>
              <w:rPr>
                <w:del w:id="318" w:author="Mike" w:date="2015-05-14T07:15:00Z"/>
                <w:color w:val="000000"/>
              </w:rPr>
            </w:pPr>
          </w:p>
        </w:tc>
        <w:tc>
          <w:tcPr>
            <w:tcW w:w="6582" w:type="dxa"/>
            <w:gridSpan w:val="2"/>
            <w:tcBorders>
              <w:left w:val="single" w:sz="4" w:space="0" w:color="auto"/>
              <w:bottom w:val="single" w:sz="6" w:space="0" w:color="000000"/>
              <w:right w:val="single" w:sz="6" w:space="0" w:color="000000"/>
            </w:tcBorders>
          </w:tcPr>
          <w:p w:rsidR="00F3654D" w:rsidRPr="003D5C5A" w:rsidDel="00991BB2" w:rsidRDefault="00F3654D" w:rsidP="00574914">
            <w:pPr>
              <w:tabs>
                <w:tab w:val="left" w:pos="-1200"/>
                <w:tab w:val="left" w:pos="-720"/>
                <w:tab w:val="left" w:pos="0"/>
                <w:tab w:val="left" w:pos="510"/>
                <w:tab w:val="left" w:pos="1440"/>
              </w:tabs>
              <w:jc w:val="center"/>
              <w:rPr>
                <w:del w:id="319" w:author="Mike" w:date="2015-05-14T07:15:00Z"/>
                <w:color w:val="000000"/>
              </w:rPr>
            </w:pPr>
            <w:del w:id="320" w:author="Mike" w:date="2015-05-14T07:15:00Z">
              <w:r w:rsidRPr="003D5C5A" w:rsidDel="00991BB2">
                <w:rPr>
                  <w:color w:val="000000"/>
                </w:rPr>
                <w:delText>Implementation Price:</w:delText>
              </w:r>
            </w:del>
          </w:p>
          <w:p w:rsidR="00F3654D" w:rsidRPr="003D5C5A" w:rsidDel="00991BB2" w:rsidRDefault="00F3654D" w:rsidP="00574914">
            <w:pPr>
              <w:tabs>
                <w:tab w:val="left" w:pos="-1200"/>
                <w:tab w:val="left" w:pos="-720"/>
                <w:tab w:val="left" w:pos="0"/>
                <w:tab w:val="left" w:pos="510"/>
                <w:tab w:val="left" w:pos="1440"/>
              </w:tabs>
              <w:jc w:val="center"/>
              <w:rPr>
                <w:del w:id="321" w:author="Mike" w:date="2015-05-14T07:15:00Z"/>
                <w:color w:val="000000"/>
              </w:rPr>
            </w:pPr>
            <w:del w:id="322" w:author="Mike" w:date="2015-05-14T07:15:00Z">
              <w:r w:rsidRPr="003D5C5A" w:rsidDel="00991BB2">
                <w:rPr>
                  <w:color w:val="000000"/>
                </w:rPr>
                <w:delText>Totals (a)+(b)+(c) = (d)</w:delText>
              </w:r>
            </w:del>
          </w:p>
        </w:tc>
      </w:tr>
      <w:tr w:rsidR="00F3654D" w:rsidRPr="003D5C5A" w:rsidDel="00991BB2" w:rsidTr="00574914">
        <w:trPr>
          <w:gridBefore w:val="1"/>
          <w:gridAfter w:val="1"/>
          <w:wBefore w:w="10" w:type="dxa"/>
          <w:wAfter w:w="16" w:type="dxa"/>
          <w:jc w:val="center"/>
          <w:del w:id="323"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24"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tabs>
                <w:tab w:val="left" w:pos="-1200"/>
                <w:tab w:val="left" w:pos="-720"/>
                <w:tab w:val="left" w:pos="0"/>
                <w:tab w:val="left" w:pos="510"/>
                <w:tab w:val="left" w:pos="1440"/>
              </w:tabs>
              <w:jc w:val="center"/>
              <w:rPr>
                <w:del w:id="325"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right" w:pos="2100"/>
              </w:tabs>
              <w:rPr>
                <w:del w:id="326" w:author="Mike" w:date="2015-05-14T07:15:00Z"/>
                <w:color w:val="000000"/>
              </w:rPr>
            </w:pPr>
            <w:del w:id="327"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328" w:author="Mike" w:date="2015-05-14T07:15:00Z"/>
                <w:color w:val="000000"/>
              </w:rPr>
            </w:pPr>
            <w:del w:id="329" w:author="Mike" w:date="2015-05-14T07:15:00Z">
              <w:r w:rsidRPr="003D5C5A" w:rsidDel="00991BB2">
                <w:rPr>
                  <w:color w:val="000000"/>
                </w:rPr>
                <w:delText>$</w:delText>
              </w:r>
            </w:del>
          </w:p>
        </w:tc>
        <w:tc>
          <w:tcPr>
            <w:tcW w:w="990" w:type="dxa"/>
            <w:tcBorders>
              <w:top w:val="single" w:sz="6" w:space="0" w:color="000000"/>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30" w:author="Mike" w:date="2015-05-14T07:15:00Z"/>
                <w:color w:val="000000"/>
              </w:rPr>
            </w:pPr>
          </w:p>
        </w:tc>
        <w:tc>
          <w:tcPr>
            <w:tcW w:w="900" w:type="dxa"/>
            <w:tcBorders>
              <w:top w:val="single" w:sz="6" w:space="0" w:color="000000"/>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31"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32" w:author="Mike" w:date="2015-05-14T07:15:00Z"/>
                <w:color w:val="000000"/>
              </w:rPr>
            </w:pPr>
          </w:p>
        </w:tc>
      </w:tr>
      <w:tr w:rsidR="00F3654D" w:rsidRPr="003D5C5A" w:rsidDel="00991BB2" w:rsidTr="00574914">
        <w:trPr>
          <w:gridBefore w:val="1"/>
          <w:gridAfter w:val="1"/>
          <w:wBefore w:w="10" w:type="dxa"/>
          <w:wAfter w:w="16" w:type="dxa"/>
          <w:jc w:val="center"/>
          <w:del w:id="333"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34"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35"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36" w:author="Mike" w:date="2015-05-14T07:15:00Z"/>
                <w:color w:val="000000"/>
              </w:rPr>
            </w:pPr>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337" w:author="Mike" w:date="2015-05-14T07:15:00Z"/>
                <w:color w:val="000000"/>
              </w:rPr>
            </w:pPr>
            <w:del w:id="338"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39"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40"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41" w:author="Mike" w:date="2015-05-14T07:15:00Z"/>
                <w:color w:val="000000"/>
              </w:rPr>
            </w:pPr>
          </w:p>
        </w:tc>
      </w:tr>
      <w:tr w:rsidR="00F3654D" w:rsidRPr="003D5C5A" w:rsidDel="00991BB2" w:rsidTr="00574914">
        <w:trPr>
          <w:gridBefore w:val="1"/>
          <w:gridAfter w:val="1"/>
          <w:wBefore w:w="10" w:type="dxa"/>
          <w:wAfter w:w="16" w:type="dxa"/>
          <w:jc w:val="center"/>
          <w:del w:id="342"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43"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44"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45" w:author="Mike" w:date="2015-05-14T07:15:00Z"/>
                <w:color w:val="000000"/>
              </w:rPr>
            </w:pPr>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346" w:author="Mike" w:date="2015-05-14T07:15:00Z"/>
                <w:color w:val="000000"/>
              </w:rPr>
            </w:pPr>
            <w:del w:id="347"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48"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49"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50" w:author="Mike" w:date="2015-05-14T07:15:00Z"/>
                <w:color w:val="000000"/>
              </w:rPr>
            </w:pPr>
          </w:p>
        </w:tc>
      </w:tr>
      <w:tr w:rsidR="00F3654D" w:rsidRPr="003D5C5A" w:rsidDel="00991BB2" w:rsidTr="00574914">
        <w:trPr>
          <w:gridBefore w:val="1"/>
          <w:gridAfter w:val="1"/>
          <w:wBefore w:w="10" w:type="dxa"/>
          <w:wAfter w:w="16" w:type="dxa"/>
          <w:jc w:val="center"/>
          <w:del w:id="351"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52"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53"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54" w:author="Mike" w:date="2015-05-14T07:15:00Z"/>
                <w:color w:val="000000"/>
              </w:rPr>
            </w:pPr>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355" w:author="Mike" w:date="2015-05-14T07:15:00Z"/>
                <w:color w:val="000000"/>
              </w:rPr>
            </w:pPr>
            <w:del w:id="356"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57"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58"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59" w:author="Mike" w:date="2015-05-14T07:15:00Z"/>
                <w:color w:val="000000"/>
              </w:rPr>
            </w:pPr>
          </w:p>
        </w:tc>
      </w:tr>
      <w:tr w:rsidR="00F3654D" w:rsidRPr="003D5C5A" w:rsidDel="00991BB2" w:rsidTr="00574914">
        <w:trPr>
          <w:gridBefore w:val="1"/>
          <w:gridAfter w:val="1"/>
          <w:wBefore w:w="10" w:type="dxa"/>
          <w:wAfter w:w="16" w:type="dxa"/>
          <w:jc w:val="center"/>
          <w:del w:id="360"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61"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62"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63" w:author="Mike" w:date="2015-05-14T07:15:00Z"/>
                <w:color w:val="000000"/>
              </w:rPr>
            </w:pPr>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364" w:author="Mike" w:date="2015-05-14T07:15:00Z"/>
                <w:color w:val="000000"/>
              </w:rPr>
            </w:pPr>
            <w:del w:id="365"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66"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67"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68" w:author="Mike" w:date="2015-05-14T07:15:00Z"/>
                <w:color w:val="000000"/>
              </w:rPr>
            </w:pPr>
          </w:p>
        </w:tc>
      </w:tr>
      <w:tr w:rsidR="00F3654D" w:rsidRPr="003D5C5A" w:rsidDel="00991BB2" w:rsidTr="00574914">
        <w:trPr>
          <w:gridBefore w:val="1"/>
          <w:gridAfter w:val="1"/>
          <w:wBefore w:w="10" w:type="dxa"/>
          <w:wAfter w:w="16" w:type="dxa"/>
          <w:jc w:val="center"/>
          <w:del w:id="369"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70"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71"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72" w:author="Mike" w:date="2015-05-14T07:15:00Z"/>
                <w:color w:val="000000"/>
              </w:rPr>
            </w:pPr>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373" w:author="Mike" w:date="2015-05-14T07:15:00Z"/>
                <w:color w:val="000000"/>
              </w:rPr>
            </w:pPr>
            <w:del w:id="374"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75"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76"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77" w:author="Mike" w:date="2015-05-14T07:15:00Z"/>
                <w:color w:val="000000"/>
              </w:rPr>
            </w:pPr>
          </w:p>
        </w:tc>
      </w:tr>
      <w:tr w:rsidR="00F3654D" w:rsidRPr="003D5C5A" w:rsidDel="00991BB2" w:rsidTr="00574914">
        <w:trPr>
          <w:gridBefore w:val="1"/>
          <w:gridAfter w:val="1"/>
          <w:wBefore w:w="10" w:type="dxa"/>
          <w:wAfter w:w="16" w:type="dxa"/>
          <w:jc w:val="center"/>
          <w:del w:id="378"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79"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80"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81" w:author="Mike" w:date="2015-05-14T07:15:00Z"/>
                <w:color w:val="000000"/>
              </w:rPr>
            </w:pPr>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382" w:author="Mike" w:date="2015-05-14T07:15:00Z"/>
                <w:color w:val="000000"/>
              </w:rPr>
            </w:pPr>
            <w:del w:id="383"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84"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85"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86" w:author="Mike" w:date="2015-05-14T07:15:00Z"/>
                <w:color w:val="000000"/>
              </w:rPr>
            </w:pPr>
          </w:p>
        </w:tc>
      </w:tr>
      <w:tr w:rsidR="00F3654D" w:rsidRPr="003D5C5A" w:rsidDel="00991BB2" w:rsidTr="00574914">
        <w:trPr>
          <w:gridBefore w:val="1"/>
          <w:gridAfter w:val="1"/>
          <w:wBefore w:w="10" w:type="dxa"/>
          <w:wAfter w:w="16" w:type="dxa"/>
          <w:jc w:val="center"/>
          <w:del w:id="387"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88"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89"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90" w:author="Mike" w:date="2015-05-14T07:15:00Z"/>
                <w:color w:val="000000"/>
              </w:rPr>
            </w:pPr>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391" w:author="Mike" w:date="2015-05-14T07:15:00Z"/>
                <w:color w:val="000000"/>
              </w:rPr>
            </w:pPr>
            <w:del w:id="392"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93"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94"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395" w:author="Mike" w:date="2015-05-14T07:15:00Z"/>
                <w:color w:val="000000"/>
              </w:rPr>
            </w:pPr>
          </w:p>
        </w:tc>
      </w:tr>
      <w:tr w:rsidR="00F3654D" w:rsidRPr="003D5C5A" w:rsidDel="00991BB2" w:rsidTr="00574914">
        <w:trPr>
          <w:gridBefore w:val="1"/>
          <w:gridAfter w:val="1"/>
          <w:wBefore w:w="10" w:type="dxa"/>
          <w:wAfter w:w="16" w:type="dxa"/>
          <w:jc w:val="center"/>
          <w:del w:id="396"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97"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98"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399" w:author="Mike" w:date="2015-05-14T07:15:00Z"/>
                <w:color w:val="000000"/>
              </w:rPr>
            </w:pPr>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400" w:author="Mike" w:date="2015-05-14T07:15:00Z"/>
                <w:color w:val="000000"/>
              </w:rPr>
            </w:pPr>
            <w:del w:id="401"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02"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03"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04" w:author="Mike" w:date="2015-05-14T07:15:00Z"/>
                <w:color w:val="000000"/>
              </w:rPr>
            </w:pPr>
          </w:p>
        </w:tc>
      </w:tr>
      <w:tr w:rsidR="00F3654D" w:rsidRPr="003D5C5A" w:rsidDel="00991BB2" w:rsidTr="00574914">
        <w:trPr>
          <w:gridBefore w:val="1"/>
          <w:gridAfter w:val="1"/>
          <w:wBefore w:w="10" w:type="dxa"/>
          <w:wAfter w:w="16" w:type="dxa"/>
          <w:jc w:val="center"/>
          <w:del w:id="405"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06"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07"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08" w:author="Mike" w:date="2015-05-14T07:15:00Z"/>
                <w:color w:val="000000"/>
              </w:rPr>
            </w:pPr>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409" w:author="Mike" w:date="2015-05-14T07:15:00Z"/>
                <w:color w:val="000000"/>
              </w:rPr>
            </w:pPr>
            <w:del w:id="410"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11"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12"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13" w:author="Mike" w:date="2015-05-14T07:15:00Z"/>
                <w:color w:val="000000"/>
              </w:rPr>
            </w:pPr>
          </w:p>
        </w:tc>
      </w:tr>
      <w:tr w:rsidR="00F3654D" w:rsidRPr="003D5C5A" w:rsidDel="00991BB2" w:rsidTr="00574914">
        <w:trPr>
          <w:gridBefore w:val="1"/>
          <w:gridAfter w:val="1"/>
          <w:wBefore w:w="10" w:type="dxa"/>
          <w:wAfter w:w="16" w:type="dxa"/>
          <w:jc w:val="center"/>
          <w:del w:id="414"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15"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16"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17" w:author="Mike" w:date="2015-05-14T07:15:00Z"/>
                <w:color w:val="000000"/>
              </w:rPr>
            </w:pPr>
          </w:p>
        </w:tc>
        <w:tc>
          <w:tcPr>
            <w:tcW w:w="990" w:type="dxa"/>
            <w:tcBorders>
              <w:top w:val="single" w:sz="4" w:space="0" w:color="auto"/>
              <w:left w:val="single" w:sz="6" w:space="0" w:color="000000"/>
              <w:bottom w:val="single" w:sz="4" w:space="0" w:color="auto"/>
              <w:right w:val="single" w:sz="6" w:space="0" w:color="000000"/>
            </w:tcBorders>
            <w:vAlign w:val="bottom"/>
          </w:tcPr>
          <w:p w:rsidR="00F3654D" w:rsidRPr="003D5C5A" w:rsidDel="00991BB2" w:rsidRDefault="00F3654D" w:rsidP="00574914">
            <w:pPr>
              <w:tabs>
                <w:tab w:val="right" w:pos="2100"/>
              </w:tabs>
              <w:rPr>
                <w:del w:id="418" w:author="Mike" w:date="2015-05-14T07:15:00Z"/>
                <w:color w:val="000000"/>
              </w:rPr>
            </w:pPr>
            <w:del w:id="419" w:author="Mike" w:date="2015-05-14T07:15:00Z">
              <w:r w:rsidRPr="003D5C5A" w:rsidDel="00991BB2">
                <w:rPr>
                  <w:color w:val="000000"/>
                </w:rPr>
                <w:delText>$</w:delText>
              </w:r>
            </w:del>
          </w:p>
        </w:tc>
        <w:tc>
          <w:tcPr>
            <w:tcW w:w="99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20"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21"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22" w:author="Mike" w:date="2015-05-14T07:15:00Z"/>
                <w:color w:val="000000"/>
              </w:rPr>
            </w:pPr>
          </w:p>
        </w:tc>
      </w:tr>
      <w:tr w:rsidR="00F3654D" w:rsidRPr="003D5C5A" w:rsidDel="00991BB2" w:rsidTr="00574914">
        <w:trPr>
          <w:gridBefore w:val="1"/>
          <w:gridAfter w:val="1"/>
          <w:wBefore w:w="10" w:type="dxa"/>
          <w:wAfter w:w="16" w:type="dxa"/>
          <w:jc w:val="center"/>
          <w:del w:id="423"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24"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25"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26" w:author="Mike" w:date="2015-05-14T07:15:00Z"/>
                <w:color w:val="000000"/>
              </w:rPr>
            </w:pPr>
          </w:p>
        </w:tc>
        <w:tc>
          <w:tcPr>
            <w:tcW w:w="990" w:type="dxa"/>
            <w:tcBorders>
              <w:top w:val="single" w:sz="4" w:space="0" w:color="auto"/>
              <w:left w:val="single" w:sz="6" w:space="0" w:color="000000"/>
              <w:bottom w:val="single" w:sz="4" w:space="0" w:color="auto"/>
              <w:right w:val="single" w:sz="4" w:space="0" w:color="auto"/>
            </w:tcBorders>
            <w:vAlign w:val="bottom"/>
          </w:tcPr>
          <w:p w:rsidR="00F3654D" w:rsidRPr="003D5C5A" w:rsidDel="00991BB2" w:rsidRDefault="00F3654D" w:rsidP="00574914">
            <w:pPr>
              <w:tabs>
                <w:tab w:val="right" w:pos="2100"/>
              </w:tabs>
              <w:rPr>
                <w:del w:id="427" w:author="Mike" w:date="2015-05-14T07:15:00Z"/>
                <w:color w:val="000000"/>
              </w:rPr>
            </w:pPr>
            <w:del w:id="428" w:author="Mike" w:date="2015-05-14T07:15:00Z">
              <w:r w:rsidRPr="003D5C5A" w:rsidDel="00991BB2">
                <w:rPr>
                  <w:color w:val="000000"/>
                </w:rPr>
                <w:delText>$</w:delText>
              </w:r>
            </w:del>
          </w:p>
        </w:tc>
        <w:tc>
          <w:tcPr>
            <w:tcW w:w="990" w:type="dxa"/>
            <w:tcBorders>
              <w:top w:val="single" w:sz="4" w:space="0" w:color="auto"/>
              <w:left w:val="single" w:sz="4" w:space="0" w:color="auto"/>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29" w:author="Mike" w:date="2015-05-14T07:15:00Z"/>
                <w:color w:val="000000"/>
              </w:rPr>
            </w:pPr>
          </w:p>
        </w:tc>
        <w:tc>
          <w:tcPr>
            <w:tcW w:w="900" w:type="dxa"/>
            <w:tcBorders>
              <w:top w:val="single" w:sz="4" w:space="0" w:color="auto"/>
              <w:left w:val="single" w:sz="6" w:space="0" w:color="000000"/>
              <w:bottom w:val="single" w:sz="4" w:space="0" w:color="auto"/>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30"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31" w:author="Mike" w:date="2015-05-14T07:15:00Z"/>
                <w:color w:val="000000"/>
              </w:rPr>
            </w:pPr>
          </w:p>
        </w:tc>
      </w:tr>
      <w:tr w:rsidR="00F3654D" w:rsidRPr="003D5C5A" w:rsidDel="00991BB2" w:rsidTr="00574914">
        <w:trPr>
          <w:gridBefore w:val="1"/>
          <w:gridAfter w:val="1"/>
          <w:wBefore w:w="10" w:type="dxa"/>
          <w:wAfter w:w="16" w:type="dxa"/>
          <w:jc w:val="center"/>
          <w:del w:id="432"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33" w:author="Mike" w:date="2015-05-14T07:15:00Z"/>
                <w:color w:val="000000"/>
              </w:rPr>
            </w:pPr>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34"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35" w:author="Mike" w:date="2015-05-14T07:15:00Z"/>
                <w:color w:val="000000"/>
              </w:rPr>
            </w:pPr>
          </w:p>
        </w:tc>
        <w:tc>
          <w:tcPr>
            <w:tcW w:w="990" w:type="dxa"/>
            <w:tcBorders>
              <w:top w:val="single" w:sz="4" w:space="0" w:color="auto"/>
              <w:left w:val="single" w:sz="6" w:space="0" w:color="000000"/>
              <w:bottom w:val="single" w:sz="6" w:space="0" w:color="000000"/>
              <w:right w:val="single" w:sz="6" w:space="0" w:color="000000"/>
            </w:tcBorders>
            <w:vAlign w:val="bottom"/>
          </w:tcPr>
          <w:p w:rsidR="00F3654D" w:rsidRPr="003D5C5A" w:rsidDel="00991BB2" w:rsidRDefault="00F3654D" w:rsidP="00574914">
            <w:pPr>
              <w:tabs>
                <w:tab w:val="right" w:pos="2100"/>
              </w:tabs>
              <w:rPr>
                <w:del w:id="436" w:author="Mike" w:date="2015-05-14T07:15:00Z"/>
                <w:color w:val="000000"/>
              </w:rPr>
            </w:pPr>
            <w:del w:id="437" w:author="Mike" w:date="2015-05-14T07:15:00Z">
              <w:r w:rsidRPr="003D5C5A" w:rsidDel="00991BB2">
                <w:rPr>
                  <w:color w:val="000000"/>
                </w:rPr>
                <w:delText>$</w:delText>
              </w:r>
            </w:del>
          </w:p>
        </w:tc>
        <w:tc>
          <w:tcPr>
            <w:tcW w:w="990" w:type="dxa"/>
            <w:tcBorders>
              <w:top w:val="single" w:sz="4" w:space="0" w:color="auto"/>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38" w:author="Mike" w:date="2015-05-14T07:15:00Z"/>
                <w:color w:val="000000"/>
              </w:rPr>
            </w:pPr>
          </w:p>
        </w:tc>
        <w:tc>
          <w:tcPr>
            <w:tcW w:w="900" w:type="dxa"/>
            <w:tcBorders>
              <w:top w:val="single" w:sz="4" w:space="0" w:color="auto"/>
              <w:left w:val="single" w:sz="4" w:space="0" w:color="auto"/>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39"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40" w:author="Mike" w:date="2015-05-14T07:15:00Z"/>
                <w:color w:val="000000"/>
              </w:rPr>
            </w:pPr>
          </w:p>
        </w:tc>
      </w:tr>
      <w:tr w:rsidR="00F3654D" w:rsidRPr="003D5C5A" w:rsidDel="00991BB2" w:rsidTr="00574914">
        <w:trPr>
          <w:gridBefore w:val="1"/>
          <w:gridAfter w:val="1"/>
          <w:wBefore w:w="10" w:type="dxa"/>
          <w:wAfter w:w="16" w:type="dxa"/>
          <w:jc w:val="center"/>
          <w:del w:id="441"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42" w:author="Mike" w:date="2015-05-14T07:15:00Z"/>
                <w:color w:val="000000"/>
              </w:rPr>
            </w:pPr>
            <w:del w:id="443" w:author="Mike" w:date="2015-05-14T07:15:00Z">
              <w:r w:rsidDel="00991BB2">
                <w:rPr>
                  <w:color w:val="000000"/>
                </w:rPr>
                <w:delText>TOTALS</w:delText>
              </w:r>
            </w:del>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44"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45" w:author="Mike" w:date="2015-05-14T07:15:00Z"/>
                <w:color w:val="000000"/>
              </w:rPr>
            </w:pPr>
          </w:p>
        </w:tc>
        <w:tc>
          <w:tcPr>
            <w:tcW w:w="990" w:type="dxa"/>
            <w:tcBorders>
              <w:top w:val="single" w:sz="4" w:space="0" w:color="auto"/>
              <w:left w:val="single" w:sz="6" w:space="0" w:color="000000"/>
              <w:bottom w:val="single" w:sz="6" w:space="0" w:color="000000"/>
              <w:right w:val="single" w:sz="6" w:space="0" w:color="000000"/>
            </w:tcBorders>
            <w:vAlign w:val="bottom"/>
          </w:tcPr>
          <w:p w:rsidR="00F3654D" w:rsidRPr="003D5C5A" w:rsidDel="00991BB2" w:rsidRDefault="00F3654D" w:rsidP="00574914">
            <w:pPr>
              <w:tabs>
                <w:tab w:val="right" w:pos="2100"/>
              </w:tabs>
              <w:rPr>
                <w:del w:id="446" w:author="Mike" w:date="2015-05-14T07:15:00Z"/>
                <w:color w:val="000000"/>
              </w:rPr>
            </w:pPr>
          </w:p>
        </w:tc>
        <w:tc>
          <w:tcPr>
            <w:tcW w:w="990" w:type="dxa"/>
            <w:tcBorders>
              <w:top w:val="single" w:sz="4" w:space="0" w:color="auto"/>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47" w:author="Mike" w:date="2015-05-14T07:15:00Z"/>
                <w:color w:val="000000"/>
              </w:rPr>
            </w:pPr>
          </w:p>
        </w:tc>
        <w:tc>
          <w:tcPr>
            <w:tcW w:w="900" w:type="dxa"/>
            <w:tcBorders>
              <w:top w:val="single" w:sz="4" w:space="0" w:color="auto"/>
              <w:left w:val="single" w:sz="4" w:space="0" w:color="auto"/>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48"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49" w:author="Mike" w:date="2015-05-14T07:15:00Z"/>
                <w:color w:val="000000"/>
              </w:rPr>
            </w:pPr>
          </w:p>
        </w:tc>
      </w:tr>
      <w:tr w:rsidR="00F3654D" w:rsidRPr="003D5C5A" w:rsidDel="00991BB2" w:rsidTr="00574914">
        <w:trPr>
          <w:gridBefore w:val="1"/>
          <w:gridAfter w:val="1"/>
          <w:wBefore w:w="10" w:type="dxa"/>
          <w:wAfter w:w="16" w:type="dxa"/>
          <w:jc w:val="center"/>
          <w:del w:id="450" w:author="Mike" w:date="2015-05-14T07:15:00Z"/>
        </w:trPr>
        <w:tc>
          <w:tcPr>
            <w:tcW w:w="2191" w:type="dxa"/>
            <w:tcBorders>
              <w:top w:val="single" w:sz="6" w:space="0" w:color="000000"/>
              <w:left w:val="single" w:sz="6" w:space="0" w:color="000000"/>
              <w:bottom w:val="single" w:sz="6" w:space="0" w:color="000000"/>
              <w:right w:val="single" w:sz="6" w:space="0" w:color="000000"/>
            </w:tcBorders>
            <w:vAlign w:val="bottom"/>
          </w:tcPr>
          <w:p w:rsidR="00F3654D" w:rsidDel="00991BB2" w:rsidRDefault="00F3654D" w:rsidP="00574914">
            <w:pPr>
              <w:tabs>
                <w:tab w:val="left" w:pos="-1200"/>
                <w:tab w:val="left" w:pos="-720"/>
                <w:tab w:val="left" w:pos="0"/>
                <w:tab w:val="left" w:pos="510"/>
                <w:tab w:val="left" w:pos="1440"/>
              </w:tabs>
              <w:rPr>
                <w:del w:id="451" w:author="Mike" w:date="2015-05-14T07:15:00Z"/>
                <w:color w:val="000000"/>
              </w:rPr>
            </w:pPr>
            <w:del w:id="452" w:author="Mike" w:date="2015-05-14T07:15:00Z">
              <w:r w:rsidDel="00991BB2">
                <w:rPr>
                  <w:color w:val="000000"/>
                </w:rPr>
                <w:delText>Bonded Amount ($)</w:delText>
              </w:r>
            </w:del>
          </w:p>
        </w:tc>
        <w:tc>
          <w:tcPr>
            <w:tcW w:w="1080" w:type="dxa"/>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53" w:author="Mike" w:date="2015-05-14T07:15:00Z"/>
                <w:color w:val="000000"/>
              </w:rPr>
            </w:pPr>
          </w:p>
        </w:tc>
        <w:tc>
          <w:tcPr>
            <w:tcW w:w="990" w:type="dxa"/>
            <w:gridSpan w:val="2"/>
            <w:tcBorders>
              <w:top w:val="single" w:sz="6" w:space="0" w:color="000000"/>
              <w:left w:val="single" w:sz="6" w:space="0" w:color="000000"/>
              <w:bottom w:val="single" w:sz="6" w:space="0" w:color="000000"/>
              <w:right w:val="single" w:sz="6" w:space="0" w:color="000000"/>
            </w:tcBorders>
            <w:vAlign w:val="bottom"/>
          </w:tcPr>
          <w:p w:rsidR="00F3654D" w:rsidRPr="003D5C5A" w:rsidDel="00991BB2" w:rsidRDefault="00F3654D" w:rsidP="00574914">
            <w:pPr>
              <w:tabs>
                <w:tab w:val="left" w:pos="-1200"/>
                <w:tab w:val="left" w:pos="-720"/>
                <w:tab w:val="left" w:pos="0"/>
                <w:tab w:val="left" w:pos="510"/>
                <w:tab w:val="left" w:pos="1440"/>
              </w:tabs>
              <w:rPr>
                <w:del w:id="454" w:author="Mike" w:date="2015-05-14T07:15:00Z"/>
                <w:color w:val="000000"/>
              </w:rPr>
            </w:pPr>
          </w:p>
        </w:tc>
        <w:tc>
          <w:tcPr>
            <w:tcW w:w="990" w:type="dxa"/>
            <w:tcBorders>
              <w:top w:val="single" w:sz="4" w:space="0" w:color="auto"/>
              <w:left w:val="single" w:sz="6" w:space="0" w:color="000000"/>
              <w:bottom w:val="single" w:sz="6" w:space="0" w:color="000000"/>
              <w:right w:val="single" w:sz="6" w:space="0" w:color="000000"/>
            </w:tcBorders>
            <w:vAlign w:val="bottom"/>
          </w:tcPr>
          <w:p w:rsidR="00F3654D" w:rsidRPr="003D5C5A" w:rsidDel="00991BB2" w:rsidRDefault="00F3654D" w:rsidP="00574914">
            <w:pPr>
              <w:tabs>
                <w:tab w:val="right" w:pos="2100"/>
              </w:tabs>
              <w:rPr>
                <w:del w:id="455" w:author="Mike" w:date="2015-05-14T07:15:00Z"/>
                <w:color w:val="000000"/>
              </w:rPr>
            </w:pPr>
          </w:p>
        </w:tc>
        <w:tc>
          <w:tcPr>
            <w:tcW w:w="990" w:type="dxa"/>
            <w:tcBorders>
              <w:top w:val="single" w:sz="4" w:space="0" w:color="auto"/>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56" w:author="Mike" w:date="2015-05-14T07:15:00Z"/>
                <w:color w:val="000000"/>
              </w:rPr>
            </w:pPr>
          </w:p>
        </w:tc>
        <w:tc>
          <w:tcPr>
            <w:tcW w:w="900" w:type="dxa"/>
            <w:tcBorders>
              <w:top w:val="single" w:sz="4" w:space="0" w:color="auto"/>
              <w:left w:val="single" w:sz="4" w:space="0" w:color="auto"/>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57" w:author="Mike" w:date="2015-05-14T07:15:00Z"/>
                <w:color w:val="000000"/>
              </w:rPr>
            </w:pPr>
          </w:p>
        </w:tc>
        <w:tc>
          <w:tcPr>
            <w:tcW w:w="6595"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F3654D" w:rsidRPr="003D5C5A" w:rsidDel="00991BB2" w:rsidRDefault="00F3654D" w:rsidP="00574914">
            <w:pPr>
              <w:tabs>
                <w:tab w:val="right" w:pos="2100"/>
              </w:tabs>
              <w:jc w:val="center"/>
              <w:rPr>
                <w:del w:id="458" w:author="Mike" w:date="2015-05-14T07:15:00Z"/>
                <w:color w:val="000000"/>
              </w:rPr>
            </w:pPr>
          </w:p>
        </w:tc>
      </w:tr>
    </w:tbl>
    <w:p w:rsidR="00F3654D" w:rsidRPr="003D5C5A" w:rsidDel="00991BB2" w:rsidRDefault="00F3654D" w:rsidP="00F3654D">
      <w:pPr>
        <w:rPr>
          <w:del w:id="459" w:author="Mike" w:date="2015-05-14T07:15:00Z"/>
        </w:rPr>
      </w:pPr>
    </w:p>
    <w:p w:rsidR="00F3654D" w:rsidRPr="003D5C5A" w:rsidDel="00991BB2" w:rsidRDefault="00F3654D" w:rsidP="00F3654D">
      <w:pPr>
        <w:rPr>
          <w:del w:id="460" w:author="Mike" w:date="2015-05-14T07:15:00Z"/>
        </w:rPr>
        <w:sectPr w:rsidR="00F3654D" w:rsidRPr="003D5C5A" w:rsidDel="00991BB2" w:rsidSect="00574914">
          <w:headerReference w:type="even" r:id="rId13"/>
          <w:headerReference w:type="default" r:id="rId14"/>
          <w:footerReference w:type="even" r:id="rId15"/>
          <w:headerReference w:type="first" r:id="rId16"/>
          <w:pgSz w:w="15840" w:h="12240" w:orient="landscape" w:code="1"/>
          <w:pgMar w:top="720" w:right="720" w:bottom="720" w:left="720" w:header="144" w:footer="144" w:gutter="0"/>
          <w:cols w:space="720"/>
          <w:docGrid w:linePitch="360"/>
        </w:sectPr>
      </w:pPr>
      <w:del w:id="461" w:author="Mike" w:date="2015-05-14T07:15:00Z">
        <w:r w:rsidDel="00991BB2">
          <w:delText>Explanations/Comments:</w:delText>
        </w:r>
      </w:del>
    </w:p>
    <w:p w:rsidR="00F3654D" w:rsidRPr="003D5C5A" w:rsidDel="00991BB2" w:rsidRDefault="00F3654D" w:rsidP="00F3654D">
      <w:pPr>
        <w:rPr>
          <w:del w:id="462" w:author="Mike" w:date="2015-05-14T07:15:00Z"/>
        </w:rPr>
      </w:pPr>
    </w:p>
    <w:tbl>
      <w:tblPr>
        <w:tblW w:w="14580" w:type="dxa"/>
        <w:tblInd w:w="-804" w:type="dxa"/>
        <w:tblLayout w:type="fixed"/>
        <w:tblCellMar>
          <w:top w:w="14" w:type="dxa"/>
          <w:left w:w="29" w:type="dxa"/>
          <w:right w:w="14" w:type="dxa"/>
        </w:tblCellMar>
        <w:tblLook w:val="0000" w:firstRow="0" w:lastRow="0" w:firstColumn="0" w:lastColumn="0" w:noHBand="0" w:noVBand="0"/>
      </w:tblPr>
      <w:tblGrid>
        <w:gridCol w:w="3600"/>
        <w:gridCol w:w="4140"/>
        <w:gridCol w:w="6840"/>
      </w:tblGrid>
      <w:tr w:rsidR="00F3654D" w:rsidRPr="00333803" w:rsidDel="00991BB2" w:rsidTr="00574914">
        <w:trPr>
          <w:trHeight w:val="323"/>
          <w:del w:id="463" w:author="Mike" w:date="2015-05-14T07:15:00Z"/>
        </w:trPr>
        <w:tc>
          <w:tcPr>
            <w:tcW w:w="14580" w:type="dxa"/>
            <w:gridSpan w:val="3"/>
            <w:tcBorders>
              <w:top w:val="single" w:sz="2" w:space="0" w:color="000000"/>
              <w:left w:val="single" w:sz="2" w:space="0" w:color="000000"/>
              <w:bottom w:val="single" w:sz="2" w:space="0" w:color="000000"/>
              <w:right w:val="single" w:sz="2" w:space="0" w:color="000000"/>
            </w:tcBorders>
            <w:noWrap/>
            <w:tcMar>
              <w:left w:w="29" w:type="dxa"/>
              <w:right w:w="14" w:type="dxa"/>
            </w:tcMar>
            <w:vAlign w:val="bottom"/>
          </w:tcPr>
          <w:p w:rsidR="00F3654D" w:rsidRPr="00333803" w:rsidDel="00991BB2" w:rsidRDefault="00F3654D" w:rsidP="00574914">
            <w:pPr>
              <w:spacing w:before="120" w:after="120"/>
              <w:jc w:val="center"/>
              <w:rPr>
                <w:del w:id="464" w:author="Mike" w:date="2015-05-14T07:15:00Z"/>
                <w:rFonts w:cs="Arial"/>
              </w:rPr>
            </w:pPr>
            <w:del w:id="465" w:author="Mike" w:date="2015-05-14T07:15:00Z">
              <w:r w:rsidRPr="00333803" w:rsidDel="00991BB2">
                <w:rPr>
                  <w:rFonts w:cs="Arial"/>
                  <w:b/>
                  <w:bCs/>
                  <w:szCs w:val="22"/>
                </w:rPr>
                <w:delText>SCHEDULE TO-3 —  POST-ACCEPTANCE PERFORMANCE PERIOD CASH FLOW</w:delText>
              </w:r>
            </w:del>
          </w:p>
        </w:tc>
      </w:tr>
      <w:tr w:rsidR="00F3654D" w:rsidRPr="00333803" w:rsidDel="00991BB2" w:rsidTr="00574914">
        <w:trPr>
          <w:cantSplit/>
          <w:trHeight w:val="260"/>
          <w:del w:id="466" w:author="Mike" w:date="2015-05-14T07:15:00Z"/>
        </w:trPr>
        <w:tc>
          <w:tcPr>
            <w:tcW w:w="3600" w:type="dxa"/>
            <w:tcBorders>
              <w:top w:val="single" w:sz="2" w:space="0" w:color="000000"/>
              <w:left w:val="single" w:sz="2" w:space="0" w:color="000000"/>
              <w:bottom w:val="single" w:sz="2" w:space="0" w:color="000000"/>
              <w:right w:val="single" w:sz="2" w:space="0" w:color="000000"/>
            </w:tcBorders>
            <w:noWrap/>
            <w:tcMar>
              <w:left w:w="29" w:type="dxa"/>
              <w:right w:w="14" w:type="dxa"/>
            </w:tcMar>
            <w:vAlign w:val="bottom"/>
          </w:tcPr>
          <w:p w:rsidR="00F3654D" w:rsidRPr="00333803" w:rsidDel="00991BB2" w:rsidRDefault="00F3654D" w:rsidP="00574914">
            <w:pPr>
              <w:spacing w:before="80" w:after="60"/>
              <w:rPr>
                <w:del w:id="467" w:author="Mike" w:date="2015-05-14T07:15:00Z"/>
                <w:rFonts w:cs="Arial"/>
                <w:b/>
                <w:bCs/>
              </w:rPr>
            </w:pPr>
            <w:del w:id="468" w:author="Mike" w:date="2015-05-14T07:15:00Z">
              <w:r w:rsidRPr="00333803" w:rsidDel="00991BB2">
                <w:rPr>
                  <w:rFonts w:cs="Arial"/>
                  <w:b/>
                  <w:bCs/>
                  <w:szCs w:val="22"/>
                </w:rPr>
                <w:delText>Project Site:</w:delText>
              </w:r>
            </w:del>
          </w:p>
        </w:tc>
        <w:tc>
          <w:tcPr>
            <w:tcW w:w="4140" w:type="dxa"/>
            <w:tcBorders>
              <w:top w:val="single" w:sz="2" w:space="0" w:color="000000"/>
              <w:left w:val="single" w:sz="2" w:space="0" w:color="000000"/>
              <w:bottom w:val="single" w:sz="2" w:space="0" w:color="000000"/>
              <w:right w:val="single" w:sz="2" w:space="0" w:color="000000"/>
            </w:tcBorders>
            <w:noWrap/>
            <w:tcMar>
              <w:left w:w="29" w:type="dxa"/>
              <w:right w:w="14" w:type="dxa"/>
            </w:tcMar>
            <w:vAlign w:val="bottom"/>
          </w:tcPr>
          <w:p w:rsidR="00F3654D" w:rsidRPr="00333803" w:rsidDel="00991BB2" w:rsidRDefault="00F3654D" w:rsidP="00574914">
            <w:pPr>
              <w:spacing w:before="80" w:after="60"/>
              <w:rPr>
                <w:del w:id="469" w:author="Mike" w:date="2015-05-14T07:15:00Z"/>
                <w:rFonts w:cs="Arial"/>
                <w:b/>
                <w:bCs/>
              </w:rPr>
            </w:pPr>
            <w:del w:id="470" w:author="Mike" w:date="2015-05-14T07:15:00Z">
              <w:r w:rsidRPr="00333803" w:rsidDel="00991BB2">
                <w:rPr>
                  <w:rFonts w:cs="Arial"/>
                  <w:b/>
                  <w:bCs/>
                  <w:szCs w:val="22"/>
                </w:rPr>
                <w:delText>Task Order No:</w:delText>
              </w:r>
            </w:del>
          </w:p>
        </w:tc>
        <w:tc>
          <w:tcPr>
            <w:tcW w:w="6840" w:type="dxa"/>
            <w:tcBorders>
              <w:top w:val="single" w:sz="2" w:space="0" w:color="000000"/>
              <w:left w:val="single" w:sz="2" w:space="0" w:color="000000"/>
              <w:bottom w:val="single" w:sz="2" w:space="0" w:color="000000"/>
              <w:right w:val="single" w:sz="4" w:space="0" w:color="000000"/>
            </w:tcBorders>
            <w:noWrap/>
            <w:tcMar>
              <w:left w:w="29" w:type="dxa"/>
              <w:right w:w="14" w:type="dxa"/>
            </w:tcMar>
            <w:vAlign w:val="bottom"/>
          </w:tcPr>
          <w:p w:rsidR="00F3654D" w:rsidRPr="00333803" w:rsidDel="00991BB2" w:rsidRDefault="00F3654D" w:rsidP="00574914">
            <w:pPr>
              <w:spacing w:before="80" w:after="60"/>
              <w:rPr>
                <w:del w:id="471" w:author="Mike" w:date="2015-05-14T07:15:00Z"/>
                <w:rFonts w:cs="Arial"/>
                <w:b/>
                <w:bCs/>
              </w:rPr>
            </w:pPr>
            <w:del w:id="472" w:author="Mike" w:date="2015-05-14T07:15:00Z">
              <w:r w:rsidRPr="00333803" w:rsidDel="00991BB2">
                <w:rPr>
                  <w:rFonts w:cs="Arial"/>
                  <w:b/>
                  <w:bCs/>
                  <w:szCs w:val="22"/>
                </w:rPr>
                <w:delText>Contractor Name:</w:delText>
              </w:r>
            </w:del>
          </w:p>
        </w:tc>
      </w:tr>
    </w:tbl>
    <w:p w:rsidR="00F3654D" w:rsidRPr="003D5C5A" w:rsidDel="00991BB2" w:rsidRDefault="00F3654D" w:rsidP="00F3654D">
      <w:pPr>
        <w:rPr>
          <w:del w:id="473" w:author="Mike" w:date="2015-05-14T07:15:00Z"/>
          <w:sz w:val="8"/>
        </w:rPr>
      </w:pPr>
    </w:p>
    <w:tbl>
      <w:tblPr>
        <w:tblW w:w="14580" w:type="dxa"/>
        <w:tblInd w:w="-8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29" w:type="dxa"/>
          <w:right w:w="43" w:type="dxa"/>
        </w:tblCellMar>
        <w:tblLook w:val="0000" w:firstRow="0" w:lastRow="0" w:firstColumn="0" w:lastColumn="0" w:noHBand="0" w:noVBand="0"/>
      </w:tblPr>
      <w:tblGrid>
        <w:gridCol w:w="3960"/>
        <w:gridCol w:w="1992"/>
        <w:gridCol w:w="3948"/>
        <w:gridCol w:w="4680"/>
      </w:tblGrid>
      <w:tr w:rsidR="00F3654D" w:rsidRPr="00333803" w:rsidDel="00991BB2" w:rsidTr="00574914">
        <w:trPr>
          <w:cantSplit/>
          <w:trHeight w:val="300"/>
          <w:del w:id="474" w:author="Mike" w:date="2015-05-14T07:15:00Z"/>
        </w:trPr>
        <w:tc>
          <w:tcPr>
            <w:tcW w:w="3960" w:type="dxa"/>
            <w:noWrap/>
            <w:tcMar>
              <w:left w:w="29" w:type="dxa"/>
              <w:right w:w="14" w:type="dxa"/>
            </w:tcMar>
            <w:vAlign w:val="bottom"/>
          </w:tcPr>
          <w:p w:rsidR="00F3654D" w:rsidRPr="00333803" w:rsidDel="00991BB2" w:rsidRDefault="00F3654D" w:rsidP="00574914">
            <w:pPr>
              <w:rPr>
                <w:del w:id="475" w:author="Mike" w:date="2015-05-14T07:15:00Z"/>
                <w:rFonts w:cs="Arial"/>
                <w:sz w:val="16"/>
                <w:szCs w:val="16"/>
              </w:rPr>
            </w:pPr>
            <w:del w:id="476" w:author="Mike" w:date="2015-05-14T07:15:00Z">
              <w:r w:rsidRPr="00333803" w:rsidDel="00991BB2">
                <w:rPr>
                  <w:rFonts w:cs="Arial"/>
                  <w:b/>
                  <w:bCs/>
                  <w:sz w:val="16"/>
                  <w:szCs w:val="16"/>
                </w:rPr>
                <w:delText>Project Capitalization</w:delText>
              </w:r>
            </w:del>
          </w:p>
        </w:tc>
        <w:tc>
          <w:tcPr>
            <w:tcW w:w="1992" w:type="dxa"/>
            <w:noWrap/>
            <w:tcMar>
              <w:left w:w="29" w:type="dxa"/>
              <w:right w:w="14" w:type="dxa"/>
            </w:tcMar>
            <w:vAlign w:val="bottom"/>
          </w:tcPr>
          <w:p w:rsidR="00F3654D" w:rsidRPr="00333803" w:rsidDel="00991BB2" w:rsidRDefault="00F3654D" w:rsidP="00574914">
            <w:pPr>
              <w:rPr>
                <w:del w:id="477" w:author="Mike" w:date="2015-05-14T07:15:00Z"/>
                <w:rFonts w:cs="Arial"/>
                <w:sz w:val="16"/>
                <w:szCs w:val="16"/>
              </w:rPr>
            </w:pPr>
          </w:p>
        </w:tc>
        <w:tc>
          <w:tcPr>
            <w:tcW w:w="3948" w:type="dxa"/>
            <w:tcMar>
              <w:left w:w="29" w:type="dxa"/>
              <w:right w:w="14" w:type="dxa"/>
            </w:tcMar>
            <w:vAlign w:val="bottom"/>
          </w:tcPr>
          <w:p w:rsidR="00F3654D" w:rsidRPr="00333803" w:rsidDel="00991BB2" w:rsidRDefault="00F3654D" w:rsidP="00574914">
            <w:pPr>
              <w:rPr>
                <w:del w:id="478" w:author="Mike" w:date="2015-05-14T07:15:00Z"/>
                <w:rFonts w:cs="Arial"/>
                <w:sz w:val="16"/>
                <w:szCs w:val="16"/>
              </w:rPr>
            </w:pPr>
            <w:del w:id="479" w:author="Mike" w:date="2015-05-14T07:15:00Z">
              <w:r w:rsidRPr="00333803" w:rsidDel="00991BB2">
                <w:rPr>
                  <w:rFonts w:cs="Arial"/>
                  <w:sz w:val="16"/>
                  <w:szCs w:val="16"/>
                </w:rPr>
                <w:delText>Applicable Financial Index:</w:delText>
              </w:r>
            </w:del>
          </w:p>
        </w:tc>
        <w:tc>
          <w:tcPr>
            <w:tcW w:w="4680" w:type="dxa"/>
            <w:noWrap/>
            <w:tcMar>
              <w:left w:w="29" w:type="dxa"/>
              <w:right w:w="14" w:type="dxa"/>
            </w:tcMar>
            <w:vAlign w:val="bottom"/>
          </w:tcPr>
          <w:p w:rsidR="00F3654D" w:rsidRPr="00333803" w:rsidDel="00991BB2" w:rsidRDefault="00F3654D" w:rsidP="00574914">
            <w:pPr>
              <w:rPr>
                <w:del w:id="480" w:author="Mike" w:date="2015-05-14T07:15:00Z"/>
                <w:rFonts w:cs="Arial"/>
                <w:sz w:val="16"/>
                <w:szCs w:val="16"/>
              </w:rPr>
            </w:pPr>
            <w:del w:id="481" w:author="Mike" w:date="2015-05-14T07:15:00Z">
              <w:r w:rsidRPr="00333803" w:rsidDel="00991BB2">
                <w:rPr>
                  <w:rFonts w:cs="Arial"/>
                  <w:sz w:val="16"/>
                  <w:szCs w:val="16"/>
                </w:rPr>
                <w:delText>Issue Date:</w:delText>
              </w:r>
            </w:del>
          </w:p>
        </w:tc>
      </w:tr>
      <w:tr w:rsidR="00F3654D" w:rsidRPr="00333803" w:rsidDel="00991BB2" w:rsidTr="00574914">
        <w:trPr>
          <w:cantSplit/>
          <w:trHeight w:val="300"/>
          <w:del w:id="482" w:author="Mike" w:date="2015-05-14T07:15:00Z"/>
        </w:trPr>
        <w:tc>
          <w:tcPr>
            <w:tcW w:w="3960" w:type="dxa"/>
            <w:noWrap/>
            <w:tcMar>
              <w:left w:w="29" w:type="dxa"/>
              <w:right w:w="14" w:type="dxa"/>
            </w:tcMar>
            <w:vAlign w:val="bottom"/>
          </w:tcPr>
          <w:p w:rsidR="00F3654D" w:rsidRPr="00333803" w:rsidDel="00991BB2" w:rsidRDefault="00F3654D" w:rsidP="00574914">
            <w:pPr>
              <w:rPr>
                <w:del w:id="483" w:author="Mike" w:date="2015-05-14T07:15:00Z"/>
                <w:rFonts w:cs="Arial"/>
                <w:sz w:val="16"/>
                <w:szCs w:val="16"/>
              </w:rPr>
            </w:pPr>
            <w:del w:id="484" w:author="Mike" w:date="2015-05-14T07:15:00Z">
              <w:r w:rsidRPr="00333803" w:rsidDel="00991BB2">
                <w:rPr>
                  <w:rFonts w:cs="Arial"/>
                  <w:sz w:val="16"/>
                  <w:szCs w:val="16"/>
                </w:rPr>
                <w:delText>Total Implementation Price (from TO-2 Total)</w:delText>
              </w:r>
            </w:del>
          </w:p>
        </w:tc>
        <w:tc>
          <w:tcPr>
            <w:tcW w:w="1992" w:type="dxa"/>
            <w:noWrap/>
            <w:tcMar>
              <w:left w:w="29" w:type="dxa"/>
              <w:right w:w="14" w:type="dxa"/>
            </w:tcMar>
            <w:vAlign w:val="bottom"/>
          </w:tcPr>
          <w:p w:rsidR="00F3654D" w:rsidRPr="00333803" w:rsidDel="00991BB2" w:rsidRDefault="00F3654D" w:rsidP="00574914">
            <w:pPr>
              <w:rPr>
                <w:del w:id="485" w:author="Mike" w:date="2015-05-14T07:15:00Z"/>
                <w:rFonts w:cs="Arial"/>
                <w:sz w:val="16"/>
                <w:szCs w:val="16"/>
              </w:rPr>
            </w:pPr>
          </w:p>
        </w:tc>
        <w:tc>
          <w:tcPr>
            <w:tcW w:w="3948" w:type="dxa"/>
            <w:noWrap/>
            <w:tcMar>
              <w:left w:w="29" w:type="dxa"/>
              <w:right w:w="14" w:type="dxa"/>
            </w:tcMar>
            <w:vAlign w:val="bottom"/>
          </w:tcPr>
          <w:p w:rsidR="00F3654D" w:rsidRPr="00333803" w:rsidDel="00991BB2" w:rsidRDefault="00F3654D" w:rsidP="00574914">
            <w:pPr>
              <w:rPr>
                <w:del w:id="486" w:author="Mike" w:date="2015-05-14T07:15:00Z"/>
                <w:rFonts w:cs="Arial"/>
                <w:sz w:val="16"/>
                <w:szCs w:val="16"/>
              </w:rPr>
            </w:pPr>
            <w:del w:id="487" w:author="Mike" w:date="2015-05-14T07:15:00Z">
              <w:r w:rsidRPr="00333803" w:rsidDel="00991BB2">
                <w:rPr>
                  <w:rFonts w:cs="Arial"/>
                  <w:sz w:val="16"/>
                  <w:szCs w:val="16"/>
                </w:rPr>
                <w:delText>Term (Years):</w:delText>
              </w:r>
            </w:del>
          </w:p>
        </w:tc>
        <w:tc>
          <w:tcPr>
            <w:tcW w:w="4680" w:type="dxa"/>
            <w:noWrap/>
            <w:tcMar>
              <w:left w:w="29" w:type="dxa"/>
              <w:right w:w="14" w:type="dxa"/>
            </w:tcMar>
            <w:vAlign w:val="bottom"/>
          </w:tcPr>
          <w:p w:rsidR="00F3654D" w:rsidRPr="00333803" w:rsidDel="00991BB2" w:rsidRDefault="00F3654D" w:rsidP="00574914">
            <w:pPr>
              <w:rPr>
                <w:del w:id="488" w:author="Mike" w:date="2015-05-14T07:15:00Z"/>
                <w:rFonts w:cs="Arial"/>
                <w:sz w:val="16"/>
                <w:szCs w:val="16"/>
              </w:rPr>
            </w:pPr>
            <w:del w:id="489" w:author="Mike" w:date="2015-05-14T07:15:00Z">
              <w:r w:rsidRPr="00333803" w:rsidDel="00991BB2">
                <w:rPr>
                  <w:rFonts w:cs="Arial"/>
                  <w:sz w:val="16"/>
                  <w:szCs w:val="16"/>
                </w:rPr>
                <w:delText>Source:</w:delText>
              </w:r>
            </w:del>
          </w:p>
        </w:tc>
      </w:tr>
      <w:tr w:rsidR="00F3654D" w:rsidRPr="00333803" w:rsidDel="00991BB2" w:rsidTr="00574914">
        <w:trPr>
          <w:cantSplit/>
          <w:trHeight w:val="300"/>
          <w:del w:id="490" w:author="Mike" w:date="2015-05-14T07:15:00Z"/>
        </w:trPr>
        <w:tc>
          <w:tcPr>
            <w:tcW w:w="3960" w:type="dxa"/>
            <w:noWrap/>
            <w:tcMar>
              <w:left w:w="29" w:type="dxa"/>
              <w:right w:w="14" w:type="dxa"/>
            </w:tcMar>
            <w:vAlign w:val="bottom"/>
          </w:tcPr>
          <w:p w:rsidR="00F3654D" w:rsidRPr="00333803" w:rsidDel="00991BB2" w:rsidRDefault="00F3654D" w:rsidP="00574914">
            <w:pPr>
              <w:rPr>
                <w:del w:id="491" w:author="Mike" w:date="2015-05-14T07:15:00Z"/>
                <w:rFonts w:cs="Arial"/>
                <w:sz w:val="16"/>
                <w:szCs w:val="16"/>
              </w:rPr>
            </w:pPr>
            <w:del w:id="492" w:author="Mike" w:date="2015-05-14T07:15:00Z">
              <w:r w:rsidRPr="00333803" w:rsidDel="00991BB2">
                <w:rPr>
                  <w:rFonts w:cs="Arial"/>
                  <w:sz w:val="16"/>
                  <w:szCs w:val="16"/>
                </w:rPr>
                <w:delText>Plus Financing Procurement Price ($)</w:delText>
              </w:r>
            </w:del>
          </w:p>
        </w:tc>
        <w:tc>
          <w:tcPr>
            <w:tcW w:w="1992" w:type="dxa"/>
            <w:noWrap/>
            <w:tcMar>
              <w:left w:w="29" w:type="dxa"/>
              <w:right w:w="14" w:type="dxa"/>
            </w:tcMar>
            <w:vAlign w:val="bottom"/>
          </w:tcPr>
          <w:p w:rsidR="00F3654D" w:rsidRPr="00333803" w:rsidDel="00991BB2" w:rsidRDefault="00F3654D" w:rsidP="00574914">
            <w:pPr>
              <w:rPr>
                <w:del w:id="493" w:author="Mike" w:date="2015-05-14T07:15:00Z"/>
                <w:rFonts w:cs="Arial"/>
                <w:sz w:val="16"/>
                <w:szCs w:val="16"/>
              </w:rPr>
            </w:pPr>
          </w:p>
        </w:tc>
        <w:tc>
          <w:tcPr>
            <w:tcW w:w="3948" w:type="dxa"/>
            <w:noWrap/>
            <w:tcMar>
              <w:left w:w="29" w:type="dxa"/>
              <w:right w:w="14" w:type="dxa"/>
            </w:tcMar>
            <w:vAlign w:val="bottom"/>
          </w:tcPr>
          <w:p w:rsidR="00F3654D" w:rsidRPr="00333803" w:rsidDel="00991BB2" w:rsidRDefault="00F3654D" w:rsidP="00574914">
            <w:pPr>
              <w:rPr>
                <w:del w:id="494" w:author="Mike" w:date="2015-05-14T07:15:00Z"/>
                <w:rFonts w:cs="Arial"/>
                <w:sz w:val="16"/>
                <w:szCs w:val="16"/>
              </w:rPr>
            </w:pPr>
            <w:del w:id="495" w:author="Mike" w:date="2015-05-14T07:15:00Z">
              <w:r w:rsidRPr="00333803" w:rsidDel="00991BB2">
                <w:rPr>
                  <w:rFonts w:cs="Arial"/>
                  <w:sz w:val="16"/>
                  <w:szCs w:val="16"/>
                </w:rPr>
                <w:delText>Index Rate:</w:delText>
              </w:r>
            </w:del>
          </w:p>
        </w:tc>
        <w:tc>
          <w:tcPr>
            <w:tcW w:w="4680" w:type="dxa"/>
            <w:noWrap/>
            <w:tcMar>
              <w:left w:w="29" w:type="dxa"/>
              <w:right w:w="14" w:type="dxa"/>
            </w:tcMar>
            <w:vAlign w:val="bottom"/>
          </w:tcPr>
          <w:p w:rsidR="00F3654D" w:rsidRPr="00333803" w:rsidDel="00991BB2" w:rsidRDefault="00F3654D" w:rsidP="00574914">
            <w:pPr>
              <w:rPr>
                <w:del w:id="496" w:author="Mike" w:date="2015-05-14T07:15:00Z"/>
                <w:rFonts w:cs="Arial"/>
                <w:sz w:val="16"/>
                <w:szCs w:val="16"/>
              </w:rPr>
            </w:pPr>
            <w:del w:id="497" w:author="Mike" w:date="2015-05-14T07:15:00Z">
              <w:r w:rsidRPr="00333803" w:rsidDel="00991BB2">
                <w:rPr>
                  <w:rFonts w:cs="Arial"/>
                  <w:sz w:val="16"/>
                  <w:szCs w:val="16"/>
                </w:rPr>
                <w:delText>Effective Through:</w:delText>
              </w:r>
            </w:del>
          </w:p>
        </w:tc>
      </w:tr>
      <w:tr w:rsidR="00F3654D" w:rsidRPr="00333803" w:rsidDel="00991BB2" w:rsidTr="00574914">
        <w:trPr>
          <w:cantSplit/>
          <w:trHeight w:val="404"/>
          <w:del w:id="498" w:author="Mike" w:date="2015-05-14T07:15:00Z"/>
        </w:trPr>
        <w:tc>
          <w:tcPr>
            <w:tcW w:w="3960" w:type="dxa"/>
            <w:noWrap/>
            <w:tcMar>
              <w:left w:w="29" w:type="dxa"/>
              <w:right w:w="14" w:type="dxa"/>
            </w:tcMar>
            <w:vAlign w:val="bottom"/>
          </w:tcPr>
          <w:p w:rsidR="00F3654D" w:rsidRPr="00333803" w:rsidDel="00991BB2" w:rsidRDefault="00F3654D" w:rsidP="00574914">
            <w:pPr>
              <w:rPr>
                <w:del w:id="499" w:author="Mike" w:date="2015-05-14T07:15:00Z"/>
                <w:rFonts w:cs="Arial"/>
                <w:i/>
                <w:sz w:val="16"/>
                <w:szCs w:val="16"/>
              </w:rPr>
            </w:pPr>
            <w:del w:id="500" w:author="Mike" w:date="2015-05-14T07:15:00Z">
              <w:r w:rsidRPr="00333803" w:rsidDel="00991BB2">
                <w:rPr>
                  <w:rFonts w:cs="Arial"/>
                  <w:sz w:val="16"/>
                  <w:szCs w:val="16"/>
                </w:rPr>
                <w:delText>Less Implementation Period Payments (from TO-1 (</w:delText>
              </w:r>
              <w:r w:rsidDel="00991BB2">
                <w:rPr>
                  <w:rFonts w:cs="Arial"/>
                  <w:sz w:val="16"/>
                  <w:szCs w:val="16"/>
                </w:rPr>
                <w:delText>f</w:delText>
              </w:r>
              <w:r w:rsidRPr="00333803" w:rsidDel="00991BB2">
                <w:rPr>
                  <w:rFonts w:cs="Arial"/>
                  <w:sz w:val="16"/>
                  <w:szCs w:val="16"/>
                </w:rPr>
                <w:delText>inal) (c))</w:delText>
              </w:r>
              <w:r w:rsidRPr="00333803" w:rsidDel="00991BB2">
                <w:rPr>
                  <w:rFonts w:cs="Arial"/>
                  <w:i/>
                  <w:sz w:val="16"/>
                  <w:szCs w:val="16"/>
                </w:rPr>
                <w:delText>(If proposed, must be fully documented)</w:delText>
              </w:r>
            </w:del>
          </w:p>
        </w:tc>
        <w:tc>
          <w:tcPr>
            <w:tcW w:w="1992" w:type="dxa"/>
            <w:noWrap/>
            <w:tcMar>
              <w:left w:w="29" w:type="dxa"/>
              <w:right w:w="14" w:type="dxa"/>
            </w:tcMar>
            <w:vAlign w:val="bottom"/>
          </w:tcPr>
          <w:p w:rsidR="00F3654D" w:rsidRPr="00333803" w:rsidDel="00991BB2" w:rsidRDefault="00F3654D" w:rsidP="00574914">
            <w:pPr>
              <w:rPr>
                <w:del w:id="501" w:author="Mike" w:date="2015-05-14T07:15:00Z"/>
                <w:rFonts w:cs="Arial"/>
                <w:sz w:val="16"/>
                <w:szCs w:val="16"/>
              </w:rPr>
            </w:pPr>
          </w:p>
        </w:tc>
        <w:tc>
          <w:tcPr>
            <w:tcW w:w="3948" w:type="dxa"/>
            <w:noWrap/>
            <w:tcMar>
              <w:left w:w="29" w:type="dxa"/>
              <w:right w:w="14" w:type="dxa"/>
            </w:tcMar>
            <w:vAlign w:val="bottom"/>
          </w:tcPr>
          <w:p w:rsidR="00F3654D" w:rsidRPr="00333803" w:rsidDel="00991BB2" w:rsidRDefault="00F3654D" w:rsidP="00574914">
            <w:pPr>
              <w:rPr>
                <w:del w:id="502" w:author="Mike" w:date="2015-05-14T07:15:00Z"/>
                <w:rFonts w:cs="Arial"/>
                <w:sz w:val="16"/>
                <w:szCs w:val="16"/>
              </w:rPr>
            </w:pPr>
            <w:del w:id="503" w:author="Mike" w:date="2015-05-14T07:15:00Z">
              <w:r w:rsidRPr="00333803" w:rsidDel="00991BB2">
                <w:rPr>
                  <w:rFonts w:cs="Arial"/>
                  <w:sz w:val="16"/>
                  <w:szCs w:val="16"/>
                </w:rPr>
                <w:delText>Added Premium (adjusted for tax incentives):</w:delText>
              </w:r>
            </w:del>
          </w:p>
        </w:tc>
        <w:tc>
          <w:tcPr>
            <w:tcW w:w="4680" w:type="dxa"/>
            <w:noWrap/>
            <w:tcMar>
              <w:left w:w="29" w:type="dxa"/>
              <w:right w:w="14" w:type="dxa"/>
            </w:tcMar>
            <w:vAlign w:val="bottom"/>
          </w:tcPr>
          <w:p w:rsidR="00F3654D" w:rsidRPr="00333803" w:rsidDel="00991BB2" w:rsidRDefault="00F3654D" w:rsidP="00574914">
            <w:pPr>
              <w:rPr>
                <w:del w:id="504" w:author="Mike" w:date="2015-05-14T07:15:00Z"/>
                <w:rFonts w:cs="Arial"/>
                <w:sz w:val="16"/>
                <w:szCs w:val="16"/>
              </w:rPr>
            </w:pPr>
          </w:p>
        </w:tc>
      </w:tr>
      <w:tr w:rsidR="00F3654D" w:rsidRPr="00333803" w:rsidDel="00991BB2" w:rsidTr="00574914">
        <w:trPr>
          <w:cantSplit/>
          <w:trHeight w:val="300"/>
          <w:del w:id="505" w:author="Mike" w:date="2015-05-14T07:15:00Z"/>
        </w:trPr>
        <w:tc>
          <w:tcPr>
            <w:tcW w:w="3960" w:type="dxa"/>
            <w:noWrap/>
            <w:tcMar>
              <w:left w:w="29" w:type="dxa"/>
              <w:right w:w="14" w:type="dxa"/>
            </w:tcMar>
            <w:vAlign w:val="bottom"/>
          </w:tcPr>
          <w:p w:rsidR="00F3654D" w:rsidRPr="00333803" w:rsidDel="00991BB2" w:rsidRDefault="00F3654D" w:rsidP="00574914">
            <w:pPr>
              <w:ind w:right="166"/>
              <w:jc w:val="right"/>
              <w:rPr>
                <w:del w:id="506" w:author="Mike" w:date="2015-05-14T07:15:00Z"/>
                <w:rFonts w:cs="Arial"/>
                <w:sz w:val="16"/>
                <w:szCs w:val="16"/>
              </w:rPr>
            </w:pPr>
            <w:del w:id="507" w:author="Mike" w:date="2015-05-14T07:15:00Z">
              <w:r w:rsidRPr="00333803" w:rsidDel="00991BB2">
                <w:rPr>
                  <w:rFonts w:cs="Arial"/>
                  <w:sz w:val="16"/>
                  <w:szCs w:val="16"/>
                </w:rPr>
                <w:delText>Total Amount Financed (Principal)</w:delText>
              </w:r>
            </w:del>
          </w:p>
        </w:tc>
        <w:tc>
          <w:tcPr>
            <w:tcW w:w="1992" w:type="dxa"/>
            <w:noWrap/>
            <w:tcMar>
              <w:left w:w="29" w:type="dxa"/>
              <w:right w:w="14" w:type="dxa"/>
            </w:tcMar>
            <w:vAlign w:val="bottom"/>
          </w:tcPr>
          <w:p w:rsidR="00F3654D" w:rsidRPr="00333803" w:rsidDel="00991BB2" w:rsidRDefault="00F3654D" w:rsidP="00574914">
            <w:pPr>
              <w:rPr>
                <w:del w:id="508" w:author="Mike" w:date="2015-05-14T07:15:00Z"/>
                <w:rFonts w:cs="Arial"/>
                <w:sz w:val="16"/>
                <w:szCs w:val="16"/>
              </w:rPr>
            </w:pPr>
          </w:p>
        </w:tc>
        <w:tc>
          <w:tcPr>
            <w:tcW w:w="3948" w:type="dxa"/>
            <w:noWrap/>
            <w:tcMar>
              <w:left w:w="29" w:type="dxa"/>
              <w:right w:w="14" w:type="dxa"/>
            </w:tcMar>
            <w:vAlign w:val="bottom"/>
          </w:tcPr>
          <w:p w:rsidR="00F3654D" w:rsidRPr="00333803" w:rsidDel="00991BB2" w:rsidRDefault="00F3654D" w:rsidP="00574914">
            <w:pPr>
              <w:rPr>
                <w:del w:id="509" w:author="Mike" w:date="2015-05-14T07:15:00Z"/>
                <w:rFonts w:cs="Arial"/>
                <w:sz w:val="16"/>
                <w:szCs w:val="16"/>
              </w:rPr>
            </w:pPr>
            <w:del w:id="510" w:author="Mike" w:date="2015-05-14T07:15:00Z">
              <w:r w:rsidRPr="00333803" w:rsidDel="00991BB2">
                <w:rPr>
                  <w:rFonts w:cs="Arial"/>
                  <w:sz w:val="16"/>
                  <w:szCs w:val="16"/>
                </w:rPr>
                <w:delText>Project Interest Rate:</w:delText>
              </w:r>
            </w:del>
          </w:p>
        </w:tc>
        <w:tc>
          <w:tcPr>
            <w:tcW w:w="4680" w:type="dxa"/>
            <w:noWrap/>
            <w:tcMar>
              <w:left w:w="29" w:type="dxa"/>
              <w:right w:w="14" w:type="dxa"/>
            </w:tcMar>
            <w:vAlign w:val="bottom"/>
          </w:tcPr>
          <w:p w:rsidR="00F3654D" w:rsidRPr="00333803" w:rsidDel="00991BB2" w:rsidRDefault="00F3654D" w:rsidP="00574914">
            <w:pPr>
              <w:rPr>
                <w:del w:id="511" w:author="Mike" w:date="2015-05-14T07:15:00Z"/>
                <w:rFonts w:cs="Arial"/>
                <w:sz w:val="16"/>
                <w:szCs w:val="16"/>
              </w:rPr>
            </w:pPr>
          </w:p>
        </w:tc>
      </w:tr>
    </w:tbl>
    <w:p w:rsidR="00F3654D" w:rsidRPr="00333803" w:rsidDel="00991BB2" w:rsidRDefault="00F3654D" w:rsidP="00F3654D">
      <w:pPr>
        <w:rPr>
          <w:del w:id="512" w:author="Mike" w:date="2015-05-14T07:15:00Z"/>
          <w:sz w:val="16"/>
          <w:szCs w:val="16"/>
        </w:rPr>
      </w:pPr>
    </w:p>
    <w:tbl>
      <w:tblPr>
        <w:tblW w:w="14580" w:type="dxa"/>
        <w:tblInd w:w="-812" w:type="dxa"/>
        <w:tblLayout w:type="fixed"/>
        <w:tblCellMar>
          <w:top w:w="29" w:type="dxa"/>
          <w:left w:w="29" w:type="dxa"/>
          <w:bottom w:w="14" w:type="dxa"/>
          <w:right w:w="29" w:type="dxa"/>
        </w:tblCellMar>
        <w:tblLook w:val="0000" w:firstRow="0" w:lastRow="0" w:firstColumn="0" w:lastColumn="0" w:noHBand="0" w:noVBand="0"/>
      </w:tblPr>
      <w:tblGrid>
        <w:gridCol w:w="4860"/>
        <w:gridCol w:w="1620"/>
        <w:gridCol w:w="1620"/>
        <w:gridCol w:w="1620"/>
        <w:gridCol w:w="1620"/>
        <w:gridCol w:w="1620"/>
        <w:gridCol w:w="1620"/>
      </w:tblGrid>
      <w:tr w:rsidR="00F3654D" w:rsidRPr="00333803" w:rsidDel="00991BB2" w:rsidTr="00574914">
        <w:trPr>
          <w:del w:id="513"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14" w:author="Mike" w:date="2015-05-14T07:15:00Z"/>
                <w:rFonts w:cs="Arial"/>
                <w:sz w:val="16"/>
                <w:szCs w:val="16"/>
              </w:rPr>
            </w:pPr>
            <w:del w:id="515" w:author="Mike" w:date="2015-05-14T07:15:00Z">
              <w:r w:rsidRPr="00333803" w:rsidDel="00991BB2">
                <w:rPr>
                  <w:rFonts w:cs="Arial"/>
                  <w:sz w:val="16"/>
                  <w:szCs w:val="16"/>
                </w:rPr>
                <w:delText>Term</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jc w:val="center"/>
              <w:rPr>
                <w:del w:id="516" w:author="Mike" w:date="2015-05-14T07:15:00Z"/>
                <w:rFonts w:cs="Arial"/>
                <w:sz w:val="16"/>
                <w:szCs w:val="16"/>
              </w:rPr>
            </w:pPr>
            <w:del w:id="517" w:author="Mike" w:date="2015-05-14T07:15:00Z">
              <w:r w:rsidRPr="00333803" w:rsidDel="00991BB2">
                <w:rPr>
                  <w:rFonts w:cs="Arial"/>
                  <w:sz w:val="16"/>
                  <w:szCs w:val="16"/>
                </w:rPr>
                <w:delText>1</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jc w:val="center"/>
              <w:rPr>
                <w:del w:id="518" w:author="Mike" w:date="2015-05-14T07:15:00Z"/>
                <w:rFonts w:cs="Arial"/>
                <w:sz w:val="16"/>
                <w:szCs w:val="16"/>
              </w:rPr>
            </w:pPr>
            <w:del w:id="519" w:author="Mike" w:date="2015-05-14T07:15:00Z">
              <w:r w:rsidRPr="00333803" w:rsidDel="00991BB2">
                <w:rPr>
                  <w:rFonts w:cs="Arial"/>
                  <w:sz w:val="16"/>
                  <w:szCs w:val="16"/>
                </w:rPr>
                <w:delText>2</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jc w:val="center"/>
              <w:rPr>
                <w:del w:id="520" w:author="Mike" w:date="2015-05-14T07:15:00Z"/>
                <w:rFonts w:cs="Arial"/>
                <w:sz w:val="16"/>
                <w:szCs w:val="16"/>
              </w:rPr>
            </w:pPr>
            <w:del w:id="521" w:author="Mike" w:date="2015-05-14T07:15:00Z">
              <w:r w:rsidRPr="00333803" w:rsidDel="00991BB2">
                <w:rPr>
                  <w:rFonts w:cs="Arial"/>
                  <w:sz w:val="16"/>
                  <w:szCs w:val="16"/>
                </w:rPr>
                <w:delText>3</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jc w:val="center"/>
              <w:rPr>
                <w:del w:id="522" w:author="Mike" w:date="2015-05-14T07:15:00Z"/>
                <w:rFonts w:cs="Arial"/>
                <w:sz w:val="16"/>
                <w:szCs w:val="16"/>
              </w:rPr>
            </w:pPr>
            <w:del w:id="523" w:author="Mike" w:date="2015-05-14T07:15:00Z">
              <w:r w:rsidRPr="00333803" w:rsidDel="00991BB2">
                <w:rPr>
                  <w:rFonts w:cs="Arial"/>
                  <w:sz w:val="16"/>
                  <w:szCs w:val="16"/>
                </w:rPr>
                <w:delText>4</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jc w:val="center"/>
              <w:rPr>
                <w:del w:id="524" w:author="Mike" w:date="2015-05-14T07:15:00Z"/>
                <w:rFonts w:cs="Arial"/>
                <w:sz w:val="16"/>
                <w:szCs w:val="16"/>
              </w:rPr>
            </w:pPr>
            <w:del w:id="525" w:author="Mike" w:date="2015-05-14T07:15:00Z">
              <w:r w:rsidRPr="00333803" w:rsidDel="00991BB2">
                <w:rPr>
                  <w:rFonts w:cs="Arial"/>
                  <w:sz w:val="16"/>
                  <w:szCs w:val="16"/>
                </w:rPr>
                <w:delText>5</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jc w:val="center"/>
              <w:rPr>
                <w:del w:id="526" w:author="Mike" w:date="2015-05-14T07:15:00Z"/>
                <w:rFonts w:cs="Arial"/>
                <w:sz w:val="16"/>
                <w:szCs w:val="16"/>
              </w:rPr>
            </w:pPr>
            <w:del w:id="527" w:author="Mike" w:date="2015-05-14T07:15:00Z">
              <w:r w:rsidRPr="00333803" w:rsidDel="00991BB2">
                <w:rPr>
                  <w:rFonts w:cs="Arial"/>
                  <w:sz w:val="16"/>
                  <w:szCs w:val="16"/>
                </w:rPr>
                <w:delText>6</w:delText>
              </w:r>
            </w:del>
          </w:p>
        </w:tc>
      </w:tr>
      <w:tr w:rsidR="00F3654D" w:rsidRPr="00333803" w:rsidDel="00991BB2" w:rsidTr="00574914">
        <w:trPr>
          <w:del w:id="528"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29" w:author="Mike" w:date="2015-05-14T07:15:00Z"/>
                <w:rFonts w:cs="Arial"/>
                <w:sz w:val="16"/>
                <w:szCs w:val="16"/>
              </w:rPr>
            </w:pPr>
            <w:del w:id="530" w:author="Mike" w:date="2015-05-14T07:15:00Z">
              <w:r w:rsidRPr="00333803" w:rsidDel="00991BB2">
                <w:rPr>
                  <w:rFonts w:cs="Arial"/>
                  <w:sz w:val="16"/>
                  <w:szCs w:val="16"/>
                </w:rPr>
                <w:delText>Annual Cash Flow (Post-Acceptance Performance Period)</w:delText>
              </w:r>
            </w:del>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3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3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3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34"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35"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36" w:author="Mike" w:date="2015-05-14T07:15:00Z"/>
                <w:rFonts w:cs="Arial"/>
                <w:sz w:val="16"/>
                <w:szCs w:val="16"/>
              </w:rPr>
            </w:pPr>
          </w:p>
        </w:tc>
      </w:tr>
      <w:tr w:rsidR="00F3654D" w:rsidRPr="00333803" w:rsidDel="00991BB2" w:rsidTr="00574914">
        <w:trPr>
          <w:del w:id="537"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38" w:author="Mike" w:date="2015-05-14T07:15:00Z"/>
                <w:rFonts w:cs="Arial"/>
                <w:sz w:val="16"/>
                <w:szCs w:val="16"/>
              </w:rPr>
            </w:pPr>
            <w:del w:id="539" w:author="Mike" w:date="2015-05-14T07:15:00Z">
              <w:r w:rsidRPr="00333803" w:rsidDel="00991BB2">
                <w:rPr>
                  <w:rFonts w:cs="Arial"/>
                  <w:sz w:val="16"/>
                  <w:szCs w:val="16"/>
                </w:rPr>
                <w:delText>Debt Service</w:delText>
              </w:r>
            </w:del>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4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4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4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4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44"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33803" w:rsidDel="00991BB2" w:rsidRDefault="00F3654D" w:rsidP="00574914">
            <w:pPr>
              <w:rPr>
                <w:del w:id="545" w:author="Mike" w:date="2015-05-14T07:15:00Z"/>
                <w:rFonts w:cs="Arial"/>
                <w:sz w:val="16"/>
                <w:szCs w:val="16"/>
              </w:rPr>
            </w:pPr>
          </w:p>
        </w:tc>
      </w:tr>
      <w:tr w:rsidR="00F3654D" w:rsidRPr="00333803" w:rsidDel="00991BB2" w:rsidTr="00574914">
        <w:trPr>
          <w:del w:id="546"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33803" w:rsidDel="00991BB2" w:rsidRDefault="00F3654D" w:rsidP="00574914">
            <w:pPr>
              <w:ind w:firstLineChars="100" w:firstLine="160"/>
              <w:rPr>
                <w:del w:id="547" w:author="Mike" w:date="2015-05-14T07:15:00Z"/>
                <w:rFonts w:cs="Arial"/>
                <w:sz w:val="16"/>
                <w:szCs w:val="16"/>
              </w:rPr>
            </w:pPr>
            <w:del w:id="548" w:author="Mike" w:date="2015-05-14T07:15:00Z">
              <w:r w:rsidRPr="00333803" w:rsidDel="00991BB2">
                <w:rPr>
                  <w:rFonts w:cs="Arial"/>
                  <w:sz w:val="16"/>
                  <w:szCs w:val="16"/>
                </w:rPr>
                <w:delText xml:space="preserve">Principal Repayment ($)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33803" w:rsidDel="00991BB2" w:rsidRDefault="00F3654D" w:rsidP="00574914">
            <w:pPr>
              <w:rPr>
                <w:del w:id="54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5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5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5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5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54" w:author="Mike" w:date="2015-05-14T07:15:00Z"/>
                <w:rFonts w:cs="Arial"/>
                <w:sz w:val="16"/>
                <w:szCs w:val="16"/>
              </w:rPr>
            </w:pPr>
          </w:p>
        </w:tc>
      </w:tr>
      <w:tr w:rsidR="00F3654D" w:rsidRPr="00333803" w:rsidDel="00991BB2" w:rsidTr="00574914">
        <w:trPr>
          <w:del w:id="555"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33803" w:rsidDel="00991BB2" w:rsidRDefault="00F3654D" w:rsidP="00574914">
            <w:pPr>
              <w:ind w:firstLineChars="100" w:firstLine="160"/>
              <w:rPr>
                <w:del w:id="556" w:author="Mike" w:date="2015-05-14T07:15:00Z"/>
                <w:rFonts w:cs="Arial"/>
                <w:sz w:val="16"/>
                <w:szCs w:val="16"/>
              </w:rPr>
            </w:pPr>
            <w:del w:id="557" w:author="Mike" w:date="2015-05-14T07:15:00Z">
              <w:r w:rsidRPr="00333803" w:rsidDel="00991BB2">
                <w:rPr>
                  <w:rFonts w:cs="Arial"/>
                  <w:sz w:val="16"/>
                  <w:szCs w:val="16"/>
                </w:rPr>
                <w:delText xml:space="preserve">Less incentives (i.e., REC, White Tag, etc.)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33803" w:rsidDel="00991BB2" w:rsidRDefault="00F3654D" w:rsidP="00574914">
            <w:pPr>
              <w:rPr>
                <w:del w:id="558" w:author="Mike" w:date="2015-05-14T07:15:00Z"/>
                <w:rFonts w:cs="Arial"/>
                <w:sz w:val="16"/>
                <w:szCs w:val="16"/>
              </w:rPr>
            </w:pPr>
          </w:p>
          <w:p w:rsidR="00F3654D" w:rsidRPr="00333803" w:rsidDel="00991BB2" w:rsidRDefault="00F3654D" w:rsidP="00574914">
            <w:pPr>
              <w:rPr>
                <w:del w:id="55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6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6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6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6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64" w:author="Mike" w:date="2015-05-14T07:15:00Z"/>
                <w:rFonts w:cs="Arial"/>
                <w:sz w:val="16"/>
                <w:szCs w:val="16"/>
              </w:rPr>
            </w:pPr>
          </w:p>
        </w:tc>
      </w:tr>
      <w:tr w:rsidR="00F3654D" w:rsidRPr="00333803" w:rsidDel="00991BB2" w:rsidTr="00574914">
        <w:trPr>
          <w:del w:id="565"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33803" w:rsidDel="00991BB2" w:rsidRDefault="00F3654D" w:rsidP="00574914">
            <w:pPr>
              <w:ind w:firstLineChars="100" w:firstLine="160"/>
              <w:rPr>
                <w:del w:id="566" w:author="Mike" w:date="2015-05-14T07:15:00Z"/>
                <w:rFonts w:cs="Arial"/>
                <w:sz w:val="16"/>
                <w:szCs w:val="16"/>
              </w:rPr>
            </w:pPr>
            <w:del w:id="567" w:author="Mike" w:date="2015-05-14T07:15:00Z">
              <w:r w:rsidRPr="00333803" w:rsidDel="00991BB2">
                <w:rPr>
                  <w:rFonts w:cs="Arial"/>
                  <w:sz w:val="16"/>
                  <w:szCs w:val="16"/>
                </w:rPr>
                <w:delText>Net principal repayment before interest</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33803" w:rsidDel="00991BB2" w:rsidRDefault="00F3654D" w:rsidP="00574914">
            <w:pPr>
              <w:rPr>
                <w:del w:id="568"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6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7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7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7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73" w:author="Mike" w:date="2015-05-14T07:15:00Z"/>
                <w:rFonts w:cs="Arial"/>
                <w:sz w:val="16"/>
                <w:szCs w:val="16"/>
              </w:rPr>
            </w:pPr>
          </w:p>
        </w:tc>
      </w:tr>
      <w:tr w:rsidR="00F3654D" w:rsidRPr="00333803" w:rsidDel="00991BB2" w:rsidTr="00574914">
        <w:trPr>
          <w:del w:id="574"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33803" w:rsidDel="00991BB2" w:rsidRDefault="00F3654D" w:rsidP="00574914">
            <w:pPr>
              <w:ind w:firstLineChars="100" w:firstLine="160"/>
              <w:rPr>
                <w:del w:id="575" w:author="Mike" w:date="2015-05-14T07:15:00Z"/>
                <w:rFonts w:cs="Arial"/>
                <w:sz w:val="16"/>
                <w:szCs w:val="16"/>
              </w:rPr>
            </w:pPr>
            <w:del w:id="576" w:author="Mike" w:date="2015-05-14T07:15:00Z">
              <w:r w:rsidRPr="00333803" w:rsidDel="00991BB2">
                <w:rPr>
                  <w:rFonts w:cs="Arial"/>
                  <w:sz w:val="16"/>
                  <w:szCs w:val="16"/>
                </w:rPr>
                <w:delText>Interest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33803" w:rsidDel="00991BB2" w:rsidRDefault="00F3654D" w:rsidP="00574914">
            <w:pPr>
              <w:rPr>
                <w:del w:id="577"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78"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7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8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8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33803" w:rsidDel="00991BB2" w:rsidRDefault="00F3654D" w:rsidP="00574914">
            <w:pPr>
              <w:rPr>
                <w:del w:id="582" w:author="Mike" w:date="2015-05-14T07:15:00Z"/>
                <w:rFonts w:cs="Arial"/>
                <w:sz w:val="16"/>
                <w:szCs w:val="16"/>
              </w:rPr>
            </w:pPr>
          </w:p>
        </w:tc>
      </w:tr>
      <w:tr w:rsidR="00F3654D" w:rsidRPr="00333803" w:rsidDel="00991BB2" w:rsidTr="00574914">
        <w:trPr>
          <w:del w:id="583"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ind w:right="79"/>
              <w:jc w:val="right"/>
              <w:rPr>
                <w:del w:id="584" w:author="Mike" w:date="2015-05-14T07:15:00Z"/>
                <w:rFonts w:cs="Arial"/>
                <w:sz w:val="16"/>
                <w:szCs w:val="16"/>
              </w:rPr>
            </w:pPr>
            <w:del w:id="585" w:author="Mike" w:date="2015-05-14T07:15:00Z">
              <w:r w:rsidRPr="00333803" w:rsidDel="00991BB2">
                <w:rPr>
                  <w:rFonts w:cs="Arial"/>
                  <w:sz w:val="16"/>
                  <w:szCs w:val="16"/>
                </w:rPr>
                <w:delText>Total Debt Service (a)</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86"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87"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88"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8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9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91" w:author="Mike" w:date="2015-05-14T07:15:00Z"/>
                <w:rFonts w:cs="Arial"/>
                <w:sz w:val="16"/>
                <w:szCs w:val="16"/>
              </w:rPr>
            </w:pPr>
          </w:p>
        </w:tc>
      </w:tr>
      <w:tr w:rsidR="00F3654D" w:rsidRPr="00333803" w:rsidDel="00991BB2" w:rsidTr="00574914">
        <w:trPr>
          <w:del w:id="592"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jc w:val="center"/>
              <w:rPr>
                <w:del w:id="593" w:author="Mike" w:date="2015-05-14T07:15:00Z"/>
                <w:rFonts w:cs="Arial"/>
                <w:b/>
                <w:bCs/>
                <w:sz w:val="16"/>
                <w:szCs w:val="16"/>
              </w:rPr>
            </w:pPr>
            <w:del w:id="594" w:author="Mike" w:date="2015-05-14T07:15:00Z">
              <w:r w:rsidRPr="00333803" w:rsidDel="00991BB2">
                <w:rPr>
                  <w:rFonts w:cs="Arial"/>
                  <w:b/>
                  <w:bCs/>
                  <w:sz w:val="16"/>
                  <w:szCs w:val="16"/>
                </w:rPr>
                <w:delText>Post-Acceptance Performance Period Expenses</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95"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96"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97"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98"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59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00" w:author="Mike" w:date="2015-05-14T07:15:00Z"/>
                <w:rFonts w:cs="Arial"/>
                <w:sz w:val="16"/>
                <w:szCs w:val="16"/>
              </w:rPr>
            </w:pPr>
          </w:p>
        </w:tc>
      </w:tr>
      <w:tr w:rsidR="00F3654D" w:rsidRPr="00333803" w:rsidDel="00991BB2" w:rsidTr="00574914">
        <w:trPr>
          <w:del w:id="601"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02" w:author="Mike" w:date="2015-05-14T07:15:00Z"/>
                <w:rFonts w:cs="Arial"/>
                <w:sz w:val="16"/>
                <w:szCs w:val="16"/>
              </w:rPr>
            </w:pPr>
            <w:del w:id="603" w:author="Mike" w:date="2015-05-14T07:15:00Z">
              <w:r w:rsidRPr="00333803" w:rsidDel="00991BB2">
                <w:rPr>
                  <w:rFonts w:cs="Arial"/>
                  <w:sz w:val="16"/>
                  <w:szCs w:val="16"/>
                </w:rPr>
                <w:delText>Management/Administration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04"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05"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06"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07"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08"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09" w:author="Mike" w:date="2015-05-14T07:15:00Z"/>
                <w:rFonts w:cs="Arial"/>
                <w:sz w:val="16"/>
                <w:szCs w:val="16"/>
              </w:rPr>
            </w:pPr>
          </w:p>
        </w:tc>
      </w:tr>
      <w:tr w:rsidR="00F3654D" w:rsidRPr="00333803" w:rsidDel="00991BB2" w:rsidTr="00574914">
        <w:trPr>
          <w:del w:id="610"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11" w:author="Mike" w:date="2015-05-14T07:15:00Z"/>
                <w:rFonts w:cs="Arial"/>
                <w:sz w:val="16"/>
                <w:szCs w:val="16"/>
              </w:rPr>
            </w:pPr>
            <w:del w:id="612" w:author="Mike" w:date="2015-05-14T07:15:00Z">
              <w:r w:rsidRPr="00333803" w:rsidDel="00991BB2">
                <w:rPr>
                  <w:rFonts w:cs="Arial"/>
                  <w:sz w:val="16"/>
                  <w:szCs w:val="16"/>
                </w:rPr>
                <w:delText>Measurement and Verification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1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14"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15"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16"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17"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18" w:author="Mike" w:date="2015-05-14T07:15:00Z"/>
                <w:rFonts w:cs="Arial"/>
                <w:sz w:val="16"/>
                <w:szCs w:val="16"/>
              </w:rPr>
            </w:pPr>
          </w:p>
        </w:tc>
      </w:tr>
      <w:tr w:rsidR="00F3654D" w:rsidRPr="00333803" w:rsidDel="00991BB2" w:rsidTr="00574914">
        <w:trPr>
          <w:del w:id="619"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2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2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2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2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24"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25"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26" w:author="Mike" w:date="2015-05-14T07:15:00Z"/>
                <w:rFonts w:cs="Arial"/>
                <w:sz w:val="16"/>
                <w:szCs w:val="16"/>
              </w:rPr>
            </w:pPr>
          </w:p>
        </w:tc>
      </w:tr>
      <w:tr w:rsidR="00F3654D" w:rsidRPr="00333803" w:rsidDel="00991BB2" w:rsidTr="00574914">
        <w:trPr>
          <w:del w:id="627"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28"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2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3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3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3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3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34" w:author="Mike" w:date="2015-05-14T07:15:00Z"/>
                <w:rFonts w:cs="Arial"/>
                <w:sz w:val="16"/>
                <w:szCs w:val="16"/>
              </w:rPr>
            </w:pPr>
          </w:p>
        </w:tc>
      </w:tr>
      <w:tr w:rsidR="00F3654D" w:rsidRPr="00333803" w:rsidDel="00991BB2" w:rsidTr="00574914">
        <w:trPr>
          <w:del w:id="635"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36"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37"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38"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3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4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4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42" w:author="Mike" w:date="2015-05-14T07:15:00Z"/>
                <w:rFonts w:cs="Arial"/>
                <w:sz w:val="16"/>
                <w:szCs w:val="16"/>
              </w:rPr>
            </w:pPr>
          </w:p>
        </w:tc>
      </w:tr>
      <w:tr w:rsidR="00F3654D" w:rsidRPr="00333803" w:rsidDel="00991BB2" w:rsidTr="00574914">
        <w:trPr>
          <w:del w:id="643"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44" w:author="Mike" w:date="2015-05-14T07:15:00Z"/>
                <w:rFonts w:cs="Arial"/>
                <w:sz w:val="16"/>
                <w:szCs w:val="16"/>
              </w:rPr>
            </w:pPr>
            <w:del w:id="645" w:author="Mike" w:date="2015-05-14T07:15:00Z">
              <w:r w:rsidRPr="00333803" w:rsidDel="00991BB2">
                <w:rPr>
                  <w:rFonts w:cs="Arial"/>
                  <w:sz w:val="16"/>
                  <w:szCs w:val="16"/>
                </w:rPr>
                <w:delText xml:space="preserve">Other – Describe </w:delText>
              </w:r>
              <w:r w:rsidDel="00991BB2">
                <w:rPr>
                  <w:rFonts w:cs="Arial"/>
                  <w:sz w:val="16"/>
                  <w:szCs w:val="16"/>
                </w:rPr>
                <w:delText>and</w:delText>
              </w:r>
              <w:r w:rsidRPr="00333803" w:rsidDel="00991BB2">
                <w:rPr>
                  <w:rFonts w:cs="Arial"/>
                  <w:sz w:val="16"/>
                  <w:szCs w:val="16"/>
                </w:rPr>
                <w:delText xml:space="preserve"> Explain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46"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47"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48"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4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5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51" w:author="Mike" w:date="2015-05-14T07:15:00Z"/>
                <w:rFonts w:cs="Arial"/>
                <w:sz w:val="16"/>
                <w:szCs w:val="16"/>
              </w:rPr>
            </w:pPr>
          </w:p>
        </w:tc>
      </w:tr>
      <w:tr w:rsidR="00F3654D" w:rsidRPr="00333803" w:rsidDel="00991BB2" w:rsidTr="00574914">
        <w:trPr>
          <w:del w:id="652"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53" w:author="Mike" w:date="2015-05-14T07:15:00Z"/>
                <w:rFonts w:cs="Arial"/>
                <w:sz w:val="16"/>
                <w:szCs w:val="16"/>
              </w:rPr>
            </w:pPr>
            <w:del w:id="654" w:author="Mike" w:date="2015-05-14T07:15:00Z">
              <w:r w:rsidRPr="00333803" w:rsidDel="00991BB2">
                <w:rPr>
                  <w:rFonts w:cs="Arial"/>
                  <w:sz w:val="16"/>
                  <w:szCs w:val="16"/>
                </w:rPr>
                <w:delText xml:space="preserve">Other – Describe </w:delText>
              </w:r>
              <w:r w:rsidDel="00991BB2">
                <w:rPr>
                  <w:rFonts w:cs="Arial"/>
                  <w:sz w:val="16"/>
                  <w:szCs w:val="16"/>
                </w:rPr>
                <w:delText>and</w:delText>
              </w:r>
              <w:r w:rsidRPr="00333803" w:rsidDel="00991BB2">
                <w:rPr>
                  <w:rFonts w:cs="Arial"/>
                  <w:sz w:val="16"/>
                  <w:szCs w:val="16"/>
                </w:rPr>
                <w:delText xml:space="preserve"> Explain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55"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56"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57"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58"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5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60" w:author="Mike" w:date="2015-05-14T07:15:00Z"/>
                <w:rFonts w:cs="Arial"/>
                <w:sz w:val="16"/>
                <w:szCs w:val="16"/>
              </w:rPr>
            </w:pPr>
          </w:p>
        </w:tc>
      </w:tr>
      <w:tr w:rsidR="00F3654D" w:rsidRPr="00333803" w:rsidDel="00991BB2" w:rsidTr="00574914">
        <w:trPr>
          <w:del w:id="661"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62" w:author="Mike" w:date="2015-05-14T07:15:00Z"/>
                <w:rFonts w:cs="Arial"/>
                <w:sz w:val="16"/>
                <w:szCs w:val="16"/>
              </w:rPr>
            </w:pPr>
            <w:del w:id="663" w:author="Mike" w:date="2015-05-14T07:15:00Z">
              <w:r w:rsidRPr="00333803" w:rsidDel="00991BB2">
                <w:rPr>
                  <w:rFonts w:cs="Arial"/>
                  <w:sz w:val="16"/>
                  <w:szCs w:val="16"/>
                </w:rPr>
                <w:delText xml:space="preserve">      SUBTOTAL Before Application of Indirect Rates</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64"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65"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66"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67"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68"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69" w:author="Mike" w:date="2015-05-14T07:15:00Z"/>
                <w:rFonts w:cs="Arial"/>
                <w:sz w:val="16"/>
                <w:szCs w:val="16"/>
              </w:rPr>
            </w:pPr>
          </w:p>
        </w:tc>
      </w:tr>
      <w:tr w:rsidR="00F3654D" w:rsidRPr="00333803" w:rsidDel="00991BB2" w:rsidTr="00574914">
        <w:trPr>
          <w:del w:id="670"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71" w:author="Mike" w:date="2015-05-14T07:15:00Z"/>
                <w:rFonts w:cs="Arial"/>
                <w:sz w:val="16"/>
                <w:szCs w:val="16"/>
              </w:rPr>
            </w:pPr>
            <w:del w:id="672" w:author="Mike" w:date="2015-05-14T07:15:00Z">
              <w:r w:rsidRPr="00333803" w:rsidDel="00991BB2">
                <w:rPr>
                  <w:rFonts w:cs="Arial"/>
                  <w:sz w:val="16"/>
                  <w:szCs w:val="16"/>
                </w:rPr>
                <w:delText>Indirect Cost Rate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7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74"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75"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76"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77"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78" w:author="Mike" w:date="2015-05-14T07:15:00Z"/>
                <w:rFonts w:cs="Arial"/>
                <w:sz w:val="16"/>
                <w:szCs w:val="16"/>
              </w:rPr>
            </w:pPr>
          </w:p>
        </w:tc>
      </w:tr>
      <w:tr w:rsidR="00F3654D" w:rsidRPr="00333803" w:rsidDel="00991BB2" w:rsidTr="00574914">
        <w:trPr>
          <w:del w:id="679"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80" w:author="Mike" w:date="2015-05-14T07:15:00Z"/>
                <w:rFonts w:cs="Arial"/>
                <w:sz w:val="16"/>
                <w:szCs w:val="16"/>
              </w:rPr>
            </w:pPr>
            <w:del w:id="681" w:author="Mike" w:date="2015-05-14T07:15:00Z">
              <w:r w:rsidRPr="00333803" w:rsidDel="00991BB2">
                <w:rPr>
                  <w:rFonts w:cs="Arial"/>
                  <w:sz w:val="16"/>
                  <w:szCs w:val="16"/>
                </w:rPr>
                <w:delText>Indirect Cost Applied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8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8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84"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85"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86"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87" w:author="Mike" w:date="2015-05-14T07:15:00Z"/>
                <w:rFonts w:cs="Arial"/>
                <w:sz w:val="16"/>
                <w:szCs w:val="16"/>
              </w:rPr>
            </w:pPr>
          </w:p>
        </w:tc>
      </w:tr>
      <w:tr w:rsidR="00F3654D" w:rsidRPr="00333803" w:rsidDel="00991BB2" w:rsidTr="00574914">
        <w:trPr>
          <w:del w:id="688"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tcPr>
          <w:p w:rsidR="00F3654D" w:rsidRPr="00333803" w:rsidDel="00991BB2" w:rsidRDefault="00F3654D" w:rsidP="00574914">
            <w:pPr>
              <w:jc w:val="right"/>
              <w:rPr>
                <w:del w:id="689" w:author="Mike" w:date="2015-05-14T07:15:00Z"/>
                <w:rFonts w:cs="Arial"/>
                <w:sz w:val="16"/>
                <w:szCs w:val="16"/>
              </w:rPr>
            </w:pPr>
            <w:del w:id="690" w:author="Mike" w:date="2015-05-14T07:15:00Z">
              <w:r w:rsidRPr="00333803" w:rsidDel="00991BB2">
                <w:rPr>
                  <w:rFonts w:cs="Arial"/>
                  <w:sz w:val="16"/>
                  <w:szCs w:val="16"/>
                </w:rPr>
                <w:delText xml:space="preserve">     SUBTOTAL Post-Acceptance Performance  Period Exp</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9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9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9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94"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95"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96" w:author="Mike" w:date="2015-05-14T07:15:00Z"/>
                <w:rFonts w:cs="Arial"/>
                <w:sz w:val="16"/>
                <w:szCs w:val="16"/>
              </w:rPr>
            </w:pPr>
          </w:p>
        </w:tc>
      </w:tr>
      <w:tr w:rsidR="00F3654D" w:rsidRPr="00333803" w:rsidDel="00991BB2" w:rsidTr="00574914">
        <w:trPr>
          <w:del w:id="697"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698" w:author="Mike" w:date="2015-05-14T07:15:00Z"/>
                <w:rFonts w:cs="Arial"/>
                <w:sz w:val="16"/>
                <w:szCs w:val="16"/>
              </w:rPr>
            </w:pPr>
            <w:del w:id="699" w:author="Mike" w:date="2015-05-14T07:15:00Z">
              <w:r w:rsidRPr="00333803" w:rsidDel="00991BB2">
                <w:rPr>
                  <w:rFonts w:cs="Arial"/>
                  <w:sz w:val="16"/>
                  <w:szCs w:val="16"/>
                </w:rPr>
                <w:delText>Post-Acceptance Performance Period Profit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0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0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0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0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04"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05" w:author="Mike" w:date="2015-05-14T07:15:00Z"/>
                <w:rFonts w:cs="Arial"/>
                <w:sz w:val="16"/>
                <w:szCs w:val="16"/>
              </w:rPr>
            </w:pPr>
          </w:p>
        </w:tc>
      </w:tr>
      <w:tr w:rsidR="00F3654D" w:rsidRPr="00333803" w:rsidDel="00991BB2" w:rsidTr="00574914">
        <w:trPr>
          <w:del w:id="706"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07" w:author="Mike" w:date="2015-05-14T07:15:00Z"/>
                <w:rFonts w:cs="Arial"/>
                <w:sz w:val="16"/>
                <w:szCs w:val="16"/>
              </w:rPr>
            </w:pPr>
            <w:del w:id="708" w:author="Mike" w:date="2015-05-14T07:15:00Z">
              <w:r w:rsidRPr="00333803" w:rsidDel="00991BB2">
                <w:rPr>
                  <w:rFonts w:cs="Arial"/>
                  <w:sz w:val="16"/>
                  <w:szCs w:val="16"/>
                </w:rPr>
                <w:delText>Post-Acceptance Performance Period Profit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09"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10"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11"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12"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13" w:author="Mike" w:date="2015-05-14T07:15:00Z"/>
                <w:rFonts w:cs="Arial"/>
                <w:sz w:val="16"/>
                <w:szCs w:val="16"/>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33803" w:rsidDel="00991BB2" w:rsidRDefault="00F3654D" w:rsidP="00574914">
            <w:pPr>
              <w:rPr>
                <w:del w:id="714" w:author="Mike" w:date="2015-05-14T07:15:00Z"/>
                <w:rFonts w:cs="Arial"/>
                <w:sz w:val="16"/>
                <w:szCs w:val="16"/>
              </w:rPr>
            </w:pPr>
          </w:p>
        </w:tc>
      </w:tr>
      <w:tr w:rsidR="00F3654D" w:rsidRPr="00333803" w:rsidDel="00991BB2" w:rsidTr="00574914">
        <w:trPr>
          <w:del w:id="715" w:author="Mike" w:date="2015-05-14T07:15:00Z"/>
        </w:trPr>
        <w:tc>
          <w:tcPr>
            <w:tcW w:w="4860" w:type="dxa"/>
            <w:tcBorders>
              <w:top w:val="single" w:sz="2" w:space="0" w:color="auto"/>
              <w:left w:val="single" w:sz="4"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ind w:right="79"/>
              <w:jc w:val="right"/>
              <w:rPr>
                <w:del w:id="716" w:author="Mike" w:date="2015-05-14T07:15:00Z"/>
                <w:rFonts w:cs="Arial"/>
                <w:sz w:val="16"/>
                <w:szCs w:val="16"/>
              </w:rPr>
            </w:pPr>
            <w:del w:id="717" w:author="Mike" w:date="2015-05-14T07:15:00Z">
              <w:r w:rsidRPr="00333803" w:rsidDel="00991BB2">
                <w:rPr>
                  <w:rFonts w:cs="Arial"/>
                  <w:sz w:val="16"/>
                  <w:szCs w:val="16"/>
                </w:rPr>
                <w:delText>Total Post-Acceptance Performance Period Expenses (b)</w:delText>
              </w:r>
            </w:del>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18" w:author="Mike" w:date="2015-05-14T07:15:00Z"/>
                <w:rFonts w:cs="Arial"/>
                <w:sz w:val="16"/>
                <w:szCs w:val="16"/>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19" w:author="Mike" w:date="2015-05-14T07:15:00Z"/>
                <w:rFonts w:cs="Arial"/>
                <w:sz w:val="16"/>
                <w:szCs w:val="16"/>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20" w:author="Mike" w:date="2015-05-14T07:15:00Z"/>
                <w:rFonts w:cs="Arial"/>
                <w:sz w:val="16"/>
                <w:szCs w:val="16"/>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21" w:author="Mike" w:date="2015-05-14T07:15:00Z"/>
                <w:rFonts w:cs="Arial"/>
                <w:sz w:val="16"/>
                <w:szCs w:val="16"/>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22" w:author="Mike" w:date="2015-05-14T07:15:00Z"/>
                <w:rFonts w:cs="Arial"/>
                <w:sz w:val="16"/>
                <w:szCs w:val="16"/>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23" w:author="Mike" w:date="2015-05-14T07:15:00Z"/>
                <w:rFonts w:cs="Arial"/>
                <w:sz w:val="16"/>
                <w:szCs w:val="16"/>
              </w:rPr>
            </w:pPr>
          </w:p>
        </w:tc>
      </w:tr>
      <w:tr w:rsidR="00F3654D" w:rsidRPr="00333803" w:rsidDel="00991BB2" w:rsidTr="00574914">
        <w:trPr>
          <w:del w:id="724" w:author="Mike" w:date="2015-05-14T07:15:00Z"/>
        </w:trPr>
        <w:tc>
          <w:tcPr>
            <w:tcW w:w="4860" w:type="dxa"/>
            <w:tcBorders>
              <w:top w:val="single" w:sz="12" w:space="0" w:color="auto"/>
              <w:left w:val="single" w:sz="4"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ind w:right="79"/>
              <w:rPr>
                <w:del w:id="725" w:author="Mike" w:date="2015-05-14T07:15:00Z"/>
                <w:rFonts w:cs="Arial"/>
                <w:sz w:val="16"/>
                <w:szCs w:val="16"/>
              </w:rPr>
            </w:pPr>
            <w:del w:id="726" w:author="Mike" w:date="2015-05-14T07:15:00Z">
              <w:r w:rsidRPr="00333803" w:rsidDel="00991BB2">
                <w:rPr>
                  <w:rFonts w:cs="Arial"/>
                  <w:sz w:val="16"/>
                  <w:szCs w:val="16"/>
                </w:rPr>
                <w:delText>TOTAL - ANNUAL CONTRACTOR PAYMENTS (a)+(b)</w:delText>
              </w:r>
            </w:del>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27" w:author="Mike" w:date="2015-05-14T07:15:00Z"/>
                <w:rFonts w:cs="Arial"/>
                <w:sz w:val="16"/>
                <w:szCs w:val="16"/>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28" w:author="Mike" w:date="2015-05-14T07:15:00Z"/>
                <w:rFonts w:cs="Arial"/>
                <w:sz w:val="16"/>
                <w:szCs w:val="16"/>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29" w:author="Mike" w:date="2015-05-14T07:15:00Z"/>
                <w:rFonts w:cs="Arial"/>
                <w:sz w:val="16"/>
                <w:szCs w:val="16"/>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30" w:author="Mike" w:date="2015-05-14T07:15:00Z"/>
                <w:rFonts w:cs="Arial"/>
                <w:sz w:val="16"/>
                <w:szCs w:val="16"/>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31" w:author="Mike" w:date="2015-05-14T07:15:00Z"/>
                <w:rFonts w:cs="Arial"/>
                <w:sz w:val="16"/>
                <w:szCs w:val="16"/>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33803" w:rsidDel="00991BB2" w:rsidRDefault="00F3654D" w:rsidP="00574914">
            <w:pPr>
              <w:rPr>
                <w:del w:id="732" w:author="Mike" w:date="2015-05-14T07:15:00Z"/>
                <w:rFonts w:cs="Arial"/>
                <w:sz w:val="16"/>
                <w:szCs w:val="16"/>
              </w:rPr>
            </w:pPr>
          </w:p>
        </w:tc>
      </w:tr>
    </w:tbl>
    <w:p w:rsidR="00F3654D" w:rsidRPr="003D5C5A" w:rsidDel="00991BB2" w:rsidRDefault="00F3654D" w:rsidP="00F3654D">
      <w:pPr>
        <w:rPr>
          <w:del w:id="733" w:author="Mike" w:date="2015-05-14T07:15:00Z"/>
          <w:sz w:val="18"/>
          <w:szCs w:val="18"/>
        </w:rPr>
      </w:pPr>
    </w:p>
    <w:p w:rsidR="00F3654D" w:rsidRPr="003D5C5A" w:rsidDel="00991BB2" w:rsidRDefault="00F3654D" w:rsidP="00F3654D">
      <w:pPr>
        <w:rPr>
          <w:del w:id="734" w:author="Mike" w:date="2015-05-14T07:15:00Z"/>
          <w:b/>
        </w:rPr>
      </w:pPr>
    </w:p>
    <w:tbl>
      <w:tblPr>
        <w:tblW w:w="14580" w:type="dxa"/>
        <w:tblInd w:w="-812" w:type="dxa"/>
        <w:tblLayout w:type="fixed"/>
        <w:tblCellMar>
          <w:top w:w="29" w:type="dxa"/>
          <w:left w:w="29" w:type="dxa"/>
          <w:bottom w:w="14" w:type="dxa"/>
          <w:right w:w="29" w:type="dxa"/>
        </w:tblCellMar>
        <w:tblLook w:val="0000" w:firstRow="0" w:lastRow="0" w:firstColumn="0" w:lastColumn="0" w:noHBand="0" w:noVBand="0"/>
      </w:tblPr>
      <w:tblGrid>
        <w:gridCol w:w="4860"/>
        <w:gridCol w:w="1620"/>
        <w:gridCol w:w="1620"/>
        <w:gridCol w:w="1620"/>
        <w:gridCol w:w="1620"/>
        <w:gridCol w:w="1620"/>
        <w:gridCol w:w="1620"/>
      </w:tblGrid>
      <w:tr w:rsidR="00F3654D" w:rsidRPr="003D5C5A" w:rsidDel="00991BB2" w:rsidTr="00574914">
        <w:trPr>
          <w:del w:id="735"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736" w:author="Mike" w:date="2015-05-14T07:15:00Z"/>
                <w:rFonts w:cs="Arial"/>
                <w:sz w:val="18"/>
                <w:szCs w:val="18"/>
              </w:rPr>
            </w:pPr>
            <w:del w:id="737" w:author="Mike" w:date="2015-05-14T07:15:00Z">
              <w:r w:rsidRPr="003D5C5A" w:rsidDel="00991BB2">
                <w:rPr>
                  <w:rFonts w:cs="Arial"/>
                  <w:sz w:val="18"/>
                  <w:szCs w:val="18"/>
                </w:rPr>
                <w:lastRenderedPageBreak/>
                <w:delText>Term</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738" w:author="Mike" w:date="2015-05-14T07:15:00Z"/>
                <w:rFonts w:cs="Arial"/>
                <w:sz w:val="18"/>
                <w:szCs w:val="18"/>
              </w:rPr>
            </w:pPr>
            <w:del w:id="739" w:author="Mike" w:date="2015-05-14T07:15:00Z">
              <w:r w:rsidRPr="003D5C5A" w:rsidDel="00991BB2">
                <w:rPr>
                  <w:rFonts w:cs="Arial"/>
                  <w:sz w:val="18"/>
                  <w:szCs w:val="18"/>
                </w:rPr>
                <w:delText>7</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740" w:author="Mike" w:date="2015-05-14T07:15:00Z"/>
                <w:rFonts w:cs="Arial"/>
                <w:sz w:val="18"/>
                <w:szCs w:val="18"/>
              </w:rPr>
            </w:pPr>
            <w:del w:id="741" w:author="Mike" w:date="2015-05-14T07:15:00Z">
              <w:r w:rsidRPr="003D5C5A" w:rsidDel="00991BB2">
                <w:rPr>
                  <w:rFonts w:cs="Arial"/>
                  <w:sz w:val="18"/>
                  <w:szCs w:val="18"/>
                </w:rPr>
                <w:delText>8</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742" w:author="Mike" w:date="2015-05-14T07:15:00Z"/>
                <w:rFonts w:cs="Arial"/>
                <w:sz w:val="18"/>
                <w:szCs w:val="18"/>
              </w:rPr>
            </w:pPr>
            <w:del w:id="743" w:author="Mike" w:date="2015-05-14T07:15:00Z">
              <w:r w:rsidRPr="003D5C5A" w:rsidDel="00991BB2">
                <w:rPr>
                  <w:rFonts w:cs="Arial"/>
                  <w:sz w:val="18"/>
                  <w:szCs w:val="18"/>
                </w:rPr>
                <w:delText>9</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744" w:author="Mike" w:date="2015-05-14T07:15:00Z"/>
                <w:rFonts w:cs="Arial"/>
                <w:sz w:val="18"/>
                <w:szCs w:val="18"/>
              </w:rPr>
            </w:pPr>
            <w:del w:id="745" w:author="Mike" w:date="2015-05-14T07:15:00Z">
              <w:r w:rsidRPr="003D5C5A" w:rsidDel="00991BB2">
                <w:rPr>
                  <w:rFonts w:cs="Arial"/>
                  <w:sz w:val="18"/>
                  <w:szCs w:val="18"/>
                </w:rPr>
                <w:delText>10</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746" w:author="Mike" w:date="2015-05-14T07:15:00Z"/>
                <w:rFonts w:cs="Arial"/>
                <w:sz w:val="18"/>
                <w:szCs w:val="18"/>
              </w:rPr>
            </w:pPr>
            <w:del w:id="747" w:author="Mike" w:date="2015-05-14T07:15:00Z">
              <w:r w:rsidRPr="003D5C5A" w:rsidDel="00991BB2">
                <w:rPr>
                  <w:rFonts w:cs="Arial"/>
                  <w:sz w:val="18"/>
                  <w:szCs w:val="18"/>
                </w:rPr>
                <w:delText>11</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748" w:author="Mike" w:date="2015-05-14T07:15:00Z"/>
                <w:rFonts w:cs="Arial"/>
                <w:sz w:val="18"/>
                <w:szCs w:val="18"/>
              </w:rPr>
            </w:pPr>
            <w:del w:id="749" w:author="Mike" w:date="2015-05-14T07:15:00Z">
              <w:r w:rsidRPr="003D5C5A" w:rsidDel="00991BB2">
                <w:rPr>
                  <w:rFonts w:cs="Arial"/>
                  <w:sz w:val="18"/>
                  <w:szCs w:val="18"/>
                </w:rPr>
                <w:delText>12</w:delText>
              </w:r>
            </w:del>
          </w:p>
        </w:tc>
      </w:tr>
      <w:tr w:rsidR="00F3654D" w:rsidRPr="003D5C5A" w:rsidDel="00991BB2" w:rsidTr="00574914">
        <w:trPr>
          <w:del w:id="750"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751" w:author="Mike" w:date="2015-05-14T07:15:00Z"/>
                <w:rFonts w:cs="Arial"/>
                <w:sz w:val="18"/>
                <w:szCs w:val="18"/>
              </w:rPr>
            </w:pPr>
            <w:del w:id="752" w:author="Mike" w:date="2015-05-14T07:15:00Z">
              <w:r w:rsidRPr="003D5C5A" w:rsidDel="00991BB2">
                <w:rPr>
                  <w:rFonts w:cs="Arial"/>
                  <w:sz w:val="18"/>
                  <w:szCs w:val="18"/>
                </w:rPr>
                <w:delText>Annual Cash Flow (Post-Acceptance Performance Period)</w:delText>
              </w:r>
            </w:del>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5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5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5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5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5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58" w:author="Mike" w:date="2015-05-14T07:15:00Z"/>
                <w:rFonts w:cs="Arial"/>
                <w:sz w:val="18"/>
                <w:szCs w:val="18"/>
              </w:rPr>
            </w:pPr>
          </w:p>
        </w:tc>
      </w:tr>
      <w:tr w:rsidR="00F3654D" w:rsidRPr="003D5C5A" w:rsidDel="00991BB2" w:rsidTr="00574914">
        <w:trPr>
          <w:del w:id="759"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760" w:author="Mike" w:date="2015-05-14T07:15:00Z"/>
                <w:rFonts w:cs="Arial"/>
                <w:sz w:val="18"/>
                <w:szCs w:val="18"/>
              </w:rPr>
            </w:pPr>
            <w:del w:id="761" w:author="Mike" w:date="2015-05-14T07:15:00Z">
              <w:r w:rsidRPr="003D5C5A" w:rsidDel="00991BB2">
                <w:rPr>
                  <w:rFonts w:cs="Arial"/>
                  <w:sz w:val="18"/>
                  <w:szCs w:val="18"/>
                </w:rPr>
                <w:delText>Debt Service</w:delText>
              </w:r>
            </w:del>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6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6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6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6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6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767" w:author="Mike" w:date="2015-05-14T07:15:00Z"/>
                <w:rFonts w:cs="Arial"/>
                <w:sz w:val="18"/>
                <w:szCs w:val="18"/>
              </w:rPr>
            </w:pPr>
          </w:p>
        </w:tc>
      </w:tr>
      <w:tr w:rsidR="00F3654D" w:rsidRPr="003D5C5A" w:rsidDel="00991BB2" w:rsidTr="00574914">
        <w:trPr>
          <w:del w:id="768"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769" w:author="Mike" w:date="2015-05-14T07:15:00Z"/>
                <w:rFonts w:cs="Arial"/>
                <w:sz w:val="18"/>
                <w:szCs w:val="18"/>
              </w:rPr>
            </w:pPr>
            <w:del w:id="770" w:author="Mike" w:date="2015-05-14T07:15:00Z">
              <w:r w:rsidRPr="003D5C5A" w:rsidDel="00991BB2">
                <w:rPr>
                  <w:rFonts w:cs="Arial"/>
                  <w:sz w:val="18"/>
                  <w:szCs w:val="18"/>
                </w:rPr>
                <w:delText xml:space="preserve">Principal Repayment ($)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77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7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7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7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7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76" w:author="Mike" w:date="2015-05-14T07:15:00Z"/>
                <w:rFonts w:cs="Arial"/>
                <w:sz w:val="18"/>
                <w:szCs w:val="18"/>
              </w:rPr>
            </w:pPr>
          </w:p>
        </w:tc>
      </w:tr>
      <w:tr w:rsidR="00F3654D" w:rsidRPr="003D5C5A" w:rsidDel="00991BB2" w:rsidTr="00574914">
        <w:trPr>
          <w:del w:id="777"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778" w:author="Mike" w:date="2015-05-14T07:15:00Z"/>
                <w:rFonts w:cs="Arial"/>
                <w:sz w:val="18"/>
                <w:szCs w:val="18"/>
              </w:rPr>
            </w:pPr>
            <w:del w:id="779" w:author="Mike" w:date="2015-05-14T07:15:00Z">
              <w:r w:rsidRPr="003D5C5A" w:rsidDel="00991BB2">
                <w:rPr>
                  <w:rFonts w:cs="Arial"/>
                  <w:sz w:val="18"/>
                  <w:szCs w:val="18"/>
                </w:rPr>
                <w:delText xml:space="preserve">Less incentives (i.e., REC, White Tag, etc.)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780" w:author="Mike" w:date="2015-05-14T07:15:00Z"/>
                <w:rFonts w:cs="Arial"/>
                <w:sz w:val="18"/>
                <w:szCs w:val="18"/>
              </w:rPr>
            </w:pPr>
          </w:p>
          <w:p w:rsidR="00F3654D" w:rsidRPr="003D5C5A" w:rsidDel="00991BB2" w:rsidRDefault="00F3654D" w:rsidP="00574914">
            <w:pPr>
              <w:rPr>
                <w:del w:id="78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8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8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8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8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86" w:author="Mike" w:date="2015-05-14T07:15:00Z"/>
                <w:rFonts w:cs="Arial"/>
                <w:sz w:val="18"/>
                <w:szCs w:val="18"/>
              </w:rPr>
            </w:pPr>
          </w:p>
        </w:tc>
      </w:tr>
      <w:tr w:rsidR="00F3654D" w:rsidRPr="003D5C5A" w:rsidDel="00991BB2" w:rsidTr="00574914">
        <w:trPr>
          <w:del w:id="787"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788" w:author="Mike" w:date="2015-05-14T07:15:00Z"/>
                <w:rFonts w:cs="Arial"/>
                <w:sz w:val="18"/>
                <w:szCs w:val="18"/>
              </w:rPr>
            </w:pPr>
            <w:del w:id="789" w:author="Mike" w:date="2015-05-14T07:15:00Z">
              <w:r w:rsidRPr="003D5C5A" w:rsidDel="00991BB2">
                <w:rPr>
                  <w:rFonts w:cs="Arial"/>
                  <w:sz w:val="18"/>
                  <w:szCs w:val="18"/>
                </w:rPr>
                <w:delText>Net principal repayment before interest</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79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9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9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9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9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795" w:author="Mike" w:date="2015-05-14T07:15:00Z"/>
                <w:rFonts w:cs="Arial"/>
                <w:sz w:val="18"/>
                <w:szCs w:val="18"/>
              </w:rPr>
            </w:pPr>
          </w:p>
        </w:tc>
      </w:tr>
      <w:tr w:rsidR="00F3654D" w:rsidRPr="003D5C5A" w:rsidDel="00991BB2" w:rsidTr="00574914">
        <w:trPr>
          <w:del w:id="796"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797" w:author="Mike" w:date="2015-05-14T07:15:00Z"/>
                <w:rFonts w:cs="Arial"/>
                <w:sz w:val="18"/>
                <w:szCs w:val="18"/>
              </w:rPr>
            </w:pPr>
            <w:del w:id="798" w:author="Mike" w:date="2015-05-14T07:15:00Z">
              <w:r w:rsidRPr="003D5C5A" w:rsidDel="00991BB2">
                <w:rPr>
                  <w:rFonts w:cs="Arial"/>
                  <w:sz w:val="18"/>
                  <w:szCs w:val="18"/>
                </w:rPr>
                <w:delText>Interest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79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80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80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80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80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804" w:author="Mike" w:date="2015-05-14T07:15:00Z"/>
                <w:rFonts w:cs="Arial"/>
                <w:sz w:val="18"/>
                <w:szCs w:val="18"/>
              </w:rPr>
            </w:pPr>
          </w:p>
        </w:tc>
      </w:tr>
      <w:tr w:rsidR="00F3654D" w:rsidRPr="003D5C5A" w:rsidDel="00991BB2" w:rsidTr="00574914">
        <w:trPr>
          <w:del w:id="805"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ind w:right="79"/>
              <w:jc w:val="right"/>
              <w:rPr>
                <w:del w:id="806" w:author="Mike" w:date="2015-05-14T07:15:00Z"/>
                <w:rFonts w:cs="Arial"/>
                <w:sz w:val="18"/>
                <w:szCs w:val="18"/>
              </w:rPr>
            </w:pPr>
            <w:del w:id="807" w:author="Mike" w:date="2015-05-14T07:15:00Z">
              <w:r w:rsidRPr="003D5C5A" w:rsidDel="00991BB2">
                <w:rPr>
                  <w:rFonts w:cs="Arial"/>
                  <w:sz w:val="18"/>
                  <w:szCs w:val="18"/>
                </w:rPr>
                <w:delText>Total Debt Service (a)</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0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0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1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1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1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13" w:author="Mike" w:date="2015-05-14T07:15:00Z"/>
                <w:rFonts w:cs="Arial"/>
                <w:sz w:val="18"/>
                <w:szCs w:val="18"/>
              </w:rPr>
            </w:pPr>
          </w:p>
        </w:tc>
      </w:tr>
      <w:tr w:rsidR="00F3654D" w:rsidRPr="003D5C5A" w:rsidDel="00991BB2" w:rsidTr="00574914">
        <w:trPr>
          <w:del w:id="814"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815" w:author="Mike" w:date="2015-05-14T07:15:00Z"/>
                <w:rFonts w:cs="Arial"/>
                <w:b/>
                <w:bCs/>
                <w:sz w:val="18"/>
                <w:szCs w:val="18"/>
              </w:rPr>
            </w:pPr>
            <w:del w:id="816" w:author="Mike" w:date="2015-05-14T07:15:00Z">
              <w:r w:rsidRPr="003D5C5A" w:rsidDel="00991BB2">
                <w:rPr>
                  <w:rFonts w:cs="Arial"/>
                  <w:b/>
                  <w:bCs/>
                  <w:sz w:val="18"/>
                  <w:szCs w:val="18"/>
                </w:rPr>
                <w:delText>Post-Acceptance Performance Period Expenses</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1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1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1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2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2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22" w:author="Mike" w:date="2015-05-14T07:15:00Z"/>
                <w:rFonts w:cs="Arial"/>
                <w:sz w:val="18"/>
                <w:szCs w:val="18"/>
              </w:rPr>
            </w:pPr>
          </w:p>
        </w:tc>
      </w:tr>
      <w:tr w:rsidR="00F3654D" w:rsidRPr="003D5C5A" w:rsidDel="00991BB2" w:rsidTr="00574914">
        <w:trPr>
          <w:del w:id="823"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24" w:author="Mike" w:date="2015-05-14T07:15:00Z"/>
                <w:rFonts w:cs="Arial"/>
                <w:sz w:val="18"/>
                <w:szCs w:val="18"/>
              </w:rPr>
            </w:pPr>
            <w:del w:id="825" w:author="Mike" w:date="2015-05-14T07:15:00Z">
              <w:r w:rsidRPr="003D5C5A" w:rsidDel="00991BB2">
                <w:rPr>
                  <w:rFonts w:cs="Arial"/>
                  <w:sz w:val="18"/>
                  <w:szCs w:val="18"/>
                </w:rPr>
                <w:delText>Management/Administration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2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2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2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2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3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31" w:author="Mike" w:date="2015-05-14T07:15:00Z"/>
                <w:rFonts w:cs="Arial"/>
                <w:sz w:val="18"/>
                <w:szCs w:val="18"/>
              </w:rPr>
            </w:pPr>
          </w:p>
        </w:tc>
      </w:tr>
      <w:tr w:rsidR="00F3654D" w:rsidRPr="003D5C5A" w:rsidDel="00991BB2" w:rsidTr="00574914">
        <w:trPr>
          <w:del w:id="832"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33" w:author="Mike" w:date="2015-05-14T07:15:00Z"/>
                <w:rFonts w:cs="Arial"/>
                <w:sz w:val="18"/>
                <w:szCs w:val="18"/>
              </w:rPr>
            </w:pPr>
            <w:del w:id="834" w:author="Mike" w:date="2015-05-14T07:15:00Z">
              <w:r w:rsidRPr="003D5C5A" w:rsidDel="00991BB2">
                <w:rPr>
                  <w:rFonts w:cs="Arial"/>
                  <w:sz w:val="18"/>
                  <w:szCs w:val="18"/>
                </w:rPr>
                <w:delText>Measurement and Verification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3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3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3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3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3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40" w:author="Mike" w:date="2015-05-14T07:15:00Z"/>
                <w:rFonts w:cs="Arial"/>
                <w:sz w:val="18"/>
                <w:szCs w:val="18"/>
              </w:rPr>
            </w:pPr>
          </w:p>
        </w:tc>
      </w:tr>
      <w:tr w:rsidR="00F3654D" w:rsidRPr="003D5C5A" w:rsidDel="00991BB2" w:rsidTr="00574914">
        <w:trPr>
          <w:del w:id="841"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4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4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4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4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4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4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48" w:author="Mike" w:date="2015-05-14T07:15:00Z"/>
                <w:rFonts w:cs="Arial"/>
                <w:sz w:val="18"/>
                <w:szCs w:val="18"/>
              </w:rPr>
            </w:pPr>
          </w:p>
        </w:tc>
      </w:tr>
      <w:tr w:rsidR="00F3654D" w:rsidRPr="003D5C5A" w:rsidDel="00991BB2" w:rsidTr="00574914">
        <w:trPr>
          <w:del w:id="849"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5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5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5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5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5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5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56" w:author="Mike" w:date="2015-05-14T07:15:00Z"/>
                <w:rFonts w:cs="Arial"/>
                <w:sz w:val="18"/>
                <w:szCs w:val="18"/>
              </w:rPr>
            </w:pPr>
          </w:p>
        </w:tc>
      </w:tr>
      <w:tr w:rsidR="00F3654D" w:rsidRPr="003D5C5A" w:rsidDel="00991BB2" w:rsidTr="00574914">
        <w:trPr>
          <w:del w:id="857"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5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5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6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6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6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6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64" w:author="Mike" w:date="2015-05-14T07:15:00Z"/>
                <w:rFonts w:cs="Arial"/>
                <w:sz w:val="18"/>
                <w:szCs w:val="18"/>
              </w:rPr>
            </w:pPr>
          </w:p>
        </w:tc>
      </w:tr>
      <w:tr w:rsidR="00F3654D" w:rsidRPr="003D5C5A" w:rsidDel="00991BB2" w:rsidTr="00574914">
        <w:trPr>
          <w:del w:id="865"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66" w:author="Mike" w:date="2015-05-14T07:15:00Z"/>
                <w:rFonts w:cs="Arial"/>
                <w:sz w:val="18"/>
                <w:szCs w:val="18"/>
              </w:rPr>
            </w:pPr>
            <w:del w:id="867" w:author="Mike" w:date="2015-05-14T07:15:00Z">
              <w:r w:rsidRPr="003D5C5A" w:rsidDel="00991BB2">
                <w:rPr>
                  <w:rFonts w:cs="Arial"/>
                  <w:sz w:val="18"/>
                  <w:szCs w:val="18"/>
                </w:rPr>
                <w:delText xml:space="preserve">Other – Describe </w:delText>
              </w:r>
              <w:r w:rsidDel="00991BB2">
                <w:rPr>
                  <w:rFonts w:cs="Arial"/>
                  <w:sz w:val="18"/>
                  <w:szCs w:val="18"/>
                </w:rPr>
                <w:delText>and</w:delText>
              </w:r>
              <w:r w:rsidRPr="003D5C5A" w:rsidDel="00991BB2">
                <w:rPr>
                  <w:rFonts w:cs="Arial"/>
                  <w:sz w:val="18"/>
                  <w:szCs w:val="18"/>
                </w:rPr>
                <w:delText xml:space="preserve"> Explain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6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6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7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7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7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73" w:author="Mike" w:date="2015-05-14T07:15:00Z"/>
                <w:rFonts w:cs="Arial"/>
                <w:sz w:val="18"/>
                <w:szCs w:val="18"/>
              </w:rPr>
            </w:pPr>
          </w:p>
        </w:tc>
      </w:tr>
      <w:tr w:rsidR="00F3654D" w:rsidRPr="003D5C5A" w:rsidDel="00991BB2" w:rsidTr="00574914">
        <w:trPr>
          <w:del w:id="874"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75" w:author="Mike" w:date="2015-05-14T07:15:00Z"/>
                <w:rFonts w:cs="Arial"/>
                <w:sz w:val="18"/>
                <w:szCs w:val="18"/>
              </w:rPr>
            </w:pPr>
            <w:del w:id="876" w:author="Mike" w:date="2015-05-14T07:15:00Z">
              <w:r w:rsidRPr="003D5C5A" w:rsidDel="00991BB2">
                <w:rPr>
                  <w:rFonts w:cs="Arial"/>
                  <w:sz w:val="18"/>
                  <w:szCs w:val="18"/>
                </w:rPr>
                <w:delText xml:space="preserve">Other – Describe </w:delText>
              </w:r>
              <w:r w:rsidDel="00991BB2">
                <w:rPr>
                  <w:rFonts w:cs="Arial"/>
                  <w:sz w:val="18"/>
                  <w:szCs w:val="18"/>
                </w:rPr>
                <w:delText>and</w:delText>
              </w:r>
              <w:r w:rsidRPr="003D5C5A" w:rsidDel="00991BB2">
                <w:rPr>
                  <w:rFonts w:cs="Arial"/>
                  <w:sz w:val="18"/>
                  <w:szCs w:val="18"/>
                </w:rPr>
                <w:delText xml:space="preserve"> Explain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7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7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7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8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8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82" w:author="Mike" w:date="2015-05-14T07:15:00Z"/>
                <w:rFonts w:cs="Arial"/>
                <w:sz w:val="18"/>
                <w:szCs w:val="18"/>
              </w:rPr>
            </w:pPr>
          </w:p>
        </w:tc>
      </w:tr>
      <w:tr w:rsidR="00F3654D" w:rsidRPr="003D5C5A" w:rsidDel="00991BB2" w:rsidTr="00574914">
        <w:trPr>
          <w:del w:id="883"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84" w:author="Mike" w:date="2015-05-14T07:15:00Z"/>
                <w:rFonts w:cs="Arial"/>
                <w:sz w:val="18"/>
                <w:szCs w:val="18"/>
              </w:rPr>
            </w:pPr>
            <w:del w:id="885" w:author="Mike" w:date="2015-05-14T07:15:00Z">
              <w:r w:rsidRPr="003D5C5A" w:rsidDel="00991BB2">
                <w:rPr>
                  <w:rFonts w:cs="Arial"/>
                  <w:sz w:val="18"/>
                  <w:szCs w:val="18"/>
                </w:rPr>
                <w:delText xml:space="preserve">      SUBTOTAL Before Application of Indirect Rates</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8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8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8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8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9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91" w:author="Mike" w:date="2015-05-14T07:15:00Z"/>
                <w:rFonts w:cs="Arial"/>
                <w:sz w:val="18"/>
                <w:szCs w:val="18"/>
              </w:rPr>
            </w:pPr>
          </w:p>
        </w:tc>
      </w:tr>
      <w:tr w:rsidR="00F3654D" w:rsidRPr="003D5C5A" w:rsidDel="00991BB2" w:rsidTr="00574914">
        <w:trPr>
          <w:del w:id="892"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93" w:author="Mike" w:date="2015-05-14T07:15:00Z"/>
                <w:rFonts w:cs="Arial"/>
                <w:sz w:val="18"/>
                <w:szCs w:val="18"/>
              </w:rPr>
            </w:pPr>
            <w:del w:id="894" w:author="Mike" w:date="2015-05-14T07:15:00Z">
              <w:r w:rsidRPr="003D5C5A" w:rsidDel="00991BB2">
                <w:rPr>
                  <w:rFonts w:cs="Arial"/>
                  <w:sz w:val="18"/>
                  <w:szCs w:val="18"/>
                </w:rPr>
                <w:delText>Indirect Cost Rate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9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9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9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9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89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00" w:author="Mike" w:date="2015-05-14T07:15:00Z"/>
                <w:rFonts w:cs="Arial"/>
                <w:sz w:val="18"/>
                <w:szCs w:val="18"/>
              </w:rPr>
            </w:pPr>
          </w:p>
        </w:tc>
      </w:tr>
      <w:tr w:rsidR="00F3654D" w:rsidRPr="003D5C5A" w:rsidDel="00991BB2" w:rsidTr="00574914">
        <w:trPr>
          <w:del w:id="901"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02" w:author="Mike" w:date="2015-05-14T07:15:00Z"/>
                <w:rFonts w:cs="Arial"/>
                <w:sz w:val="18"/>
                <w:szCs w:val="18"/>
              </w:rPr>
            </w:pPr>
            <w:del w:id="903" w:author="Mike" w:date="2015-05-14T07:15:00Z">
              <w:r w:rsidRPr="003D5C5A" w:rsidDel="00991BB2">
                <w:rPr>
                  <w:rFonts w:cs="Arial"/>
                  <w:sz w:val="18"/>
                  <w:szCs w:val="18"/>
                </w:rPr>
                <w:delText>Indirect Cost Applied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0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0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0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0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0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09" w:author="Mike" w:date="2015-05-14T07:15:00Z"/>
                <w:rFonts w:cs="Arial"/>
                <w:sz w:val="18"/>
                <w:szCs w:val="18"/>
              </w:rPr>
            </w:pPr>
          </w:p>
        </w:tc>
      </w:tr>
      <w:tr w:rsidR="00F3654D" w:rsidRPr="003D5C5A" w:rsidDel="00991BB2" w:rsidTr="00574914">
        <w:trPr>
          <w:del w:id="910"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tcPr>
          <w:p w:rsidR="00F3654D" w:rsidRPr="003D5C5A" w:rsidDel="00991BB2" w:rsidRDefault="00F3654D" w:rsidP="00574914">
            <w:pPr>
              <w:jc w:val="right"/>
              <w:rPr>
                <w:del w:id="911" w:author="Mike" w:date="2015-05-14T07:15:00Z"/>
                <w:rFonts w:cs="Arial"/>
                <w:sz w:val="18"/>
                <w:szCs w:val="18"/>
              </w:rPr>
            </w:pPr>
            <w:del w:id="912" w:author="Mike" w:date="2015-05-14T07:15:00Z">
              <w:r w:rsidRPr="003D5C5A" w:rsidDel="00991BB2">
                <w:rPr>
                  <w:rFonts w:cs="Arial"/>
                  <w:sz w:val="18"/>
                  <w:szCs w:val="18"/>
                </w:rPr>
                <w:delText xml:space="preserve">     SUBTOTAL Post-Acceptance Performance  Period Exp</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1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1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1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1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1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18" w:author="Mike" w:date="2015-05-14T07:15:00Z"/>
                <w:rFonts w:cs="Arial"/>
                <w:sz w:val="18"/>
                <w:szCs w:val="18"/>
              </w:rPr>
            </w:pPr>
          </w:p>
        </w:tc>
      </w:tr>
      <w:tr w:rsidR="00F3654D" w:rsidRPr="003D5C5A" w:rsidDel="00991BB2" w:rsidTr="00574914">
        <w:trPr>
          <w:del w:id="919"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20" w:author="Mike" w:date="2015-05-14T07:15:00Z"/>
                <w:rFonts w:cs="Arial"/>
                <w:sz w:val="18"/>
                <w:szCs w:val="18"/>
              </w:rPr>
            </w:pPr>
            <w:del w:id="921" w:author="Mike" w:date="2015-05-14T07:15:00Z">
              <w:r w:rsidRPr="003D5C5A" w:rsidDel="00991BB2">
                <w:rPr>
                  <w:rFonts w:cs="Arial"/>
                  <w:sz w:val="18"/>
                  <w:szCs w:val="18"/>
                </w:rPr>
                <w:delText>Post-Acceptance Performance Period Profit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2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2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2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2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2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27" w:author="Mike" w:date="2015-05-14T07:15:00Z"/>
                <w:rFonts w:cs="Arial"/>
                <w:sz w:val="18"/>
                <w:szCs w:val="18"/>
              </w:rPr>
            </w:pPr>
          </w:p>
        </w:tc>
      </w:tr>
      <w:tr w:rsidR="00F3654D" w:rsidRPr="003D5C5A" w:rsidDel="00991BB2" w:rsidTr="00574914">
        <w:trPr>
          <w:del w:id="928"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29" w:author="Mike" w:date="2015-05-14T07:15:00Z"/>
                <w:rFonts w:cs="Arial"/>
                <w:sz w:val="18"/>
                <w:szCs w:val="18"/>
              </w:rPr>
            </w:pPr>
            <w:del w:id="930" w:author="Mike" w:date="2015-05-14T07:15:00Z">
              <w:r w:rsidRPr="003D5C5A" w:rsidDel="00991BB2">
                <w:rPr>
                  <w:rFonts w:cs="Arial"/>
                  <w:sz w:val="18"/>
                  <w:szCs w:val="18"/>
                </w:rPr>
                <w:delText>Post-Acceptance Performance Period Profit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3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3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3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3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3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36" w:author="Mike" w:date="2015-05-14T07:15:00Z"/>
                <w:rFonts w:cs="Arial"/>
                <w:sz w:val="18"/>
                <w:szCs w:val="18"/>
              </w:rPr>
            </w:pPr>
          </w:p>
        </w:tc>
      </w:tr>
      <w:tr w:rsidR="00F3654D" w:rsidRPr="003D5C5A" w:rsidDel="00991BB2" w:rsidTr="00574914">
        <w:trPr>
          <w:del w:id="937" w:author="Mike" w:date="2015-05-14T07:15:00Z"/>
        </w:trPr>
        <w:tc>
          <w:tcPr>
            <w:tcW w:w="4860" w:type="dxa"/>
            <w:tcBorders>
              <w:top w:val="single" w:sz="2" w:space="0" w:color="auto"/>
              <w:left w:val="single" w:sz="4"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ind w:right="79"/>
              <w:jc w:val="right"/>
              <w:rPr>
                <w:del w:id="938" w:author="Mike" w:date="2015-05-14T07:15:00Z"/>
                <w:rFonts w:cs="Arial"/>
                <w:sz w:val="18"/>
                <w:szCs w:val="18"/>
              </w:rPr>
            </w:pPr>
            <w:del w:id="939" w:author="Mike" w:date="2015-05-14T07:15:00Z">
              <w:r w:rsidRPr="003D5C5A" w:rsidDel="00991BB2">
                <w:rPr>
                  <w:rFonts w:cs="Arial"/>
                  <w:sz w:val="18"/>
                  <w:szCs w:val="18"/>
                </w:rPr>
                <w:delText>Total Post-Acceptance Performance Period Expenses (b)</w:delText>
              </w:r>
            </w:del>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40"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41"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42"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43"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44"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45" w:author="Mike" w:date="2015-05-14T07:15:00Z"/>
                <w:rFonts w:cs="Arial"/>
                <w:sz w:val="18"/>
                <w:szCs w:val="18"/>
              </w:rPr>
            </w:pPr>
          </w:p>
        </w:tc>
      </w:tr>
      <w:tr w:rsidR="00F3654D" w:rsidRPr="003D5C5A" w:rsidDel="00991BB2" w:rsidTr="00574914">
        <w:trPr>
          <w:del w:id="946" w:author="Mike" w:date="2015-05-14T07:15:00Z"/>
        </w:trPr>
        <w:tc>
          <w:tcPr>
            <w:tcW w:w="4860" w:type="dxa"/>
            <w:tcBorders>
              <w:top w:val="single" w:sz="12" w:space="0" w:color="auto"/>
              <w:left w:val="single" w:sz="4"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ind w:right="79"/>
              <w:rPr>
                <w:del w:id="947" w:author="Mike" w:date="2015-05-14T07:15:00Z"/>
                <w:rFonts w:cs="Arial"/>
                <w:sz w:val="18"/>
                <w:szCs w:val="18"/>
              </w:rPr>
            </w:pPr>
            <w:del w:id="948" w:author="Mike" w:date="2015-05-14T07:15:00Z">
              <w:r w:rsidRPr="003D5C5A" w:rsidDel="00991BB2">
                <w:rPr>
                  <w:rFonts w:cs="Arial"/>
                  <w:sz w:val="18"/>
                  <w:szCs w:val="18"/>
                </w:rPr>
                <w:delText>TOTAL - ANNUAL CONTRACTOR PAYMENTS (a)+(b)</w:delText>
              </w:r>
            </w:del>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49"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50"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51"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52"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53"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954" w:author="Mike" w:date="2015-05-14T07:15:00Z"/>
                <w:rFonts w:cs="Arial"/>
                <w:sz w:val="18"/>
                <w:szCs w:val="18"/>
              </w:rPr>
            </w:pPr>
          </w:p>
        </w:tc>
      </w:tr>
    </w:tbl>
    <w:p w:rsidR="00F3654D" w:rsidRPr="003D5C5A" w:rsidDel="00991BB2" w:rsidRDefault="00F3654D" w:rsidP="00F3654D">
      <w:pPr>
        <w:rPr>
          <w:del w:id="955" w:author="Mike" w:date="2015-05-14T07:15:00Z"/>
        </w:rPr>
      </w:pPr>
    </w:p>
    <w:p w:rsidR="00F3654D" w:rsidRPr="003D5C5A" w:rsidDel="00991BB2" w:rsidRDefault="00F3654D" w:rsidP="00F3654D">
      <w:pPr>
        <w:rPr>
          <w:del w:id="956" w:author="Mike" w:date="2015-05-14T07:15:00Z"/>
        </w:rPr>
      </w:pPr>
      <w:del w:id="957" w:author="Mike" w:date="2015-05-14T07:15:00Z">
        <w:r w:rsidDel="00991BB2">
          <w:br w:type="page"/>
        </w:r>
      </w:del>
    </w:p>
    <w:tbl>
      <w:tblPr>
        <w:tblW w:w="14580" w:type="dxa"/>
        <w:tblInd w:w="-812" w:type="dxa"/>
        <w:tblLayout w:type="fixed"/>
        <w:tblCellMar>
          <w:top w:w="29" w:type="dxa"/>
          <w:left w:w="29" w:type="dxa"/>
          <w:bottom w:w="14" w:type="dxa"/>
          <w:right w:w="29" w:type="dxa"/>
        </w:tblCellMar>
        <w:tblLook w:val="0000" w:firstRow="0" w:lastRow="0" w:firstColumn="0" w:lastColumn="0" w:noHBand="0" w:noVBand="0"/>
      </w:tblPr>
      <w:tblGrid>
        <w:gridCol w:w="4860"/>
        <w:gridCol w:w="1620"/>
        <w:gridCol w:w="1620"/>
        <w:gridCol w:w="1620"/>
        <w:gridCol w:w="1620"/>
        <w:gridCol w:w="1620"/>
        <w:gridCol w:w="1620"/>
      </w:tblGrid>
      <w:tr w:rsidR="00F3654D" w:rsidRPr="003D5C5A" w:rsidDel="00991BB2" w:rsidTr="00574914">
        <w:trPr>
          <w:del w:id="958"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59" w:author="Mike" w:date="2015-05-14T07:15:00Z"/>
                <w:rFonts w:cs="Arial"/>
                <w:sz w:val="18"/>
                <w:szCs w:val="18"/>
              </w:rPr>
            </w:pPr>
            <w:del w:id="960" w:author="Mike" w:date="2015-05-14T07:15:00Z">
              <w:r w:rsidRPr="003D5C5A" w:rsidDel="00991BB2">
                <w:rPr>
                  <w:rFonts w:cs="Arial"/>
                  <w:sz w:val="18"/>
                  <w:szCs w:val="18"/>
                </w:rPr>
                <w:lastRenderedPageBreak/>
                <w:delText>Term</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961" w:author="Mike" w:date="2015-05-14T07:15:00Z"/>
                <w:rFonts w:cs="Arial"/>
                <w:sz w:val="18"/>
                <w:szCs w:val="18"/>
              </w:rPr>
            </w:pPr>
            <w:del w:id="962" w:author="Mike" w:date="2015-05-14T07:15:00Z">
              <w:r w:rsidRPr="003D5C5A" w:rsidDel="00991BB2">
                <w:rPr>
                  <w:rFonts w:cs="Arial"/>
                  <w:sz w:val="18"/>
                  <w:szCs w:val="18"/>
                </w:rPr>
                <w:delText>13</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963" w:author="Mike" w:date="2015-05-14T07:15:00Z"/>
                <w:rFonts w:cs="Arial"/>
                <w:sz w:val="18"/>
                <w:szCs w:val="18"/>
              </w:rPr>
            </w:pPr>
            <w:del w:id="964" w:author="Mike" w:date="2015-05-14T07:15:00Z">
              <w:r w:rsidRPr="003D5C5A" w:rsidDel="00991BB2">
                <w:rPr>
                  <w:rFonts w:cs="Arial"/>
                  <w:sz w:val="18"/>
                  <w:szCs w:val="18"/>
                </w:rPr>
                <w:delText>14</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965" w:author="Mike" w:date="2015-05-14T07:15:00Z"/>
                <w:rFonts w:cs="Arial"/>
                <w:sz w:val="18"/>
                <w:szCs w:val="18"/>
              </w:rPr>
            </w:pPr>
            <w:del w:id="966" w:author="Mike" w:date="2015-05-14T07:15:00Z">
              <w:r w:rsidRPr="003D5C5A" w:rsidDel="00991BB2">
                <w:rPr>
                  <w:rFonts w:cs="Arial"/>
                  <w:sz w:val="18"/>
                  <w:szCs w:val="18"/>
                </w:rPr>
                <w:delText>15</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967" w:author="Mike" w:date="2015-05-14T07:15:00Z"/>
                <w:rFonts w:cs="Arial"/>
                <w:sz w:val="18"/>
                <w:szCs w:val="18"/>
              </w:rPr>
            </w:pPr>
            <w:del w:id="968" w:author="Mike" w:date="2015-05-14T07:15:00Z">
              <w:r w:rsidRPr="003D5C5A" w:rsidDel="00991BB2">
                <w:rPr>
                  <w:rFonts w:cs="Arial"/>
                  <w:sz w:val="18"/>
                  <w:szCs w:val="18"/>
                </w:rPr>
                <w:delText>16</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969" w:author="Mike" w:date="2015-05-14T07:15:00Z"/>
                <w:rFonts w:cs="Arial"/>
                <w:sz w:val="18"/>
                <w:szCs w:val="18"/>
              </w:rPr>
            </w:pPr>
            <w:del w:id="970" w:author="Mike" w:date="2015-05-14T07:15:00Z">
              <w:r w:rsidRPr="003D5C5A" w:rsidDel="00991BB2">
                <w:rPr>
                  <w:rFonts w:cs="Arial"/>
                  <w:sz w:val="18"/>
                  <w:szCs w:val="18"/>
                </w:rPr>
                <w:delText>17</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971" w:author="Mike" w:date="2015-05-14T07:15:00Z"/>
                <w:rFonts w:cs="Arial"/>
                <w:sz w:val="18"/>
                <w:szCs w:val="18"/>
              </w:rPr>
            </w:pPr>
            <w:del w:id="972" w:author="Mike" w:date="2015-05-14T07:15:00Z">
              <w:r w:rsidRPr="003D5C5A" w:rsidDel="00991BB2">
                <w:rPr>
                  <w:rFonts w:cs="Arial"/>
                  <w:sz w:val="18"/>
                  <w:szCs w:val="18"/>
                </w:rPr>
                <w:delText>18</w:delText>
              </w:r>
            </w:del>
          </w:p>
        </w:tc>
      </w:tr>
      <w:tr w:rsidR="00F3654D" w:rsidRPr="003D5C5A" w:rsidDel="00991BB2" w:rsidTr="00574914">
        <w:trPr>
          <w:del w:id="973"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74" w:author="Mike" w:date="2015-05-14T07:15:00Z"/>
                <w:rFonts w:cs="Arial"/>
                <w:sz w:val="18"/>
                <w:szCs w:val="18"/>
              </w:rPr>
            </w:pPr>
            <w:del w:id="975" w:author="Mike" w:date="2015-05-14T07:15:00Z">
              <w:r w:rsidRPr="003D5C5A" w:rsidDel="00991BB2">
                <w:rPr>
                  <w:rFonts w:cs="Arial"/>
                  <w:sz w:val="18"/>
                  <w:szCs w:val="18"/>
                </w:rPr>
                <w:delText>Annual Cash Flow (Post-Acceptance Performance Period)</w:delText>
              </w:r>
            </w:del>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7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7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7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7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8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81" w:author="Mike" w:date="2015-05-14T07:15:00Z"/>
                <w:rFonts w:cs="Arial"/>
                <w:sz w:val="18"/>
                <w:szCs w:val="18"/>
              </w:rPr>
            </w:pPr>
          </w:p>
        </w:tc>
      </w:tr>
      <w:tr w:rsidR="00F3654D" w:rsidRPr="003D5C5A" w:rsidDel="00991BB2" w:rsidTr="00574914">
        <w:trPr>
          <w:del w:id="982"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983" w:author="Mike" w:date="2015-05-14T07:15:00Z"/>
                <w:rFonts w:cs="Arial"/>
                <w:sz w:val="18"/>
                <w:szCs w:val="18"/>
              </w:rPr>
            </w:pPr>
            <w:del w:id="984" w:author="Mike" w:date="2015-05-14T07:15:00Z">
              <w:r w:rsidRPr="003D5C5A" w:rsidDel="00991BB2">
                <w:rPr>
                  <w:rFonts w:cs="Arial"/>
                  <w:sz w:val="18"/>
                  <w:szCs w:val="18"/>
                </w:rPr>
                <w:delText>Debt Service</w:delText>
              </w:r>
            </w:del>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8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8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8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8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8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990" w:author="Mike" w:date="2015-05-14T07:15:00Z"/>
                <w:rFonts w:cs="Arial"/>
                <w:sz w:val="18"/>
                <w:szCs w:val="18"/>
              </w:rPr>
            </w:pPr>
          </w:p>
        </w:tc>
      </w:tr>
      <w:tr w:rsidR="00F3654D" w:rsidRPr="003D5C5A" w:rsidDel="00991BB2" w:rsidTr="00574914">
        <w:trPr>
          <w:del w:id="991"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992" w:author="Mike" w:date="2015-05-14T07:15:00Z"/>
                <w:rFonts w:cs="Arial"/>
                <w:sz w:val="18"/>
                <w:szCs w:val="18"/>
              </w:rPr>
            </w:pPr>
            <w:del w:id="993" w:author="Mike" w:date="2015-05-14T07:15:00Z">
              <w:r w:rsidRPr="003D5C5A" w:rsidDel="00991BB2">
                <w:rPr>
                  <w:rFonts w:cs="Arial"/>
                  <w:sz w:val="18"/>
                  <w:szCs w:val="18"/>
                </w:rPr>
                <w:delText xml:space="preserve">Principal Repayment ($)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99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99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99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99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99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999" w:author="Mike" w:date="2015-05-14T07:15:00Z"/>
                <w:rFonts w:cs="Arial"/>
                <w:sz w:val="18"/>
                <w:szCs w:val="18"/>
              </w:rPr>
            </w:pPr>
          </w:p>
        </w:tc>
      </w:tr>
      <w:tr w:rsidR="00F3654D" w:rsidRPr="003D5C5A" w:rsidDel="00991BB2" w:rsidTr="00574914">
        <w:trPr>
          <w:del w:id="1000"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1001" w:author="Mike" w:date="2015-05-14T07:15:00Z"/>
                <w:rFonts w:cs="Arial"/>
                <w:sz w:val="18"/>
                <w:szCs w:val="18"/>
              </w:rPr>
            </w:pPr>
            <w:del w:id="1002" w:author="Mike" w:date="2015-05-14T07:15:00Z">
              <w:r w:rsidRPr="003D5C5A" w:rsidDel="00991BB2">
                <w:rPr>
                  <w:rFonts w:cs="Arial"/>
                  <w:sz w:val="18"/>
                  <w:szCs w:val="18"/>
                </w:rPr>
                <w:delText xml:space="preserve">Less incentives (i.e., REC, White Tag, etc.)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1003" w:author="Mike" w:date="2015-05-14T07:15:00Z"/>
                <w:rFonts w:cs="Arial"/>
                <w:sz w:val="18"/>
                <w:szCs w:val="18"/>
              </w:rPr>
            </w:pPr>
          </w:p>
          <w:p w:rsidR="00F3654D" w:rsidRPr="003D5C5A" w:rsidDel="00991BB2" w:rsidRDefault="00F3654D" w:rsidP="00574914">
            <w:pPr>
              <w:rPr>
                <w:del w:id="100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0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0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0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0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09" w:author="Mike" w:date="2015-05-14T07:15:00Z"/>
                <w:rFonts w:cs="Arial"/>
                <w:sz w:val="18"/>
                <w:szCs w:val="18"/>
              </w:rPr>
            </w:pPr>
          </w:p>
        </w:tc>
      </w:tr>
      <w:tr w:rsidR="00F3654D" w:rsidRPr="003D5C5A" w:rsidDel="00991BB2" w:rsidTr="00574914">
        <w:trPr>
          <w:del w:id="1010"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1011" w:author="Mike" w:date="2015-05-14T07:15:00Z"/>
                <w:rFonts w:cs="Arial"/>
                <w:sz w:val="18"/>
                <w:szCs w:val="18"/>
              </w:rPr>
            </w:pPr>
            <w:del w:id="1012" w:author="Mike" w:date="2015-05-14T07:15:00Z">
              <w:r w:rsidRPr="003D5C5A" w:rsidDel="00991BB2">
                <w:rPr>
                  <w:rFonts w:cs="Arial"/>
                  <w:sz w:val="18"/>
                  <w:szCs w:val="18"/>
                </w:rPr>
                <w:delText>Net principal repayment before interest</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101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1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1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1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1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18" w:author="Mike" w:date="2015-05-14T07:15:00Z"/>
                <w:rFonts w:cs="Arial"/>
                <w:sz w:val="18"/>
                <w:szCs w:val="18"/>
              </w:rPr>
            </w:pPr>
          </w:p>
        </w:tc>
      </w:tr>
      <w:tr w:rsidR="00F3654D" w:rsidRPr="003D5C5A" w:rsidDel="00991BB2" w:rsidTr="00574914">
        <w:trPr>
          <w:del w:id="1019"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1020" w:author="Mike" w:date="2015-05-14T07:15:00Z"/>
                <w:rFonts w:cs="Arial"/>
                <w:sz w:val="18"/>
                <w:szCs w:val="18"/>
              </w:rPr>
            </w:pPr>
            <w:del w:id="1021" w:author="Mike" w:date="2015-05-14T07:15:00Z">
              <w:r w:rsidRPr="003D5C5A" w:rsidDel="00991BB2">
                <w:rPr>
                  <w:rFonts w:cs="Arial"/>
                  <w:sz w:val="18"/>
                  <w:szCs w:val="18"/>
                </w:rPr>
                <w:delText>Interest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102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2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2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2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2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027" w:author="Mike" w:date="2015-05-14T07:15:00Z"/>
                <w:rFonts w:cs="Arial"/>
                <w:sz w:val="18"/>
                <w:szCs w:val="18"/>
              </w:rPr>
            </w:pPr>
          </w:p>
        </w:tc>
      </w:tr>
      <w:tr w:rsidR="00F3654D" w:rsidRPr="003D5C5A" w:rsidDel="00991BB2" w:rsidTr="00574914">
        <w:trPr>
          <w:del w:id="1028"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ind w:right="79"/>
              <w:jc w:val="right"/>
              <w:rPr>
                <w:del w:id="1029" w:author="Mike" w:date="2015-05-14T07:15:00Z"/>
                <w:rFonts w:cs="Arial"/>
                <w:sz w:val="18"/>
                <w:szCs w:val="18"/>
              </w:rPr>
            </w:pPr>
            <w:del w:id="1030" w:author="Mike" w:date="2015-05-14T07:15:00Z">
              <w:r w:rsidRPr="003D5C5A" w:rsidDel="00991BB2">
                <w:rPr>
                  <w:rFonts w:cs="Arial"/>
                  <w:sz w:val="18"/>
                  <w:szCs w:val="18"/>
                </w:rPr>
                <w:delText>Total Debt Service (a)</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3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3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3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3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3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36" w:author="Mike" w:date="2015-05-14T07:15:00Z"/>
                <w:rFonts w:cs="Arial"/>
                <w:sz w:val="18"/>
                <w:szCs w:val="18"/>
              </w:rPr>
            </w:pPr>
          </w:p>
        </w:tc>
      </w:tr>
      <w:tr w:rsidR="00F3654D" w:rsidRPr="003D5C5A" w:rsidDel="00991BB2" w:rsidTr="00574914">
        <w:trPr>
          <w:del w:id="1037"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1038" w:author="Mike" w:date="2015-05-14T07:15:00Z"/>
                <w:rFonts w:cs="Arial"/>
                <w:b/>
                <w:bCs/>
                <w:sz w:val="18"/>
                <w:szCs w:val="18"/>
              </w:rPr>
            </w:pPr>
            <w:del w:id="1039" w:author="Mike" w:date="2015-05-14T07:15:00Z">
              <w:r w:rsidRPr="003D5C5A" w:rsidDel="00991BB2">
                <w:rPr>
                  <w:rFonts w:cs="Arial"/>
                  <w:b/>
                  <w:bCs/>
                  <w:sz w:val="18"/>
                  <w:szCs w:val="18"/>
                </w:rPr>
                <w:delText>Post-Acceptance Performance Period Expenses</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4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4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4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4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4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45" w:author="Mike" w:date="2015-05-14T07:15:00Z"/>
                <w:rFonts w:cs="Arial"/>
                <w:sz w:val="18"/>
                <w:szCs w:val="18"/>
              </w:rPr>
            </w:pPr>
          </w:p>
        </w:tc>
      </w:tr>
      <w:tr w:rsidR="00F3654D" w:rsidRPr="003D5C5A" w:rsidDel="00991BB2" w:rsidTr="00574914">
        <w:trPr>
          <w:del w:id="1046"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47" w:author="Mike" w:date="2015-05-14T07:15:00Z"/>
                <w:rFonts w:cs="Arial"/>
                <w:sz w:val="18"/>
                <w:szCs w:val="18"/>
              </w:rPr>
            </w:pPr>
            <w:del w:id="1048" w:author="Mike" w:date="2015-05-14T07:15:00Z">
              <w:r w:rsidRPr="003D5C5A" w:rsidDel="00991BB2">
                <w:rPr>
                  <w:rFonts w:cs="Arial"/>
                  <w:sz w:val="18"/>
                  <w:szCs w:val="18"/>
                </w:rPr>
                <w:delText>Management/Administration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4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5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5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5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5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54" w:author="Mike" w:date="2015-05-14T07:15:00Z"/>
                <w:rFonts w:cs="Arial"/>
                <w:sz w:val="18"/>
                <w:szCs w:val="18"/>
              </w:rPr>
            </w:pPr>
          </w:p>
        </w:tc>
      </w:tr>
      <w:tr w:rsidR="00F3654D" w:rsidRPr="003D5C5A" w:rsidDel="00991BB2" w:rsidTr="00574914">
        <w:trPr>
          <w:del w:id="1055"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56" w:author="Mike" w:date="2015-05-14T07:15:00Z"/>
                <w:rFonts w:cs="Arial"/>
                <w:sz w:val="18"/>
                <w:szCs w:val="18"/>
              </w:rPr>
            </w:pPr>
            <w:del w:id="1057" w:author="Mike" w:date="2015-05-14T07:15:00Z">
              <w:r w:rsidRPr="003D5C5A" w:rsidDel="00991BB2">
                <w:rPr>
                  <w:rFonts w:cs="Arial"/>
                  <w:sz w:val="18"/>
                  <w:szCs w:val="18"/>
                </w:rPr>
                <w:delText>Measurement and Verification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5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5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6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6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6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63" w:author="Mike" w:date="2015-05-14T07:15:00Z"/>
                <w:rFonts w:cs="Arial"/>
                <w:sz w:val="18"/>
                <w:szCs w:val="18"/>
              </w:rPr>
            </w:pPr>
          </w:p>
        </w:tc>
      </w:tr>
      <w:tr w:rsidR="00F3654D" w:rsidRPr="003D5C5A" w:rsidDel="00991BB2" w:rsidTr="00574914">
        <w:trPr>
          <w:del w:id="1064"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6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6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6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6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6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7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71" w:author="Mike" w:date="2015-05-14T07:15:00Z"/>
                <w:rFonts w:cs="Arial"/>
                <w:sz w:val="18"/>
                <w:szCs w:val="18"/>
              </w:rPr>
            </w:pPr>
          </w:p>
        </w:tc>
      </w:tr>
      <w:tr w:rsidR="00F3654D" w:rsidRPr="003D5C5A" w:rsidDel="00991BB2" w:rsidTr="00574914">
        <w:trPr>
          <w:del w:id="1072"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7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7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7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7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7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7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79" w:author="Mike" w:date="2015-05-14T07:15:00Z"/>
                <w:rFonts w:cs="Arial"/>
                <w:sz w:val="18"/>
                <w:szCs w:val="18"/>
              </w:rPr>
            </w:pPr>
          </w:p>
        </w:tc>
      </w:tr>
      <w:tr w:rsidR="00F3654D" w:rsidRPr="003D5C5A" w:rsidDel="00991BB2" w:rsidTr="00574914">
        <w:trPr>
          <w:del w:id="1080"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8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8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8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8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8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8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87" w:author="Mike" w:date="2015-05-14T07:15:00Z"/>
                <w:rFonts w:cs="Arial"/>
                <w:sz w:val="18"/>
                <w:szCs w:val="18"/>
              </w:rPr>
            </w:pPr>
          </w:p>
        </w:tc>
      </w:tr>
      <w:tr w:rsidR="00F3654D" w:rsidRPr="003D5C5A" w:rsidDel="00991BB2" w:rsidTr="00574914">
        <w:trPr>
          <w:del w:id="1088"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89" w:author="Mike" w:date="2015-05-14T07:15:00Z"/>
                <w:rFonts w:cs="Arial"/>
                <w:sz w:val="18"/>
                <w:szCs w:val="18"/>
              </w:rPr>
            </w:pPr>
            <w:del w:id="1090" w:author="Mike" w:date="2015-05-14T07:15:00Z">
              <w:r w:rsidRPr="003D5C5A" w:rsidDel="00991BB2">
                <w:rPr>
                  <w:rFonts w:cs="Arial"/>
                  <w:sz w:val="18"/>
                  <w:szCs w:val="18"/>
                </w:rPr>
                <w:delText xml:space="preserve">Other – Describe </w:delText>
              </w:r>
              <w:r w:rsidDel="00991BB2">
                <w:rPr>
                  <w:rFonts w:cs="Arial"/>
                  <w:sz w:val="18"/>
                  <w:szCs w:val="18"/>
                </w:rPr>
                <w:delText>and</w:delText>
              </w:r>
              <w:r w:rsidRPr="003D5C5A" w:rsidDel="00991BB2">
                <w:rPr>
                  <w:rFonts w:cs="Arial"/>
                  <w:sz w:val="18"/>
                  <w:szCs w:val="18"/>
                </w:rPr>
                <w:delText xml:space="preserve"> Explain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9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9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9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9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9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96" w:author="Mike" w:date="2015-05-14T07:15:00Z"/>
                <w:rFonts w:cs="Arial"/>
                <w:sz w:val="18"/>
                <w:szCs w:val="18"/>
              </w:rPr>
            </w:pPr>
          </w:p>
        </w:tc>
      </w:tr>
      <w:tr w:rsidR="00F3654D" w:rsidRPr="003D5C5A" w:rsidDel="00991BB2" w:rsidTr="00574914">
        <w:trPr>
          <w:del w:id="1097"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098" w:author="Mike" w:date="2015-05-14T07:15:00Z"/>
                <w:rFonts w:cs="Arial"/>
                <w:sz w:val="18"/>
                <w:szCs w:val="18"/>
              </w:rPr>
            </w:pPr>
            <w:del w:id="1099" w:author="Mike" w:date="2015-05-14T07:15:00Z">
              <w:r w:rsidRPr="003D5C5A" w:rsidDel="00991BB2">
                <w:rPr>
                  <w:rFonts w:cs="Arial"/>
                  <w:sz w:val="18"/>
                  <w:szCs w:val="18"/>
                </w:rPr>
                <w:delText xml:space="preserve">Other – Describe </w:delText>
              </w:r>
              <w:r w:rsidDel="00991BB2">
                <w:rPr>
                  <w:rFonts w:cs="Arial"/>
                  <w:sz w:val="18"/>
                  <w:szCs w:val="18"/>
                </w:rPr>
                <w:delText>and</w:delText>
              </w:r>
              <w:r w:rsidRPr="003D5C5A" w:rsidDel="00991BB2">
                <w:rPr>
                  <w:rFonts w:cs="Arial"/>
                  <w:sz w:val="18"/>
                  <w:szCs w:val="18"/>
                </w:rPr>
                <w:delText xml:space="preserve"> Explain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0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0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0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0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0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05" w:author="Mike" w:date="2015-05-14T07:15:00Z"/>
                <w:rFonts w:cs="Arial"/>
                <w:sz w:val="18"/>
                <w:szCs w:val="18"/>
              </w:rPr>
            </w:pPr>
          </w:p>
        </w:tc>
      </w:tr>
      <w:tr w:rsidR="00F3654D" w:rsidRPr="003D5C5A" w:rsidDel="00991BB2" w:rsidTr="00574914">
        <w:trPr>
          <w:del w:id="1106"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07" w:author="Mike" w:date="2015-05-14T07:15:00Z"/>
                <w:rFonts w:cs="Arial"/>
                <w:sz w:val="18"/>
                <w:szCs w:val="18"/>
              </w:rPr>
            </w:pPr>
            <w:del w:id="1108" w:author="Mike" w:date="2015-05-14T07:15:00Z">
              <w:r w:rsidRPr="003D5C5A" w:rsidDel="00991BB2">
                <w:rPr>
                  <w:rFonts w:cs="Arial"/>
                  <w:sz w:val="18"/>
                  <w:szCs w:val="18"/>
                </w:rPr>
                <w:delText xml:space="preserve">      SUBTOTAL Before Application of Indirect Rates</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0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1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1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1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1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14" w:author="Mike" w:date="2015-05-14T07:15:00Z"/>
                <w:rFonts w:cs="Arial"/>
                <w:sz w:val="18"/>
                <w:szCs w:val="18"/>
              </w:rPr>
            </w:pPr>
          </w:p>
        </w:tc>
      </w:tr>
      <w:tr w:rsidR="00F3654D" w:rsidRPr="003D5C5A" w:rsidDel="00991BB2" w:rsidTr="00574914">
        <w:trPr>
          <w:del w:id="1115"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16" w:author="Mike" w:date="2015-05-14T07:15:00Z"/>
                <w:rFonts w:cs="Arial"/>
                <w:sz w:val="18"/>
                <w:szCs w:val="18"/>
              </w:rPr>
            </w:pPr>
            <w:del w:id="1117" w:author="Mike" w:date="2015-05-14T07:15:00Z">
              <w:r w:rsidRPr="003D5C5A" w:rsidDel="00991BB2">
                <w:rPr>
                  <w:rFonts w:cs="Arial"/>
                  <w:sz w:val="18"/>
                  <w:szCs w:val="18"/>
                </w:rPr>
                <w:delText>Indirect Cost Rate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1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1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2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2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2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23" w:author="Mike" w:date="2015-05-14T07:15:00Z"/>
                <w:rFonts w:cs="Arial"/>
                <w:sz w:val="18"/>
                <w:szCs w:val="18"/>
              </w:rPr>
            </w:pPr>
          </w:p>
        </w:tc>
      </w:tr>
      <w:tr w:rsidR="00F3654D" w:rsidRPr="003D5C5A" w:rsidDel="00991BB2" w:rsidTr="00574914">
        <w:trPr>
          <w:del w:id="1124"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25" w:author="Mike" w:date="2015-05-14T07:15:00Z"/>
                <w:rFonts w:cs="Arial"/>
                <w:sz w:val="18"/>
                <w:szCs w:val="18"/>
              </w:rPr>
            </w:pPr>
            <w:del w:id="1126" w:author="Mike" w:date="2015-05-14T07:15:00Z">
              <w:r w:rsidRPr="003D5C5A" w:rsidDel="00991BB2">
                <w:rPr>
                  <w:rFonts w:cs="Arial"/>
                  <w:sz w:val="18"/>
                  <w:szCs w:val="18"/>
                </w:rPr>
                <w:delText>Indirect Cost Applied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2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2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2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3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3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32" w:author="Mike" w:date="2015-05-14T07:15:00Z"/>
                <w:rFonts w:cs="Arial"/>
                <w:sz w:val="18"/>
                <w:szCs w:val="18"/>
              </w:rPr>
            </w:pPr>
          </w:p>
        </w:tc>
      </w:tr>
      <w:tr w:rsidR="00F3654D" w:rsidRPr="003D5C5A" w:rsidDel="00991BB2" w:rsidTr="00574914">
        <w:trPr>
          <w:del w:id="1133"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tcPr>
          <w:p w:rsidR="00F3654D" w:rsidRPr="003D5C5A" w:rsidDel="00991BB2" w:rsidRDefault="00F3654D" w:rsidP="00574914">
            <w:pPr>
              <w:jc w:val="right"/>
              <w:rPr>
                <w:del w:id="1134" w:author="Mike" w:date="2015-05-14T07:15:00Z"/>
                <w:rFonts w:cs="Arial"/>
                <w:sz w:val="18"/>
                <w:szCs w:val="18"/>
              </w:rPr>
            </w:pPr>
            <w:del w:id="1135" w:author="Mike" w:date="2015-05-14T07:15:00Z">
              <w:r w:rsidRPr="003D5C5A" w:rsidDel="00991BB2">
                <w:rPr>
                  <w:rFonts w:cs="Arial"/>
                  <w:sz w:val="18"/>
                  <w:szCs w:val="18"/>
                </w:rPr>
                <w:delText xml:space="preserve">     SUBTOTAL Post-Acceptance Performance  Period Exp</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3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3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3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3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4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41" w:author="Mike" w:date="2015-05-14T07:15:00Z"/>
                <w:rFonts w:cs="Arial"/>
                <w:sz w:val="18"/>
                <w:szCs w:val="18"/>
              </w:rPr>
            </w:pPr>
          </w:p>
        </w:tc>
      </w:tr>
      <w:tr w:rsidR="00F3654D" w:rsidRPr="003D5C5A" w:rsidDel="00991BB2" w:rsidTr="00574914">
        <w:trPr>
          <w:del w:id="1142"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43" w:author="Mike" w:date="2015-05-14T07:15:00Z"/>
                <w:rFonts w:cs="Arial"/>
                <w:sz w:val="18"/>
                <w:szCs w:val="18"/>
              </w:rPr>
            </w:pPr>
            <w:del w:id="1144" w:author="Mike" w:date="2015-05-14T07:15:00Z">
              <w:r w:rsidRPr="003D5C5A" w:rsidDel="00991BB2">
                <w:rPr>
                  <w:rFonts w:cs="Arial"/>
                  <w:sz w:val="18"/>
                  <w:szCs w:val="18"/>
                </w:rPr>
                <w:delText>Post-Acceptance Performance Period Profit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4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4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4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4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4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50" w:author="Mike" w:date="2015-05-14T07:15:00Z"/>
                <w:rFonts w:cs="Arial"/>
                <w:sz w:val="18"/>
                <w:szCs w:val="18"/>
              </w:rPr>
            </w:pPr>
          </w:p>
        </w:tc>
      </w:tr>
      <w:tr w:rsidR="00F3654D" w:rsidRPr="003D5C5A" w:rsidDel="00991BB2" w:rsidTr="00574914">
        <w:trPr>
          <w:del w:id="1151"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52" w:author="Mike" w:date="2015-05-14T07:15:00Z"/>
                <w:rFonts w:cs="Arial"/>
                <w:sz w:val="18"/>
                <w:szCs w:val="18"/>
              </w:rPr>
            </w:pPr>
            <w:del w:id="1153" w:author="Mike" w:date="2015-05-14T07:15:00Z">
              <w:r w:rsidRPr="003D5C5A" w:rsidDel="00991BB2">
                <w:rPr>
                  <w:rFonts w:cs="Arial"/>
                  <w:sz w:val="18"/>
                  <w:szCs w:val="18"/>
                </w:rPr>
                <w:delText>Post-Acceptance Performance Period Profit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5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5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5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5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5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59" w:author="Mike" w:date="2015-05-14T07:15:00Z"/>
                <w:rFonts w:cs="Arial"/>
                <w:sz w:val="18"/>
                <w:szCs w:val="18"/>
              </w:rPr>
            </w:pPr>
          </w:p>
        </w:tc>
      </w:tr>
      <w:tr w:rsidR="00F3654D" w:rsidRPr="003D5C5A" w:rsidDel="00991BB2" w:rsidTr="00574914">
        <w:trPr>
          <w:del w:id="1160" w:author="Mike" w:date="2015-05-14T07:15:00Z"/>
        </w:trPr>
        <w:tc>
          <w:tcPr>
            <w:tcW w:w="4860" w:type="dxa"/>
            <w:tcBorders>
              <w:top w:val="single" w:sz="2" w:space="0" w:color="auto"/>
              <w:left w:val="single" w:sz="4"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ind w:right="79"/>
              <w:jc w:val="right"/>
              <w:rPr>
                <w:del w:id="1161" w:author="Mike" w:date="2015-05-14T07:15:00Z"/>
                <w:rFonts w:cs="Arial"/>
                <w:sz w:val="18"/>
                <w:szCs w:val="18"/>
              </w:rPr>
            </w:pPr>
            <w:del w:id="1162" w:author="Mike" w:date="2015-05-14T07:15:00Z">
              <w:r w:rsidRPr="003D5C5A" w:rsidDel="00991BB2">
                <w:rPr>
                  <w:rFonts w:cs="Arial"/>
                  <w:sz w:val="18"/>
                  <w:szCs w:val="18"/>
                </w:rPr>
                <w:delText>Total Post-Acceptance Performance Period Expenses (b)</w:delText>
              </w:r>
            </w:del>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63"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64"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65"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66"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67"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68" w:author="Mike" w:date="2015-05-14T07:15:00Z"/>
                <w:rFonts w:cs="Arial"/>
                <w:sz w:val="18"/>
                <w:szCs w:val="18"/>
              </w:rPr>
            </w:pPr>
          </w:p>
        </w:tc>
      </w:tr>
      <w:tr w:rsidR="00F3654D" w:rsidRPr="003D5C5A" w:rsidDel="00991BB2" w:rsidTr="00574914">
        <w:trPr>
          <w:del w:id="1169" w:author="Mike" w:date="2015-05-14T07:15:00Z"/>
        </w:trPr>
        <w:tc>
          <w:tcPr>
            <w:tcW w:w="4860" w:type="dxa"/>
            <w:tcBorders>
              <w:top w:val="single" w:sz="12" w:space="0" w:color="auto"/>
              <w:left w:val="single" w:sz="4"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ind w:right="79"/>
              <w:rPr>
                <w:del w:id="1170" w:author="Mike" w:date="2015-05-14T07:15:00Z"/>
                <w:rFonts w:cs="Arial"/>
                <w:sz w:val="18"/>
                <w:szCs w:val="18"/>
              </w:rPr>
            </w:pPr>
            <w:del w:id="1171" w:author="Mike" w:date="2015-05-14T07:15:00Z">
              <w:r w:rsidRPr="003D5C5A" w:rsidDel="00991BB2">
                <w:rPr>
                  <w:rFonts w:cs="Arial"/>
                  <w:sz w:val="18"/>
                  <w:szCs w:val="18"/>
                </w:rPr>
                <w:delText>TOTAL - ANNUAL CONTRACTOR PAYMENTS (a)+(b)</w:delText>
              </w:r>
            </w:del>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72"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73"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74"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75"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76"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177" w:author="Mike" w:date="2015-05-14T07:15:00Z"/>
                <w:rFonts w:cs="Arial"/>
                <w:sz w:val="18"/>
                <w:szCs w:val="18"/>
              </w:rPr>
            </w:pPr>
          </w:p>
        </w:tc>
      </w:tr>
    </w:tbl>
    <w:p w:rsidR="00F3654D" w:rsidRPr="003D5C5A" w:rsidDel="00991BB2" w:rsidRDefault="00F3654D" w:rsidP="00F3654D">
      <w:pPr>
        <w:rPr>
          <w:del w:id="1178" w:author="Mike" w:date="2015-05-14T07:15:00Z"/>
        </w:rPr>
      </w:pPr>
    </w:p>
    <w:p w:rsidR="00F3654D" w:rsidRPr="003D5C5A" w:rsidDel="00991BB2" w:rsidRDefault="00F3654D" w:rsidP="00F3654D">
      <w:pPr>
        <w:rPr>
          <w:del w:id="1179" w:author="Mike" w:date="2015-05-14T07:15:00Z"/>
        </w:rPr>
      </w:pPr>
      <w:del w:id="1180" w:author="Mike" w:date="2015-05-14T07:15:00Z">
        <w:r w:rsidDel="00991BB2">
          <w:br w:type="page"/>
        </w:r>
      </w:del>
    </w:p>
    <w:tbl>
      <w:tblPr>
        <w:tblW w:w="14580" w:type="dxa"/>
        <w:tblInd w:w="-812" w:type="dxa"/>
        <w:tblLayout w:type="fixed"/>
        <w:tblCellMar>
          <w:top w:w="29" w:type="dxa"/>
          <w:left w:w="29" w:type="dxa"/>
          <w:bottom w:w="14" w:type="dxa"/>
          <w:right w:w="29" w:type="dxa"/>
        </w:tblCellMar>
        <w:tblLook w:val="0000" w:firstRow="0" w:lastRow="0" w:firstColumn="0" w:lastColumn="0" w:noHBand="0" w:noVBand="0"/>
      </w:tblPr>
      <w:tblGrid>
        <w:gridCol w:w="4860"/>
        <w:gridCol w:w="1620"/>
        <w:gridCol w:w="1620"/>
        <w:gridCol w:w="1620"/>
        <w:gridCol w:w="1620"/>
        <w:gridCol w:w="1620"/>
        <w:gridCol w:w="1620"/>
      </w:tblGrid>
      <w:tr w:rsidR="00F3654D" w:rsidRPr="003D5C5A" w:rsidDel="00991BB2" w:rsidTr="00574914">
        <w:trPr>
          <w:del w:id="1181"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82" w:author="Mike" w:date="2015-05-14T07:15:00Z"/>
                <w:rFonts w:cs="Arial"/>
                <w:sz w:val="18"/>
                <w:szCs w:val="18"/>
              </w:rPr>
            </w:pPr>
            <w:del w:id="1183" w:author="Mike" w:date="2015-05-14T07:15:00Z">
              <w:r w:rsidRPr="003D5C5A" w:rsidDel="00991BB2">
                <w:rPr>
                  <w:rFonts w:cs="Arial"/>
                  <w:sz w:val="18"/>
                  <w:szCs w:val="18"/>
                </w:rPr>
                <w:lastRenderedPageBreak/>
                <w:delText>Term</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1184" w:author="Mike" w:date="2015-05-14T07:15:00Z"/>
                <w:rFonts w:cs="Arial"/>
                <w:sz w:val="18"/>
                <w:szCs w:val="18"/>
              </w:rPr>
            </w:pPr>
            <w:del w:id="1185" w:author="Mike" w:date="2015-05-14T07:15:00Z">
              <w:r w:rsidRPr="003D5C5A" w:rsidDel="00991BB2">
                <w:rPr>
                  <w:rFonts w:cs="Arial"/>
                  <w:sz w:val="18"/>
                  <w:szCs w:val="18"/>
                </w:rPr>
                <w:delText>19</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1186" w:author="Mike" w:date="2015-05-14T07:15:00Z"/>
                <w:rFonts w:cs="Arial"/>
                <w:sz w:val="18"/>
                <w:szCs w:val="18"/>
              </w:rPr>
            </w:pPr>
            <w:del w:id="1187" w:author="Mike" w:date="2015-05-14T07:15:00Z">
              <w:r w:rsidRPr="003D5C5A" w:rsidDel="00991BB2">
                <w:rPr>
                  <w:rFonts w:cs="Arial"/>
                  <w:sz w:val="18"/>
                  <w:szCs w:val="18"/>
                </w:rPr>
                <w:delText>20</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1188" w:author="Mike" w:date="2015-05-14T07:15:00Z"/>
                <w:rFonts w:cs="Arial"/>
                <w:sz w:val="18"/>
                <w:szCs w:val="18"/>
              </w:rPr>
            </w:pPr>
            <w:del w:id="1189" w:author="Mike" w:date="2015-05-14T07:15:00Z">
              <w:r w:rsidRPr="003D5C5A" w:rsidDel="00991BB2">
                <w:rPr>
                  <w:rFonts w:cs="Arial"/>
                  <w:sz w:val="18"/>
                  <w:szCs w:val="18"/>
                </w:rPr>
                <w:delText>21</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1190" w:author="Mike" w:date="2015-05-14T07:15:00Z"/>
                <w:rFonts w:cs="Arial"/>
                <w:sz w:val="18"/>
                <w:szCs w:val="18"/>
              </w:rPr>
            </w:pPr>
            <w:del w:id="1191" w:author="Mike" w:date="2015-05-14T07:15:00Z">
              <w:r w:rsidRPr="003D5C5A" w:rsidDel="00991BB2">
                <w:rPr>
                  <w:rFonts w:cs="Arial"/>
                  <w:sz w:val="18"/>
                  <w:szCs w:val="18"/>
                </w:rPr>
                <w:delText>22</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1192" w:author="Mike" w:date="2015-05-14T07:15:00Z"/>
                <w:rFonts w:cs="Arial"/>
                <w:sz w:val="18"/>
                <w:szCs w:val="18"/>
              </w:rPr>
            </w:pPr>
            <w:del w:id="1193" w:author="Mike" w:date="2015-05-14T07:15:00Z">
              <w:r w:rsidRPr="003D5C5A" w:rsidDel="00991BB2">
                <w:rPr>
                  <w:rFonts w:cs="Arial"/>
                  <w:sz w:val="18"/>
                  <w:szCs w:val="18"/>
                </w:rPr>
                <w:delText>23</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1194" w:author="Mike" w:date="2015-05-14T07:15:00Z"/>
                <w:rFonts w:cs="Arial"/>
                <w:sz w:val="18"/>
                <w:szCs w:val="18"/>
              </w:rPr>
            </w:pPr>
            <w:del w:id="1195" w:author="Mike" w:date="2015-05-14T07:15:00Z">
              <w:r w:rsidRPr="003D5C5A" w:rsidDel="00991BB2">
                <w:rPr>
                  <w:rFonts w:cs="Arial"/>
                  <w:sz w:val="18"/>
                  <w:szCs w:val="18"/>
                </w:rPr>
                <w:delText>24</w:delText>
              </w:r>
            </w:del>
          </w:p>
        </w:tc>
      </w:tr>
      <w:tr w:rsidR="00F3654D" w:rsidRPr="003D5C5A" w:rsidDel="00991BB2" w:rsidTr="00574914">
        <w:trPr>
          <w:del w:id="1196"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197" w:author="Mike" w:date="2015-05-14T07:15:00Z"/>
                <w:rFonts w:cs="Arial"/>
                <w:sz w:val="18"/>
                <w:szCs w:val="18"/>
              </w:rPr>
            </w:pPr>
            <w:del w:id="1198" w:author="Mike" w:date="2015-05-14T07:15:00Z">
              <w:r w:rsidRPr="003D5C5A" w:rsidDel="00991BB2">
                <w:rPr>
                  <w:rFonts w:cs="Arial"/>
                  <w:sz w:val="18"/>
                  <w:szCs w:val="18"/>
                </w:rPr>
                <w:delText>Annual Cash Flow (Post-Acceptance Performance Period)</w:delText>
              </w:r>
            </w:del>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19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0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0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0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0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04" w:author="Mike" w:date="2015-05-14T07:15:00Z"/>
                <w:rFonts w:cs="Arial"/>
                <w:sz w:val="18"/>
                <w:szCs w:val="18"/>
              </w:rPr>
            </w:pPr>
          </w:p>
        </w:tc>
      </w:tr>
      <w:tr w:rsidR="00F3654D" w:rsidRPr="003D5C5A" w:rsidDel="00991BB2" w:rsidTr="00574914">
        <w:trPr>
          <w:del w:id="1205"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06" w:author="Mike" w:date="2015-05-14T07:15:00Z"/>
                <w:rFonts w:cs="Arial"/>
                <w:sz w:val="18"/>
                <w:szCs w:val="18"/>
              </w:rPr>
            </w:pPr>
            <w:del w:id="1207" w:author="Mike" w:date="2015-05-14T07:15:00Z">
              <w:r w:rsidRPr="003D5C5A" w:rsidDel="00991BB2">
                <w:rPr>
                  <w:rFonts w:cs="Arial"/>
                  <w:sz w:val="18"/>
                  <w:szCs w:val="18"/>
                </w:rPr>
                <w:delText>Debt Service</w:delText>
              </w:r>
            </w:del>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0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0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1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1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1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shd w:val="clear" w:color="auto" w:fill="EAEAEA"/>
            <w:noWrap/>
            <w:tcMar>
              <w:left w:w="29" w:type="dxa"/>
              <w:right w:w="14" w:type="dxa"/>
            </w:tcMar>
            <w:vAlign w:val="bottom"/>
          </w:tcPr>
          <w:p w:rsidR="00F3654D" w:rsidRPr="003D5C5A" w:rsidDel="00991BB2" w:rsidRDefault="00F3654D" w:rsidP="00574914">
            <w:pPr>
              <w:rPr>
                <w:del w:id="1213" w:author="Mike" w:date="2015-05-14T07:15:00Z"/>
                <w:rFonts w:cs="Arial"/>
                <w:sz w:val="18"/>
                <w:szCs w:val="18"/>
              </w:rPr>
            </w:pPr>
          </w:p>
        </w:tc>
      </w:tr>
      <w:tr w:rsidR="00F3654D" w:rsidRPr="003D5C5A" w:rsidDel="00991BB2" w:rsidTr="00574914">
        <w:trPr>
          <w:del w:id="1214"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1215" w:author="Mike" w:date="2015-05-14T07:15:00Z"/>
                <w:rFonts w:cs="Arial"/>
                <w:sz w:val="18"/>
                <w:szCs w:val="18"/>
              </w:rPr>
            </w:pPr>
            <w:del w:id="1216" w:author="Mike" w:date="2015-05-14T07:15:00Z">
              <w:r w:rsidRPr="003D5C5A" w:rsidDel="00991BB2">
                <w:rPr>
                  <w:rFonts w:cs="Arial"/>
                  <w:sz w:val="18"/>
                  <w:szCs w:val="18"/>
                </w:rPr>
                <w:delText xml:space="preserve">Principal Repayment ($)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121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1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1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2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2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22" w:author="Mike" w:date="2015-05-14T07:15:00Z"/>
                <w:rFonts w:cs="Arial"/>
                <w:sz w:val="18"/>
                <w:szCs w:val="18"/>
              </w:rPr>
            </w:pPr>
          </w:p>
        </w:tc>
      </w:tr>
      <w:tr w:rsidR="00F3654D" w:rsidRPr="003D5C5A" w:rsidDel="00991BB2" w:rsidTr="00574914">
        <w:trPr>
          <w:del w:id="1223"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1224" w:author="Mike" w:date="2015-05-14T07:15:00Z"/>
                <w:rFonts w:cs="Arial"/>
                <w:sz w:val="18"/>
                <w:szCs w:val="18"/>
              </w:rPr>
            </w:pPr>
            <w:del w:id="1225" w:author="Mike" w:date="2015-05-14T07:15:00Z">
              <w:r w:rsidRPr="003D5C5A" w:rsidDel="00991BB2">
                <w:rPr>
                  <w:rFonts w:cs="Arial"/>
                  <w:sz w:val="18"/>
                  <w:szCs w:val="18"/>
                </w:rPr>
                <w:delText xml:space="preserve">Less incentives (i.e., REC, White Tag, etc.)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1226" w:author="Mike" w:date="2015-05-14T07:15:00Z"/>
                <w:rFonts w:cs="Arial"/>
                <w:sz w:val="18"/>
                <w:szCs w:val="18"/>
              </w:rPr>
            </w:pPr>
          </w:p>
          <w:p w:rsidR="00F3654D" w:rsidRPr="003D5C5A" w:rsidDel="00991BB2" w:rsidRDefault="00F3654D" w:rsidP="00574914">
            <w:pPr>
              <w:rPr>
                <w:del w:id="122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2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2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3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3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32" w:author="Mike" w:date="2015-05-14T07:15:00Z"/>
                <w:rFonts w:cs="Arial"/>
                <w:sz w:val="18"/>
                <w:szCs w:val="18"/>
              </w:rPr>
            </w:pPr>
          </w:p>
        </w:tc>
      </w:tr>
      <w:tr w:rsidR="00F3654D" w:rsidRPr="003D5C5A" w:rsidDel="00991BB2" w:rsidTr="00574914">
        <w:trPr>
          <w:del w:id="1233"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1234" w:author="Mike" w:date="2015-05-14T07:15:00Z"/>
                <w:rFonts w:cs="Arial"/>
                <w:sz w:val="18"/>
                <w:szCs w:val="18"/>
              </w:rPr>
            </w:pPr>
            <w:del w:id="1235" w:author="Mike" w:date="2015-05-14T07:15:00Z">
              <w:r w:rsidRPr="003D5C5A" w:rsidDel="00991BB2">
                <w:rPr>
                  <w:rFonts w:cs="Arial"/>
                  <w:sz w:val="18"/>
                  <w:szCs w:val="18"/>
                </w:rPr>
                <w:delText>Net principal repayment before interest</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123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3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3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3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4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41" w:author="Mike" w:date="2015-05-14T07:15:00Z"/>
                <w:rFonts w:cs="Arial"/>
                <w:sz w:val="18"/>
                <w:szCs w:val="18"/>
              </w:rPr>
            </w:pPr>
          </w:p>
        </w:tc>
      </w:tr>
      <w:tr w:rsidR="00F3654D" w:rsidRPr="003D5C5A" w:rsidDel="00991BB2" w:rsidTr="00574914">
        <w:trPr>
          <w:del w:id="1242" w:author="Mike" w:date="2015-05-14T07:15:00Z"/>
        </w:trPr>
        <w:tc>
          <w:tcPr>
            <w:tcW w:w="4860" w:type="dxa"/>
            <w:tcBorders>
              <w:top w:val="single" w:sz="2" w:space="0" w:color="auto"/>
              <w:left w:val="single" w:sz="4"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ind w:firstLineChars="100" w:firstLine="180"/>
              <w:rPr>
                <w:del w:id="1243" w:author="Mike" w:date="2015-05-14T07:15:00Z"/>
                <w:rFonts w:cs="Arial"/>
                <w:sz w:val="18"/>
                <w:szCs w:val="18"/>
              </w:rPr>
            </w:pPr>
            <w:del w:id="1244" w:author="Mike" w:date="2015-05-14T07:15:00Z">
              <w:r w:rsidRPr="003D5C5A" w:rsidDel="00991BB2">
                <w:rPr>
                  <w:rFonts w:cs="Arial"/>
                  <w:sz w:val="18"/>
                  <w:szCs w:val="18"/>
                </w:rPr>
                <w:delText>Interest ($)</w:delText>
              </w:r>
            </w:del>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right w:w="14" w:type="dxa"/>
            </w:tcMar>
            <w:vAlign w:val="bottom"/>
          </w:tcPr>
          <w:p w:rsidR="00F3654D" w:rsidRPr="003D5C5A" w:rsidDel="00991BB2" w:rsidRDefault="00F3654D" w:rsidP="00574914">
            <w:pPr>
              <w:rPr>
                <w:del w:id="124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4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4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4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4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top w:w="0" w:type="dxa"/>
              <w:left w:w="29" w:type="dxa"/>
              <w:bottom w:w="0" w:type="dxa"/>
            </w:tcMar>
            <w:vAlign w:val="bottom"/>
          </w:tcPr>
          <w:p w:rsidR="00F3654D" w:rsidRPr="003D5C5A" w:rsidDel="00991BB2" w:rsidRDefault="00F3654D" w:rsidP="00574914">
            <w:pPr>
              <w:rPr>
                <w:del w:id="1250" w:author="Mike" w:date="2015-05-14T07:15:00Z"/>
                <w:rFonts w:cs="Arial"/>
                <w:sz w:val="18"/>
                <w:szCs w:val="18"/>
              </w:rPr>
            </w:pPr>
          </w:p>
        </w:tc>
      </w:tr>
      <w:tr w:rsidR="00F3654D" w:rsidRPr="003D5C5A" w:rsidDel="00991BB2" w:rsidTr="00574914">
        <w:trPr>
          <w:del w:id="1251"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ind w:right="79"/>
              <w:jc w:val="right"/>
              <w:rPr>
                <w:del w:id="1252" w:author="Mike" w:date="2015-05-14T07:15:00Z"/>
                <w:rFonts w:cs="Arial"/>
                <w:sz w:val="18"/>
                <w:szCs w:val="18"/>
              </w:rPr>
            </w:pPr>
            <w:del w:id="1253" w:author="Mike" w:date="2015-05-14T07:15:00Z">
              <w:r w:rsidRPr="003D5C5A" w:rsidDel="00991BB2">
                <w:rPr>
                  <w:rFonts w:cs="Arial"/>
                  <w:sz w:val="18"/>
                  <w:szCs w:val="18"/>
                </w:rPr>
                <w:delText>Total Debt Service (a)</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5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5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5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5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5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59" w:author="Mike" w:date="2015-05-14T07:15:00Z"/>
                <w:rFonts w:cs="Arial"/>
                <w:sz w:val="18"/>
                <w:szCs w:val="18"/>
              </w:rPr>
            </w:pPr>
          </w:p>
        </w:tc>
      </w:tr>
      <w:tr w:rsidR="00F3654D" w:rsidRPr="003D5C5A" w:rsidDel="00991BB2" w:rsidTr="00574914">
        <w:trPr>
          <w:del w:id="1260"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jc w:val="center"/>
              <w:rPr>
                <w:del w:id="1261" w:author="Mike" w:date="2015-05-14T07:15:00Z"/>
                <w:rFonts w:cs="Arial"/>
                <w:b/>
                <w:bCs/>
                <w:sz w:val="18"/>
                <w:szCs w:val="18"/>
              </w:rPr>
            </w:pPr>
            <w:del w:id="1262" w:author="Mike" w:date="2015-05-14T07:15:00Z">
              <w:r w:rsidRPr="003D5C5A" w:rsidDel="00991BB2">
                <w:rPr>
                  <w:rFonts w:cs="Arial"/>
                  <w:b/>
                  <w:bCs/>
                  <w:sz w:val="18"/>
                  <w:szCs w:val="18"/>
                </w:rPr>
                <w:delText>Post-Acceptance Performance Period Expenses</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6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6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6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6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6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68" w:author="Mike" w:date="2015-05-14T07:15:00Z"/>
                <w:rFonts w:cs="Arial"/>
                <w:sz w:val="18"/>
                <w:szCs w:val="18"/>
              </w:rPr>
            </w:pPr>
          </w:p>
        </w:tc>
      </w:tr>
      <w:tr w:rsidR="00F3654D" w:rsidRPr="003D5C5A" w:rsidDel="00991BB2" w:rsidTr="00574914">
        <w:trPr>
          <w:del w:id="1269"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70" w:author="Mike" w:date="2015-05-14T07:15:00Z"/>
                <w:rFonts w:cs="Arial"/>
                <w:sz w:val="18"/>
                <w:szCs w:val="18"/>
              </w:rPr>
            </w:pPr>
            <w:del w:id="1271" w:author="Mike" w:date="2015-05-14T07:15:00Z">
              <w:r w:rsidRPr="003D5C5A" w:rsidDel="00991BB2">
                <w:rPr>
                  <w:rFonts w:cs="Arial"/>
                  <w:sz w:val="18"/>
                  <w:szCs w:val="18"/>
                </w:rPr>
                <w:delText>Management/Administration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7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7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7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7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7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77" w:author="Mike" w:date="2015-05-14T07:15:00Z"/>
                <w:rFonts w:cs="Arial"/>
                <w:sz w:val="18"/>
                <w:szCs w:val="18"/>
              </w:rPr>
            </w:pPr>
          </w:p>
        </w:tc>
      </w:tr>
      <w:tr w:rsidR="00F3654D" w:rsidRPr="003D5C5A" w:rsidDel="00991BB2" w:rsidTr="00574914">
        <w:trPr>
          <w:del w:id="1278"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79" w:author="Mike" w:date="2015-05-14T07:15:00Z"/>
                <w:rFonts w:cs="Arial"/>
                <w:sz w:val="18"/>
                <w:szCs w:val="18"/>
              </w:rPr>
            </w:pPr>
            <w:del w:id="1280" w:author="Mike" w:date="2015-05-14T07:15:00Z">
              <w:r w:rsidRPr="003D5C5A" w:rsidDel="00991BB2">
                <w:rPr>
                  <w:rFonts w:cs="Arial"/>
                  <w:sz w:val="18"/>
                  <w:szCs w:val="18"/>
                </w:rPr>
                <w:delText>Measurement and Verification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8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8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8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8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8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86" w:author="Mike" w:date="2015-05-14T07:15:00Z"/>
                <w:rFonts w:cs="Arial"/>
                <w:sz w:val="18"/>
                <w:szCs w:val="18"/>
              </w:rPr>
            </w:pPr>
          </w:p>
        </w:tc>
      </w:tr>
      <w:tr w:rsidR="00F3654D" w:rsidRPr="003D5C5A" w:rsidDel="00991BB2" w:rsidTr="00574914">
        <w:trPr>
          <w:del w:id="1287"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8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8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9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9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9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9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94" w:author="Mike" w:date="2015-05-14T07:15:00Z"/>
                <w:rFonts w:cs="Arial"/>
                <w:sz w:val="18"/>
                <w:szCs w:val="18"/>
              </w:rPr>
            </w:pPr>
          </w:p>
        </w:tc>
      </w:tr>
      <w:tr w:rsidR="00F3654D" w:rsidRPr="003D5C5A" w:rsidDel="00991BB2" w:rsidTr="00574914">
        <w:trPr>
          <w:del w:id="1295"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9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9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9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29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0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0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02" w:author="Mike" w:date="2015-05-14T07:15:00Z"/>
                <w:rFonts w:cs="Arial"/>
                <w:sz w:val="18"/>
                <w:szCs w:val="18"/>
              </w:rPr>
            </w:pPr>
          </w:p>
        </w:tc>
      </w:tr>
      <w:tr w:rsidR="00F3654D" w:rsidRPr="003D5C5A" w:rsidDel="00991BB2" w:rsidTr="00574914">
        <w:trPr>
          <w:del w:id="1303"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0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0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0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0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0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0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10" w:author="Mike" w:date="2015-05-14T07:15:00Z"/>
                <w:rFonts w:cs="Arial"/>
                <w:sz w:val="18"/>
                <w:szCs w:val="18"/>
              </w:rPr>
            </w:pPr>
          </w:p>
        </w:tc>
      </w:tr>
      <w:tr w:rsidR="00F3654D" w:rsidRPr="003D5C5A" w:rsidDel="00991BB2" w:rsidTr="00574914">
        <w:trPr>
          <w:del w:id="1311"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12" w:author="Mike" w:date="2015-05-14T07:15:00Z"/>
                <w:rFonts w:cs="Arial"/>
                <w:sz w:val="18"/>
                <w:szCs w:val="18"/>
              </w:rPr>
            </w:pPr>
            <w:del w:id="1313" w:author="Mike" w:date="2015-05-14T07:15:00Z">
              <w:r w:rsidRPr="003D5C5A" w:rsidDel="00991BB2">
                <w:rPr>
                  <w:rFonts w:cs="Arial"/>
                  <w:sz w:val="18"/>
                  <w:szCs w:val="18"/>
                </w:rPr>
                <w:delText xml:space="preserve">Other – Describe </w:delText>
              </w:r>
              <w:r w:rsidDel="00991BB2">
                <w:rPr>
                  <w:rFonts w:cs="Arial"/>
                  <w:sz w:val="18"/>
                  <w:szCs w:val="18"/>
                </w:rPr>
                <w:delText>and</w:delText>
              </w:r>
              <w:r w:rsidRPr="003D5C5A" w:rsidDel="00991BB2">
                <w:rPr>
                  <w:rFonts w:cs="Arial"/>
                  <w:sz w:val="18"/>
                  <w:szCs w:val="18"/>
                </w:rPr>
                <w:delText xml:space="preserve"> Explain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1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1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1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1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1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19" w:author="Mike" w:date="2015-05-14T07:15:00Z"/>
                <w:rFonts w:cs="Arial"/>
                <w:sz w:val="18"/>
                <w:szCs w:val="18"/>
              </w:rPr>
            </w:pPr>
          </w:p>
        </w:tc>
      </w:tr>
      <w:tr w:rsidR="00F3654D" w:rsidRPr="003D5C5A" w:rsidDel="00991BB2" w:rsidTr="00574914">
        <w:trPr>
          <w:del w:id="1320"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21" w:author="Mike" w:date="2015-05-14T07:15:00Z"/>
                <w:rFonts w:cs="Arial"/>
                <w:sz w:val="18"/>
                <w:szCs w:val="18"/>
              </w:rPr>
            </w:pPr>
            <w:del w:id="1322" w:author="Mike" w:date="2015-05-14T07:15:00Z">
              <w:r w:rsidRPr="003D5C5A" w:rsidDel="00991BB2">
                <w:rPr>
                  <w:rFonts w:cs="Arial"/>
                  <w:sz w:val="18"/>
                  <w:szCs w:val="18"/>
                </w:rPr>
                <w:delText xml:space="preserve">Other – Describe </w:delText>
              </w:r>
              <w:r w:rsidDel="00991BB2">
                <w:rPr>
                  <w:rFonts w:cs="Arial"/>
                  <w:sz w:val="18"/>
                  <w:szCs w:val="18"/>
                </w:rPr>
                <w:delText>and</w:delText>
              </w:r>
              <w:r w:rsidRPr="003D5C5A" w:rsidDel="00991BB2">
                <w:rPr>
                  <w:rFonts w:cs="Arial"/>
                  <w:sz w:val="18"/>
                  <w:szCs w:val="18"/>
                </w:rPr>
                <w:delText xml:space="preserve"> Explain</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2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2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2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2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2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28" w:author="Mike" w:date="2015-05-14T07:15:00Z"/>
                <w:rFonts w:cs="Arial"/>
                <w:sz w:val="18"/>
                <w:szCs w:val="18"/>
              </w:rPr>
            </w:pPr>
          </w:p>
        </w:tc>
      </w:tr>
      <w:tr w:rsidR="00F3654D" w:rsidRPr="003D5C5A" w:rsidDel="00991BB2" w:rsidTr="00574914">
        <w:trPr>
          <w:del w:id="1329"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30" w:author="Mike" w:date="2015-05-14T07:15:00Z"/>
                <w:rFonts w:cs="Arial"/>
                <w:sz w:val="18"/>
                <w:szCs w:val="18"/>
              </w:rPr>
            </w:pPr>
            <w:del w:id="1331" w:author="Mike" w:date="2015-05-14T07:15:00Z">
              <w:r w:rsidRPr="003D5C5A" w:rsidDel="00991BB2">
                <w:rPr>
                  <w:rFonts w:cs="Arial"/>
                  <w:sz w:val="18"/>
                  <w:szCs w:val="18"/>
                </w:rPr>
                <w:delText xml:space="preserve">      SUBTOTAL Before Application of Indirect Rates</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3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3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3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3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36"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37" w:author="Mike" w:date="2015-05-14T07:15:00Z"/>
                <w:rFonts w:cs="Arial"/>
                <w:sz w:val="18"/>
                <w:szCs w:val="18"/>
              </w:rPr>
            </w:pPr>
          </w:p>
        </w:tc>
      </w:tr>
      <w:tr w:rsidR="00F3654D" w:rsidRPr="003D5C5A" w:rsidDel="00991BB2" w:rsidTr="00574914">
        <w:trPr>
          <w:del w:id="1338"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39" w:author="Mike" w:date="2015-05-14T07:15:00Z"/>
                <w:rFonts w:cs="Arial"/>
                <w:sz w:val="18"/>
                <w:szCs w:val="18"/>
              </w:rPr>
            </w:pPr>
            <w:del w:id="1340" w:author="Mike" w:date="2015-05-14T07:15:00Z">
              <w:r w:rsidRPr="003D5C5A" w:rsidDel="00991BB2">
                <w:rPr>
                  <w:rFonts w:cs="Arial"/>
                  <w:sz w:val="18"/>
                  <w:szCs w:val="18"/>
                </w:rPr>
                <w:delText>Indirect Cost Rate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4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4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4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4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45"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46" w:author="Mike" w:date="2015-05-14T07:15:00Z"/>
                <w:rFonts w:cs="Arial"/>
                <w:sz w:val="18"/>
                <w:szCs w:val="18"/>
              </w:rPr>
            </w:pPr>
          </w:p>
        </w:tc>
      </w:tr>
      <w:tr w:rsidR="00F3654D" w:rsidRPr="003D5C5A" w:rsidDel="00991BB2" w:rsidTr="00574914">
        <w:trPr>
          <w:del w:id="1347"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48" w:author="Mike" w:date="2015-05-14T07:15:00Z"/>
                <w:rFonts w:cs="Arial"/>
                <w:sz w:val="18"/>
                <w:szCs w:val="18"/>
              </w:rPr>
            </w:pPr>
            <w:del w:id="1349" w:author="Mike" w:date="2015-05-14T07:15:00Z">
              <w:r w:rsidRPr="003D5C5A" w:rsidDel="00991BB2">
                <w:rPr>
                  <w:rFonts w:cs="Arial"/>
                  <w:sz w:val="18"/>
                  <w:szCs w:val="18"/>
                </w:rPr>
                <w:delText>Indirect Cost Applied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5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5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5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5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54"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55" w:author="Mike" w:date="2015-05-14T07:15:00Z"/>
                <w:rFonts w:cs="Arial"/>
                <w:sz w:val="18"/>
                <w:szCs w:val="18"/>
              </w:rPr>
            </w:pPr>
          </w:p>
        </w:tc>
      </w:tr>
      <w:tr w:rsidR="00F3654D" w:rsidRPr="003D5C5A" w:rsidDel="00991BB2" w:rsidTr="00574914">
        <w:trPr>
          <w:del w:id="1356"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tcPr>
          <w:p w:rsidR="00F3654D" w:rsidRPr="003D5C5A" w:rsidDel="00991BB2" w:rsidRDefault="00F3654D" w:rsidP="00574914">
            <w:pPr>
              <w:jc w:val="right"/>
              <w:rPr>
                <w:del w:id="1357" w:author="Mike" w:date="2015-05-14T07:15:00Z"/>
                <w:rFonts w:cs="Arial"/>
                <w:sz w:val="18"/>
                <w:szCs w:val="18"/>
              </w:rPr>
            </w:pPr>
            <w:del w:id="1358" w:author="Mike" w:date="2015-05-14T07:15:00Z">
              <w:r w:rsidRPr="003D5C5A" w:rsidDel="00991BB2">
                <w:rPr>
                  <w:rFonts w:cs="Arial"/>
                  <w:sz w:val="18"/>
                  <w:szCs w:val="18"/>
                </w:rPr>
                <w:delText xml:space="preserve">     SUBTOTAL Post-Acceptance Performance  Period Exp</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5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6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6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6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63"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64" w:author="Mike" w:date="2015-05-14T07:15:00Z"/>
                <w:rFonts w:cs="Arial"/>
                <w:sz w:val="18"/>
                <w:szCs w:val="18"/>
              </w:rPr>
            </w:pPr>
          </w:p>
        </w:tc>
      </w:tr>
      <w:tr w:rsidR="00F3654D" w:rsidRPr="003D5C5A" w:rsidDel="00991BB2" w:rsidTr="00574914">
        <w:trPr>
          <w:del w:id="1365"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66" w:author="Mike" w:date="2015-05-14T07:15:00Z"/>
                <w:rFonts w:cs="Arial"/>
                <w:sz w:val="18"/>
                <w:szCs w:val="18"/>
              </w:rPr>
            </w:pPr>
            <w:del w:id="1367" w:author="Mike" w:date="2015-05-14T07:15:00Z">
              <w:r w:rsidRPr="003D5C5A" w:rsidDel="00991BB2">
                <w:rPr>
                  <w:rFonts w:cs="Arial"/>
                  <w:sz w:val="18"/>
                  <w:szCs w:val="18"/>
                </w:rPr>
                <w:delText>Post-Acceptance Performance Period Profit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6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6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7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7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72"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73" w:author="Mike" w:date="2015-05-14T07:15:00Z"/>
                <w:rFonts w:cs="Arial"/>
                <w:sz w:val="18"/>
                <w:szCs w:val="18"/>
              </w:rPr>
            </w:pPr>
          </w:p>
        </w:tc>
      </w:tr>
      <w:tr w:rsidR="00F3654D" w:rsidRPr="003D5C5A" w:rsidDel="00991BB2" w:rsidTr="00574914">
        <w:trPr>
          <w:del w:id="1374" w:author="Mike" w:date="2015-05-14T07:15:00Z"/>
        </w:trPr>
        <w:tc>
          <w:tcPr>
            <w:tcW w:w="4860" w:type="dxa"/>
            <w:tcBorders>
              <w:top w:val="single" w:sz="2" w:space="0" w:color="auto"/>
              <w:left w:val="single" w:sz="4"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75" w:author="Mike" w:date="2015-05-14T07:15:00Z"/>
                <w:rFonts w:cs="Arial"/>
                <w:sz w:val="18"/>
                <w:szCs w:val="18"/>
              </w:rPr>
            </w:pPr>
            <w:del w:id="1376" w:author="Mike" w:date="2015-05-14T07:15:00Z">
              <w:r w:rsidRPr="003D5C5A" w:rsidDel="00991BB2">
                <w:rPr>
                  <w:rFonts w:cs="Arial"/>
                  <w:sz w:val="18"/>
                  <w:szCs w:val="18"/>
                </w:rPr>
                <w:delText>Post-Acceptance Performance Period Profit ($)</w:delText>
              </w:r>
            </w:del>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77"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78"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79"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80"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81" w:author="Mike" w:date="2015-05-14T07:15:00Z"/>
                <w:rFonts w:cs="Arial"/>
                <w:sz w:val="18"/>
                <w:szCs w:val="18"/>
              </w:rPr>
            </w:pPr>
          </w:p>
        </w:tc>
        <w:tc>
          <w:tcPr>
            <w:tcW w:w="1620" w:type="dxa"/>
            <w:tcBorders>
              <w:top w:val="single" w:sz="2" w:space="0" w:color="auto"/>
              <w:left w:val="single" w:sz="2" w:space="0" w:color="auto"/>
              <w:bottom w:val="single" w:sz="2" w:space="0" w:color="auto"/>
              <w:right w:val="single" w:sz="2" w:space="0" w:color="auto"/>
            </w:tcBorders>
            <w:noWrap/>
            <w:tcMar>
              <w:left w:w="29" w:type="dxa"/>
              <w:right w:w="14" w:type="dxa"/>
            </w:tcMar>
            <w:vAlign w:val="bottom"/>
          </w:tcPr>
          <w:p w:rsidR="00F3654D" w:rsidRPr="003D5C5A" w:rsidDel="00991BB2" w:rsidRDefault="00F3654D" w:rsidP="00574914">
            <w:pPr>
              <w:rPr>
                <w:del w:id="1382" w:author="Mike" w:date="2015-05-14T07:15:00Z"/>
                <w:rFonts w:cs="Arial"/>
                <w:sz w:val="18"/>
                <w:szCs w:val="18"/>
              </w:rPr>
            </w:pPr>
          </w:p>
        </w:tc>
      </w:tr>
      <w:tr w:rsidR="00F3654D" w:rsidRPr="003D5C5A" w:rsidDel="00991BB2" w:rsidTr="00574914">
        <w:trPr>
          <w:del w:id="1383" w:author="Mike" w:date="2015-05-14T07:15:00Z"/>
        </w:trPr>
        <w:tc>
          <w:tcPr>
            <w:tcW w:w="4860" w:type="dxa"/>
            <w:tcBorders>
              <w:top w:val="single" w:sz="2" w:space="0" w:color="auto"/>
              <w:left w:val="single" w:sz="4"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ind w:right="79"/>
              <w:jc w:val="right"/>
              <w:rPr>
                <w:del w:id="1384" w:author="Mike" w:date="2015-05-14T07:15:00Z"/>
                <w:rFonts w:cs="Arial"/>
                <w:sz w:val="18"/>
                <w:szCs w:val="18"/>
              </w:rPr>
            </w:pPr>
            <w:del w:id="1385" w:author="Mike" w:date="2015-05-14T07:15:00Z">
              <w:r w:rsidRPr="003D5C5A" w:rsidDel="00991BB2">
                <w:rPr>
                  <w:rFonts w:cs="Arial"/>
                  <w:sz w:val="18"/>
                  <w:szCs w:val="18"/>
                </w:rPr>
                <w:delText>Total Post-Acceptance Performance Period Expenses (b)</w:delText>
              </w:r>
            </w:del>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86"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87"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88"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89"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90" w:author="Mike" w:date="2015-05-14T07:15:00Z"/>
                <w:rFonts w:cs="Arial"/>
                <w:sz w:val="18"/>
                <w:szCs w:val="18"/>
              </w:rPr>
            </w:pPr>
          </w:p>
        </w:tc>
        <w:tc>
          <w:tcPr>
            <w:tcW w:w="1620" w:type="dxa"/>
            <w:tcBorders>
              <w:top w:val="single" w:sz="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91" w:author="Mike" w:date="2015-05-14T07:15:00Z"/>
                <w:rFonts w:cs="Arial"/>
                <w:sz w:val="18"/>
                <w:szCs w:val="18"/>
              </w:rPr>
            </w:pPr>
          </w:p>
        </w:tc>
      </w:tr>
      <w:tr w:rsidR="00F3654D" w:rsidRPr="003D5C5A" w:rsidDel="00991BB2" w:rsidTr="00574914">
        <w:trPr>
          <w:del w:id="1392" w:author="Mike" w:date="2015-05-14T07:15:00Z"/>
        </w:trPr>
        <w:tc>
          <w:tcPr>
            <w:tcW w:w="4860" w:type="dxa"/>
            <w:tcBorders>
              <w:top w:val="single" w:sz="12" w:space="0" w:color="auto"/>
              <w:left w:val="single" w:sz="4"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ind w:right="79"/>
              <w:rPr>
                <w:del w:id="1393" w:author="Mike" w:date="2015-05-14T07:15:00Z"/>
                <w:rFonts w:cs="Arial"/>
                <w:sz w:val="18"/>
                <w:szCs w:val="18"/>
              </w:rPr>
            </w:pPr>
            <w:del w:id="1394" w:author="Mike" w:date="2015-05-14T07:15:00Z">
              <w:r w:rsidRPr="003D5C5A" w:rsidDel="00991BB2">
                <w:rPr>
                  <w:rFonts w:cs="Arial"/>
                  <w:sz w:val="18"/>
                  <w:szCs w:val="18"/>
                </w:rPr>
                <w:delText>TOTAL - ANNUAL CONTRACTOR PAYMENTS (a)+(b)</w:delText>
              </w:r>
            </w:del>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95"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96"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97"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98"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399" w:author="Mike" w:date="2015-05-14T07:15:00Z"/>
                <w:rFonts w:cs="Arial"/>
                <w:sz w:val="18"/>
                <w:szCs w:val="18"/>
              </w:rPr>
            </w:pPr>
          </w:p>
        </w:tc>
        <w:tc>
          <w:tcPr>
            <w:tcW w:w="1620" w:type="dxa"/>
            <w:tcBorders>
              <w:top w:val="single" w:sz="12" w:space="0" w:color="auto"/>
              <w:left w:val="single" w:sz="2" w:space="0" w:color="auto"/>
              <w:bottom w:val="single" w:sz="12" w:space="0" w:color="auto"/>
              <w:right w:val="single" w:sz="2" w:space="0" w:color="auto"/>
            </w:tcBorders>
            <w:noWrap/>
            <w:tcMar>
              <w:left w:w="29" w:type="dxa"/>
              <w:right w:w="14" w:type="dxa"/>
            </w:tcMar>
            <w:vAlign w:val="bottom"/>
          </w:tcPr>
          <w:p w:rsidR="00F3654D" w:rsidRPr="003D5C5A" w:rsidDel="00991BB2" w:rsidRDefault="00F3654D" w:rsidP="00574914">
            <w:pPr>
              <w:rPr>
                <w:del w:id="1400" w:author="Mike" w:date="2015-05-14T07:15:00Z"/>
                <w:rFonts w:cs="Arial"/>
                <w:sz w:val="18"/>
                <w:szCs w:val="18"/>
              </w:rPr>
            </w:pPr>
          </w:p>
        </w:tc>
      </w:tr>
    </w:tbl>
    <w:p w:rsidR="00F3654D" w:rsidDel="00991BB2" w:rsidRDefault="00F3654D" w:rsidP="00F3654D">
      <w:pPr>
        <w:rPr>
          <w:del w:id="1401" w:author="Mike" w:date="2015-05-14T07:15:00Z"/>
        </w:rPr>
      </w:pPr>
    </w:p>
    <w:p w:rsidR="00F3654D" w:rsidRPr="003D5C5A" w:rsidDel="00991BB2" w:rsidRDefault="00F3654D" w:rsidP="00F3654D">
      <w:pPr>
        <w:rPr>
          <w:del w:id="1402" w:author="Mike" w:date="2015-05-14T07:15:00Z"/>
        </w:rPr>
      </w:pPr>
      <w:del w:id="1403" w:author="Mike" w:date="2015-05-14T07:15:00Z">
        <w:r w:rsidRPr="003D5C5A" w:rsidDel="00991BB2">
          <w:delText xml:space="preserve">Explanations/Comments: </w:delText>
        </w:r>
      </w:del>
    </w:p>
    <w:p w:rsidR="00F3654D" w:rsidRPr="003D5C5A" w:rsidDel="00991BB2" w:rsidRDefault="00F3654D" w:rsidP="00F3654D">
      <w:pPr>
        <w:rPr>
          <w:del w:id="1404" w:author="Mike" w:date="2015-05-14T07:15:00Z"/>
        </w:rPr>
      </w:pPr>
      <w:del w:id="1405" w:author="Mike" w:date="2015-05-14T07:15:00Z">
        <w:r w:rsidRPr="003D5C5A" w:rsidDel="00991BB2">
          <w:br w:type="page"/>
        </w:r>
      </w:del>
    </w:p>
    <w:tbl>
      <w:tblPr>
        <w:tblW w:w="14548" w:type="dxa"/>
        <w:jc w:val="center"/>
        <w:tblLayout w:type="fixed"/>
        <w:tblCellMar>
          <w:left w:w="4" w:type="dxa"/>
          <w:right w:w="4" w:type="dxa"/>
        </w:tblCellMar>
        <w:tblLook w:val="0000" w:firstRow="0" w:lastRow="0" w:firstColumn="0" w:lastColumn="0" w:noHBand="0" w:noVBand="0"/>
      </w:tblPr>
      <w:tblGrid>
        <w:gridCol w:w="1094"/>
        <w:gridCol w:w="704"/>
        <w:gridCol w:w="710"/>
        <w:gridCol w:w="6"/>
        <w:gridCol w:w="719"/>
        <w:gridCol w:w="723"/>
        <w:gridCol w:w="14"/>
        <w:gridCol w:w="799"/>
        <w:gridCol w:w="629"/>
        <w:gridCol w:w="10"/>
        <w:gridCol w:w="803"/>
        <w:gridCol w:w="10"/>
        <w:gridCol w:w="533"/>
        <w:gridCol w:w="10"/>
        <w:gridCol w:w="983"/>
        <w:gridCol w:w="10"/>
        <w:gridCol w:w="1083"/>
        <w:gridCol w:w="996"/>
        <w:gridCol w:w="812"/>
        <w:gridCol w:w="22"/>
        <w:gridCol w:w="597"/>
        <w:gridCol w:w="10"/>
        <w:gridCol w:w="22"/>
        <w:gridCol w:w="697"/>
        <w:gridCol w:w="22"/>
        <w:gridCol w:w="1326"/>
        <w:gridCol w:w="22"/>
        <w:gridCol w:w="1182"/>
      </w:tblGrid>
      <w:tr w:rsidR="00F3654D" w:rsidRPr="003D5C5A" w:rsidDel="00991BB2" w:rsidTr="00574914">
        <w:trPr>
          <w:trHeight w:val="588"/>
          <w:jc w:val="center"/>
          <w:del w:id="1406" w:author="Mike" w:date="2015-05-14T07:15:00Z"/>
        </w:trPr>
        <w:tc>
          <w:tcPr>
            <w:tcW w:w="14548" w:type="dxa"/>
            <w:gridSpan w:val="28"/>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tabs>
                <w:tab w:val="left" w:pos="-642"/>
                <w:tab w:val="left" w:pos="150"/>
                <w:tab w:val="left" w:pos="690"/>
                <w:tab w:val="left" w:pos="1440"/>
              </w:tabs>
              <w:ind w:left="-94" w:firstLine="94"/>
              <w:jc w:val="center"/>
              <w:rPr>
                <w:del w:id="1407" w:author="Mike" w:date="2015-05-14T07:15:00Z"/>
                <w:rFonts w:cs="Arial"/>
                <w:b/>
                <w:bCs/>
                <w:color w:val="000000"/>
                <w:szCs w:val="18"/>
              </w:rPr>
            </w:pPr>
            <w:del w:id="1408" w:author="Mike" w:date="2015-05-14T07:15:00Z">
              <w:r w:rsidRPr="003D5C5A" w:rsidDel="00991BB2">
                <w:rPr>
                  <w:rFonts w:cs="Arial"/>
                  <w:b/>
                  <w:bCs/>
                  <w:color w:val="000000"/>
                </w:rPr>
                <w:lastRenderedPageBreak/>
                <w:delText>SCHEDULE TO-4</w:delText>
              </w:r>
            </w:del>
          </w:p>
          <w:p w:rsidR="00F3654D" w:rsidRPr="003D5C5A" w:rsidDel="00991BB2" w:rsidRDefault="00F3654D" w:rsidP="00574914">
            <w:pPr>
              <w:jc w:val="center"/>
              <w:rPr>
                <w:del w:id="1409" w:author="Mike" w:date="2015-05-14T07:15:00Z"/>
                <w:rFonts w:cs="Arial"/>
                <w:color w:val="000000"/>
                <w:szCs w:val="16"/>
              </w:rPr>
            </w:pPr>
            <w:del w:id="1410" w:author="Mike" w:date="2015-05-14T07:15:00Z">
              <w:r w:rsidRPr="003D5C5A" w:rsidDel="00991BB2">
                <w:rPr>
                  <w:rFonts w:cs="Arial"/>
                  <w:b/>
                  <w:bCs/>
                  <w:color w:val="000000"/>
                  <w:szCs w:val="18"/>
                </w:rPr>
                <w:delText>Task Order Performance Period First Year Estimated Annual Cost Savings, by E</w:delText>
              </w:r>
              <w:r w:rsidDel="00991BB2">
                <w:rPr>
                  <w:rFonts w:cs="Arial"/>
                  <w:b/>
                  <w:bCs/>
                  <w:color w:val="000000"/>
                  <w:szCs w:val="18"/>
                </w:rPr>
                <w:delText xml:space="preserve">nergy </w:delText>
              </w:r>
              <w:r w:rsidRPr="003D5C5A" w:rsidDel="00991BB2">
                <w:rPr>
                  <w:rFonts w:cs="Arial"/>
                  <w:b/>
                  <w:bCs/>
                  <w:color w:val="000000"/>
                  <w:szCs w:val="18"/>
                </w:rPr>
                <w:delText>C</w:delText>
              </w:r>
              <w:r w:rsidDel="00991BB2">
                <w:rPr>
                  <w:rFonts w:cs="Arial"/>
                  <w:b/>
                  <w:bCs/>
                  <w:color w:val="000000"/>
                  <w:szCs w:val="18"/>
                </w:rPr>
                <w:delText xml:space="preserve">onservation </w:delText>
              </w:r>
              <w:r w:rsidRPr="003D5C5A" w:rsidDel="00991BB2">
                <w:rPr>
                  <w:rFonts w:cs="Arial"/>
                  <w:b/>
                  <w:bCs/>
                  <w:color w:val="000000"/>
                  <w:szCs w:val="18"/>
                </w:rPr>
                <w:delText>M</w:delText>
              </w:r>
              <w:r w:rsidDel="00991BB2">
                <w:rPr>
                  <w:rFonts w:cs="Arial"/>
                  <w:b/>
                  <w:bCs/>
                  <w:color w:val="000000"/>
                  <w:szCs w:val="18"/>
                </w:rPr>
                <w:delText>easure</w:delText>
              </w:r>
              <w:r w:rsidRPr="003D5C5A" w:rsidDel="00991BB2">
                <w:rPr>
                  <w:rFonts w:cs="Arial"/>
                  <w:b/>
                  <w:bCs/>
                  <w:color w:val="000000"/>
                  <w:szCs w:val="18"/>
                </w:rPr>
                <w:delText xml:space="preserve"> </w:delText>
              </w:r>
            </w:del>
          </w:p>
        </w:tc>
      </w:tr>
      <w:tr w:rsidR="00F3654D" w:rsidRPr="003D5C5A" w:rsidDel="00991BB2" w:rsidTr="00574914">
        <w:trPr>
          <w:trHeight w:val="327"/>
          <w:jc w:val="center"/>
          <w:del w:id="1411" w:author="Mike" w:date="2015-05-14T07:15:00Z"/>
        </w:trPr>
        <w:tc>
          <w:tcPr>
            <w:tcW w:w="14548" w:type="dxa"/>
            <w:gridSpan w:val="28"/>
            <w:tcBorders>
              <w:top w:val="single" w:sz="6" w:space="0" w:color="000000"/>
              <w:left w:val="single" w:sz="6" w:space="0" w:color="000000"/>
              <w:bottom w:val="single" w:sz="6" w:space="0" w:color="000000"/>
              <w:right w:val="single" w:sz="6" w:space="0" w:color="000000"/>
            </w:tcBorders>
            <w:vAlign w:val="center"/>
          </w:tcPr>
          <w:tbl>
            <w:tblPr>
              <w:tblW w:w="14532" w:type="dxa"/>
              <w:jc w:val="center"/>
              <w:tblLayout w:type="fixed"/>
              <w:tblCellMar>
                <w:left w:w="4" w:type="dxa"/>
                <w:right w:w="4" w:type="dxa"/>
              </w:tblCellMar>
              <w:tblLook w:val="0000" w:firstRow="0" w:lastRow="0" w:firstColumn="0" w:lastColumn="0" w:noHBand="0" w:noVBand="0"/>
            </w:tblPr>
            <w:tblGrid>
              <w:gridCol w:w="14532"/>
            </w:tblGrid>
            <w:tr w:rsidR="00F3654D" w:rsidRPr="003D5C5A" w:rsidDel="00991BB2" w:rsidTr="00574914">
              <w:trPr>
                <w:trHeight w:val="1002"/>
                <w:jc w:val="center"/>
                <w:del w:id="1412" w:author="Mike" w:date="2015-05-14T07:15:00Z"/>
              </w:trPr>
              <w:tc>
                <w:tcPr>
                  <w:tcW w:w="14532" w:type="dxa"/>
                  <w:tcBorders>
                    <w:top w:val="single" w:sz="2" w:space="0" w:color="000000"/>
                    <w:left w:val="single" w:sz="6" w:space="0" w:color="000000"/>
                    <w:bottom w:val="nil"/>
                    <w:right w:val="single" w:sz="6" w:space="0" w:color="000000"/>
                  </w:tcBorders>
                  <w:vAlign w:val="center"/>
                </w:tcPr>
                <w:p w:rsidR="00F3654D" w:rsidRPr="003D5C5A" w:rsidDel="00991BB2" w:rsidRDefault="00F3654D" w:rsidP="00574914">
                  <w:pPr>
                    <w:tabs>
                      <w:tab w:val="left" w:pos="-912"/>
                      <w:tab w:val="left" w:pos="-720"/>
                      <w:tab w:val="left" w:pos="0"/>
                      <w:tab w:val="left" w:pos="1050"/>
                      <w:tab w:val="left" w:pos="2160"/>
                    </w:tabs>
                    <w:spacing w:before="40"/>
                    <w:rPr>
                      <w:del w:id="1413" w:author="Mike" w:date="2015-05-14T07:15:00Z"/>
                      <w:rFonts w:cs="Arial"/>
                      <w:b/>
                      <w:color w:val="000000"/>
                      <w:sz w:val="18"/>
                      <w:szCs w:val="16"/>
                    </w:rPr>
                  </w:pPr>
                  <w:del w:id="1414" w:author="Mike" w:date="2015-05-14T07:15:00Z">
                    <w:r w:rsidRPr="003D5C5A" w:rsidDel="00991BB2">
                      <w:rPr>
                        <w:rFonts w:cs="Arial"/>
                        <w:color w:val="000000"/>
                        <w:sz w:val="18"/>
                        <w:szCs w:val="16"/>
                      </w:rPr>
                      <w:delText xml:space="preserve">     </w:delText>
                    </w:r>
                    <w:r w:rsidRPr="003D5C5A" w:rsidDel="00991BB2">
                      <w:rPr>
                        <w:rFonts w:cs="Arial"/>
                        <w:b/>
                        <w:color w:val="000000"/>
                        <w:sz w:val="18"/>
                        <w:szCs w:val="16"/>
                      </w:rPr>
                      <w:delText>IMPORTANT INFORMATION:</w:delText>
                    </w:r>
                  </w:del>
                </w:p>
                <w:p w:rsidR="00F3654D" w:rsidRPr="003D5C5A" w:rsidDel="00991BB2" w:rsidRDefault="00F3654D" w:rsidP="00574914">
                  <w:pPr>
                    <w:tabs>
                      <w:tab w:val="left" w:pos="-912"/>
                      <w:tab w:val="left" w:pos="-720"/>
                      <w:tab w:val="left" w:pos="0"/>
                      <w:tab w:val="left" w:pos="1050"/>
                      <w:tab w:val="left" w:pos="2160"/>
                    </w:tabs>
                    <w:spacing w:before="40"/>
                    <w:rPr>
                      <w:del w:id="1415" w:author="Mike" w:date="2015-05-14T07:15:00Z"/>
                      <w:rFonts w:cs="Arial"/>
                      <w:color w:val="000000"/>
                      <w:sz w:val="18"/>
                      <w:szCs w:val="16"/>
                    </w:rPr>
                  </w:pPr>
                  <w:del w:id="1416" w:author="Mike" w:date="2015-05-14T07:15:00Z">
                    <w:r w:rsidRPr="003D5C5A" w:rsidDel="00991BB2">
                      <w:rPr>
                        <w:rFonts w:cs="Arial"/>
                        <w:color w:val="000000"/>
                        <w:sz w:val="18"/>
                        <w:szCs w:val="16"/>
                      </w:rPr>
                      <w:delText xml:space="preserve">    1)  Project Square Footage (in 1000 SF) - Include only building square footage affected by installed ECMs in project.</w:delText>
                    </w:r>
                  </w:del>
                </w:p>
                <w:p w:rsidR="00F3654D" w:rsidRPr="003D5C5A" w:rsidDel="00991BB2" w:rsidRDefault="00F3654D" w:rsidP="00574914">
                  <w:pPr>
                    <w:tabs>
                      <w:tab w:val="left" w:pos="-912"/>
                      <w:tab w:val="left" w:pos="-720"/>
                      <w:tab w:val="left" w:pos="0"/>
                      <w:tab w:val="left" w:pos="1050"/>
                      <w:tab w:val="left" w:pos="2160"/>
                    </w:tabs>
                    <w:spacing w:before="40"/>
                    <w:rPr>
                      <w:del w:id="1417" w:author="Mike" w:date="2015-05-14T07:15:00Z"/>
                      <w:rFonts w:cs="Arial"/>
                      <w:color w:val="000000"/>
                      <w:sz w:val="18"/>
                      <w:szCs w:val="16"/>
                    </w:rPr>
                  </w:pPr>
                  <w:del w:id="1418" w:author="Mike" w:date="2015-05-14T07:15:00Z">
                    <w:r w:rsidRPr="003D5C5A" w:rsidDel="00991BB2">
                      <w:rPr>
                        <w:rFonts w:cs="Arial"/>
                        <w:color w:val="000000"/>
                        <w:sz w:val="18"/>
                        <w:szCs w:val="16"/>
                      </w:rPr>
                      <w:delText xml:space="preserve">    2)  For column (a) insert estimated energy baseline by ECM and total project in MBtu based on IGA, and proposal data.</w:delText>
                    </w:r>
                  </w:del>
                </w:p>
                <w:p w:rsidR="00F3654D" w:rsidRPr="003D5C5A" w:rsidDel="00991BB2" w:rsidRDefault="00F3654D" w:rsidP="00574914">
                  <w:pPr>
                    <w:tabs>
                      <w:tab w:val="left" w:pos="-912"/>
                      <w:tab w:val="left" w:pos="-720"/>
                      <w:tab w:val="left" w:pos="0"/>
                      <w:tab w:val="left" w:pos="1050"/>
                      <w:tab w:val="left" w:pos="2160"/>
                    </w:tabs>
                    <w:spacing w:before="40"/>
                    <w:rPr>
                      <w:del w:id="1419" w:author="Mike" w:date="2015-05-14T07:15:00Z"/>
                      <w:rFonts w:cs="Arial"/>
                      <w:color w:val="000000"/>
                      <w:sz w:val="18"/>
                      <w:szCs w:val="16"/>
                    </w:rPr>
                  </w:pPr>
                  <w:del w:id="1420" w:author="Mike" w:date="2015-05-14T07:15:00Z">
                    <w:r w:rsidRPr="003D5C5A" w:rsidDel="00991BB2">
                      <w:rPr>
                        <w:rFonts w:cs="Arial"/>
                        <w:color w:val="000000"/>
                        <w:sz w:val="18"/>
                        <w:szCs w:val="16"/>
                      </w:rPr>
                      <w:delText xml:space="preserve">    3)  For column (c1), annual electric demand savings (kW/yr) is the sum of the monthly demand savings</w:delText>
                    </w:r>
                  </w:del>
                </w:p>
                <w:p w:rsidR="00F3654D" w:rsidRPr="003D5C5A" w:rsidDel="00991BB2" w:rsidRDefault="00F3654D" w:rsidP="00574914">
                  <w:pPr>
                    <w:tabs>
                      <w:tab w:val="left" w:pos="-912"/>
                      <w:tab w:val="left" w:pos="-720"/>
                      <w:tab w:val="left" w:pos="0"/>
                      <w:tab w:val="left" w:pos="1050"/>
                      <w:tab w:val="left" w:pos="2160"/>
                    </w:tabs>
                    <w:spacing w:before="40"/>
                    <w:rPr>
                      <w:del w:id="1421" w:author="Mike" w:date="2015-05-14T07:15:00Z"/>
                      <w:rFonts w:cs="Arial"/>
                      <w:color w:val="000000"/>
                      <w:sz w:val="18"/>
                      <w:szCs w:val="16"/>
                    </w:rPr>
                  </w:pPr>
                  <w:del w:id="1422" w:author="Mike" w:date="2015-05-14T07:15:00Z">
                    <w:r w:rsidRPr="003D5C5A" w:rsidDel="00991BB2">
                      <w:rPr>
                        <w:rFonts w:cs="Arial"/>
                        <w:color w:val="000000"/>
                        <w:sz w:val="18"/>
                        <w:szCs w:val="16"/>
                      </w:rPr>
                      <w:delText xml:space="preserve">    4)  Energy conversion factors for MBtu:  MBtu=10</w:delText>
                    </w:r>
                    <w:r w:rsidRPr="003D5C5A" w:rsidDel="00991BB2">
                      <w:rPr>
                        <w:rFonts w:cs="Arial"/>
                        <w:color w:val="000000"/>
                        <w:sz w:val="18"/>
                        <w:szCs w:val="16"/>
                        <w:vertAlign w:val="superscript"/>
                      </w:rPr>
                      <w:delText>6</w:delText>
                    </w:r>
                    <w:r w:rsidRPr="003D5C5A" w:rsidDel="00991BB2">
                      <w:rPr>
                        <w:rFonts w:cs="Arial"/>
                        <w:color w:val="000000"/>
                        <w:sz w:val="18"/>
                        <w:szCs w:val="16"/>
                      </w:rPr>
                      <w:delText xml:space="preserve"> Btu; Electricity — 0.003413 MBtu/kWh; Natural Gas — 0.1 MBtu/therm ; #2 Oil — 0.128 MBtu/gal.</w:delText>
                    </w:r>
                  </w:del>
                </w:p>
                <w:p w:rsidR="00F3654D" w:rsidRPr="003D5C5A" w:rsidDel="00991BB2" w:rsidRDefault="00F3654D" w:rsidP="00574914">
                  <w:pPr>
                    <w:tabs>
                      <w:tab w:val="left" w:pos="-642"/>
                      <w:tab w:val="left" w:pos="150"/>
                      <w:tab w:val="left" w:pos="690"/>
                      <w:tab w:val="left" w:pos="1440"/>
                    </w:tabs>
                    <w:spacing w:before="40"/>
                    <w:rPr>
                      <w:del w:id="1423" w:author="Mike" w:date="2015-05-14T07:15:00Z"/>
                      <w:rFonts w:cs="Arial"/>
                      <w:color w:val="000000"/>
                      <w:sz w:val="18"/>
                      <w:szCs w:val="18"/>
                    </w:rPr>
                  </w:pPr>
                  <w:del w:id="1424" w:author="Mike" w:date="2015-05-14T07:15:00Z">
                    <w:r w:rsidRPr="003D5C5A" w:rsidDel="00991BB2">
                      <w:rPr>
                        <w:rFonts w:cs="Arial"/>
                        <w:color w:val="000000"/>
                        <w:sz w:val="18"/>
                        <w:szCs w:val="16"/>
                      </w:rPr>
                      <w:delText xml:space="preserve">    5)  Specify "Other" energy savings in (e)(1) </w:delText>
                    </w:r>
                    <w:r w:rsidDel="00991BB2">
                      <w:rPr>
                        <w:rFonts w:cs="Arial"/>
                        <w:color w:val="000000"/>
                        <w:sz w:val="18"/>
                        <w:szCs w:val="16"/>
                      </w:rPr>
                      <w:delText>and</w:delText>
                    </w:r>
                    <w:r w:rsidRPr="003D5C5A" w:rsidDel="00991BB2">
                      <w:rPr>
                        <w:rFonts w:cs="Arial"/>
                        <w:color w:val="000000"/>
                        <w:sz w:val="18"/>
                        <w:szCs w:val="16"/>
                      </w:rPr>
                      <w:delText xml:space="preserve"> (e)(2) as applicable.  Include energy type ____; energy units ______; and MBtu conversion factor _____ MBtu/ _____ (unit)</w:delText>
                    </w:r>
                  </w:del>
                </w:p>
              </w:tc>
            </w:tr>
          </w:tbl>
          <w:p w:rsidR="00F3654D" w:rsidRPr="003D5C5A" w:rsidDel="00991BB2" w:rsidRDefault="00F3654D" w:rsidP="00574914">
            <w:pPr>
              <w:spacing w:before="40"/>
              <w:rPr>
                <w:del w:id="1425" w:author="Mike" w:date="2015-05-14T07:15:00Z"/>
                <w:color w:val="000000"/>
                <w:sz w:val="18"/>
                <w:szCs w:val="18"/>
              </w:rPr>
            </w:pPr>
            <w:del w:id="1426" w:author="Mike" w:date="2015-05-14T07:15:00Z">
              <w:r w:rsidRPr="003D5C5A" w:rsidDel="00991BB2">
                <w:rPr>
                  <w:rFonts w:cs="Arial"/>
                  <w:sz w:val="18"/>
                  <w:szCs w:val="18"/>
                </w:rPr>
                <w:delText xml:space="preserve">    6)  This schedule is not to be altered or adapted in any way.  </w:delText>
              </w:r>
              <w:r w:rsidRPr="003D5C5A" w:rsidDel="00991BB2">
                <w:rPr>
                  <w:color w:val="000000"/>
                  <w:sz w:val="18"/>
                  <w:szCs w:val="18"/>
                </w:rPr>
                <w:delText>Please note any clarifications in the comments/explanations area below.</w:delText>
              </w:r>
            </w:del>
          </w:p>
          <w:p w:rsidR="00F3654D" w:rsidRPr="003D5C5A" w:rsidDel="00991BB2" w:rsidRDefault="00F3654D" w:rsidP="00574914">
            <w:pPr>
              <w:rPr>
                <w:del w:id="1427" w:author="Mike" w:date="2015-05-14T07:15:00Z"/>
                <w:rFonts w:cs="Arial"/>
                <w:color w:val="000000"/>
                <w:szCs w:val="16"/>
              </w:rPr>
            </w:pPr>
          </w:p>
        </w:tc>
      </w:tr>
      <w:tr w:rsidR="00F3654D" w:rsidRPr="003D5C5A" w:rsidDel="00991BB2" w:rsidTr="00574914">
        <w:trPr>
          <w:trHeight w:val="327"/>
          <w:jc w:val="center"/>
          <w:del w:id="1428" w:author="Mike" w:date="2015-05-14T07:15:00Z"/>
        </w:trPr>
        <w:tc>
          <w:tcPr>
            <w:tcW w:w="3970" w:type="dxa"/>
            <w:gridSpan w:val="7"/>
            <w:tcBorders>
              <w:top w:val="single" w:sz="6" w:space="0" w:color="000000"/>
              <w:left w:val="single" w:sz="6" w:space="0" w:color="000000"/>
              <w:bottom w:val="single" w:sz="6" w:space="0" w:color="000000"/>
            </w:tcBorders>
            <w:vAlign w:val="bottom"/>
          </w:tcPr>
          <w:p w:rsidR="00F3654D" w:rsidRPr="003D5C5A" w:rsidDel="00991BB2" w:rsidRDefault="00F3654D" w:rsidP="00574914">
            <w:pPr>
              <w:rPr>
                <w:del w:id="1429" w:author="Mike" w:date="2015-05-14T07:15:00Z"/>
                <w:rFonts w:cs="Arial"/>
                <w:color w:val="000000"/>
                <w:szCs w:val="16"/>
              </w:rPr>
            </w:pPr>
            <w:del w:id="1430" w:author="Mike" w:date="2015-05-14T07:15:00Z">
              <w:r w:rsidRPr="003D5C5A" w:rsidDel="00991BB2">
                <w:rPr>
                  <w:rFonts w:cs="Arial"/>
                  <w:color w:val="000000"/>
                  <w:szCs w:val="16"/>
                </w:rPr>
                <w:delText xml:space="preserve"> Project Site:</w:delText>
              </w:r>
            </w:del>
          </w:p>
        </w:tc>
        <w:tc>
          <w:tcPr>
            <w:tcW w:w="3787" w:type="dxa"/>
            <w:gridSpan w:val="9"/>
            <w:tcBorders>
              <w:top w:val="single" w:sz="6" w:space="0" w:color="000000"/>
              <w:bottom w:val="single" w:sz="6" w:space="0" w:color="000000"/>
            </w:tcBorders>
            <w:vAlign w:val="bottom"/>
          </w:tcPr>
          <w:p w:rsidR="00F3654D" w:rsidRPr="003D5C5A" w:rsidDel="00991BB2" w:rsidRDefault="00F3654D" w:rsidP="00574914">
            <w:pPr>
              <w:rPr>
                <w:del w:id="1431" w:author="Mike" w:date="2015-05-14T07:15:00Z"/>
                <w:rFonts w:cs="Arial"/>
                <w:color w:val="000000"/>
                <w:szCs w:val="16"/>
              </w:rPr>
            </w:pPr>
            <w:del w:id="1432" w:author="Mike" w:date="2015-05-14T07:15:00Z">
              <w:r w:rsidRPr="003D5C5A" w:rsidDel="00991BB2">
                <w:rPr>
                  <w:rFonts w:cs="Arial"/>
                  <w:color w:val="000000"/>
                  <w:szCs w:val="16"/>
                </w:rPr>
                <w:delText>Task Order#:</w:delText>
              </w:r>
            </w:del>
          </w:p>
        </w:tc>
        <w:tc>
          <w:tcPr>
            <w:tcW w:w="3510" w:type="dxa"/>
            <w:gridSpan w:val="5"/>
            <w:tcBorders>
              <w:top w:val="single" w:sz="6" w:space="0" w:color="000000"/>
              <w:bottom w:val="single" w:sz="6" w:space="0" w:color="000000"/>
            </w:tcBorders>
            <w:vAlign w:val="bottom"/>
          </w:tcPr>
          <w:p w:rsidR="00F3654D" w:rsidRPr="003D5C5A" w:rsidDel="00991BB2" w:rsidRDefault="00F3654D" w:rsidP="00574914">
            <w:pPr>
              <w:rPr>
                <w:del w:id="1433" w:author="Mike" w:date="2015-05-14T07:15:00Z"/>
                <w:rFonts w:cs="Arial"/>
                <w:color w:val="000000"/>
                <w:szCs w:val="16"/>
              </w:rPr>
            </w:pPr>
            <w:del w:id="1434" w:author="Mike" w:date="2015-05-14T07:15:00Z">
              <w:r w:rsidRPr="003D5C5A" w:rsidDel="00991BB2">
                <w:rPr>
                  <w:rFonts w:cs="Arial"/>
                  <w:color w:val="000000"/>
                  <w:szCs w:val="16"/>
                </w:rPr>
                <w:delText xml:space="preserve"> Contractor Name:</w:delText>
              </w:r>
            </w:del>
          </w:p>
        </w:tc>
        <w:tc>
          <w:tcPr>
            <w:tcW w:w="3281" w:type="dxa"/>
            <w:gridSpan w:val="7"/>
            <w:tcBorders>
              <w:top w:val="single" w:sz="6" w:space="0" w:color="000000"/>
              <w:bottom w:val="single" w:sz="6" w:space="0" w:color="000000"/>
              <w:right w:val="single" w:sz="6" w:space="0" w:color="000000"/>
            </w:tcBorders>
            <w:vAlign w:val="bottom"/>
          </w:tcPr>
          <w:p w:rsidR="00F3654D" w:rsidRPr="003D5C5A" w:rsidDel="00991BB2" w:rsidRDefault="00F3654D" w:rsidP="00574914">
            <w:pPr>
              <w:rPr>
                <w:del w:id="1435" w:author="Mike" w:date="2015-05-14T07:15:00Z"/>
                <w:rFonts w:cs="Arial"/>
                <w:color w:val="000000"/>
                <w:szCs w:val="16"/>
              </w:rPr>
            </w:pPr>
            <w:del w:id="1436" w:author="Mike" w:date="2015-05-14T07:15:00Z">
              <w:r w:rsidRPr="003D5C5A" w:rsidDel="00991BB2">
                <w:rPr>
                  <w:rFonts w:cs="Arial"/>
                  <w:color w:val="000000"/>
                  <w:szCs w:val="16"/>
                </w:rPr>
                <w:delText xml:space="preserve"> Project Square Footage (KSF):</w:delText>
              </w:r>
            </w:del>
          </w:p>
        </w:tc>
      </w:tr>
      <w:tr w:rsidR="00F3654D" w:rsidRPr="003D5C5A" w:rsidDel="00991BB2" w:rsidTr="00574914">
        <w:trPr>
          <w:trHeight w:val="1008"/>
          <w:jc w:val="center"/>
          <w:del w:id="1437" w:author="Mike" w:date="2015-05-14T07:15:00Z"/>
        </w:trPr>
        <w:tc>
          <w:tcPr>
            <w:tcW w:w="1094" w:type="dxa"/>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438"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439" w:author="Mike" w:date="2015-05-14T07:15:00Z"/>
                <w:rFonts w:cs="Arial"/>
                <w:color w:val="000000"/>
                <w:sz w:val="14"/>
                <w:szCs w:val="16"/>
              </w:rPr>
            </w:pPr>
            <w:del w:id="1440" w:author="Mike" w:date="2015-05-14T07:15:00Z">
              <w:r w:rsidRPr="003D5C5A" w:rsidDel="00991BB2">
                <w:rPr>
                  <w:rFonts w:cs="Arial"/>
                  <w:color w:val="000000"/>
                  <w:sz w:val="14"/>
                  <w:szCs w:val="16"/>
                </w:rPr>
                <w:delText>a.</w:delText>
              </w:r>
            </w:del>
          </w:p>
          <w:p w:rsidR="00F3654D" w:rsidRPr="003D5C5A" w:rsidDel="00991BB2" w:rsidRDefault="00F3654D" w:rsidP="00574914">
            <w:pPr>
              <w:tabs>
                <w:tab w:val="left" w:pos="-642"/>
                <w:tab w:val="left" w:pos="150"/>
                <w:tab w:val="left" w:pos="690"/>
                <w:tab w:val="left" w:pos="1440"/>
              </w:tabs>
              <w:ind w:right="70"/>
              <w:jc w:val="center"/>
              <w:rPr>
                <w:del w:id="1441" w:author="Mike" w:date="2015-05-14T07:15:00Z"/>
                <w:rFonts w:cs="Arial"/>
                <w:color w:val="000000"/>
                <w:sz w:val="14"/>
                <w:szCs w:val="16"/>
              </w:rPr>
            </w:pPr>
            <w:del w:id="1442" w:author="Mike" w:date="2015-05-14T07:15:00Z">
              <w:r w:rsidRPr="003D5C5A" w:rsidDel="00991BB2">
                <w:rPr>
                  <w:rFonts w:cs="Arial"/>
                  <w:color w:val="000000"/>
                  <w:sz w:val="14"/>
                  <w:szCs w:val="16"/>
                </w:rPr>
                <w:delText>ECM energy baseline</w:delText>
              </w:r>
            </w:del>
          </w:p>
          <w:p w:rsidR="00F3654D" w:rsidRPr="003D5C5A" w:rsidDel="00991BB2" w:rsidRDefault="00F3654D" w:rsidP="00574914">
            <w:pPr>
              <w:tabs>
                <w:tab w:val="left" w:pos="-642"/>
                <w:tab w:val="left" w:pos="150"/>
                <w:tab w:val="left" w:pos="690"/>
                <w:tab w:val="left" w:pos="1440"/>
              </w:tabs>
              <w:jc w:val="center"/>
              <w:rPr>
                <w:del w:id="1443" w:author="Mike" w:date="2015-05-14T07:15:00Z"/>
                <w:rFonts w:cs="Arial"/>
                <w:color w:val="000000"/>
                <w:sz w:val="14"/>
                <w:szCs w:val="16"/>
              </w:rPr>
            </w:pPr>
            <w:del w:id="1444" w:author="Mike" w:date="2015-05-14T07:15:00Z">
              <w:r w:rsidRPr="003D5C5A" w:rsidDel="00991BB2">
                <w:rPr>
                  <w:rFonts w:cs="Arial"/>
                  <w:color w:val="000000"/>
                  <w:sz w:val="14"/>
                  <w:szCs w:val="16"/>
                </w:rPr>
                <w:delText>(MBtu/yr)</w:delText>
              </w:r>
            </w:del>
          </w:p>
        </w:tc>
        <w:tc>
          <w:tcPr>
            <w:tcW w:w="704" w:type="dxa"/>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445"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446" w:author="Mike" w:date="2015-05-14T07:15:00Z"/>
                <w:rFonts w:cs="Arial"/>
                <w:color w:val="000000"/>
                <w:sz w:val="14"/>
                <w:szCs w:val="16"/>
              </w:rPr>
            </w:pPr>
            <w:del w:id="1447" w:author="Mike" w:date="2015-05-14T07:15:00Z">
              <w:r w:rsidRPr="003D5C5A" w:rsidDel="00991BB2">
                <w:rPr>
                  <w:rFonts w:cs="Arial"/>
                  <w:color w:val="000000"/>
                  <w:sz w:val="14"/>
                  <w:szCs w:val="16"/>
                </w:rPr>
                <w:delText>b1.</w:delText>
              </w:r>
            </w:del>
          </w:p>
          <w:p w:rsidR="00F3654D" w:rsidRPr="003D5C5A" w:rsidDel="00991BB2" w:rsidRDefault="00F3654D" w:rsidP="00574914">
            <w:pPr>
              <w:tabs>
                <w:tab w:val="left" w:pos="-642"/>
                <w:tab w:val="left" w:pos="150"/>
                <w:tab w:val="left" w:pos="690"/>
                <w:tab w:val="left" w:pos="1440"/>
              </w:tabs>
              <w:jc w:val="center"/>
              <w:rPr>
                <w:del w:id="1448" w:author="Mike" w:date="2015-05-14T07:15:00Z"/>
                <w:rFonts w:cs="Arial"/>
                <w:color w:val="000000"/>
                <w:sz w:val="14"/>
                <w:szCs w:val="16"/>
              </w:rPr>
            </w:pPr>
            <w:del w:id="1449" w:author="Mike" w:date="2015-05-14T07:15:00Z">
              <w:r w:rsidRPr="003D5C5A" w:rsidDel="00991BB2">
                <w:rPr>
                  <w:rFonts w:cs="Arial"/>
                  <w:color w:val="000000"/>
                  <w:sz w:val="14"/>
                  <w:szCs w:val="16"/>
                </w:rPr>
                <w:delText>Electric energy savings</w:delText>
              </w:r>
            </w:del>
          </w:p>
          <w:p w:rsidR="00F3654D" w:rsidRPr="003D5C5A" w:rsidDel="00991BB2" w:rsidRDefault="00F3654D" w:rsidP="00574914">
            <w:pPr>
              <w:tabs>
                <w:tab w:val="left" w:pos="-642"/>
                <w:tab w:val="left" w:pos="150"/>
                <w:tab w:val="left" w:pos="690"/>
                <w:tab w:val="left" w:pos="1440"/>
              </w:tabs>
              <w:jc w:val="center"/>
              <w:rPr>
                <w:del w:id="1450" w:author="Mike" w:date="2015-05-14T07:15:00Z"/>
                <w:rFonts w:cs="Arial"/>
                <w:color w:val="000000"/>
                <w:sz w:val="14"/>
                <w:szCs w:val="16"/>
              </w:rPr>
            </w:pPr>
            <w:del w:id="1451" w:author="Mike" w:date="2015-05-14T07:15:00Z">
              <w:r w:rsidRPr="003D5C5A" w:rsidDel="00991BB2">
                <w:rPr>
                  <w:rFonts w:cs="Arial"/>
                  <w:color w:val="000000"/>
                  <w:sz w:val="14"/>
                  <w:szCs w:val="16"/>
                </w:rPr>
                <w:delText>(kWh/yr)</w:delText>
              </w:r>
            </w:del>
          </w:p>
        </w:tc>
        <w:tc>
          <w:tcPr>
            <w:tcW w:w="710" w:type="dxa"/>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452"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453" w:author="Mike" w:date="2015-05-14T07:15:00Z"/>
                <w:rFonts w:cs="Arial"/>
                <w:color w:val="000000"/>
                <w:sz w:val="14"/>
                <w:szCs w:val="16"/>
              </w:rPr>
            </w:pPr>
            <w:del w:id="1454" w:author="Mike" w:date="2015-05-14T07:15:00Z">
              <w:r w:rsidRPr="003D5C5A" w:rsidDel="00991BB2">
                <w:rPr>
                  <w:rFonts w:cs="Arial"/>
                  <w:color w:val="000000"/>
                  <w:sz w:val="14"/>
                  <w:szCs w:val="16"/>
                </w:rPr>
                <w:delText>b2.</w:delText>
              </w:r>
            </w:del>
          </w:p>
          <w:p w:rsidR="00F3654D" w:rsidRPr="003D5C5A" w:rsidDel="00991BB2" w:rsidRDefault="00F3654D" w:rsidP="00574914">
            <w:pPr>
              <w:tabs>
                <w:tab w:val="left" w:pos="-642"/>
                <w:tab w:val="left" w:pos="150"/>
                <w:tab w:val="left" w:pos="690"/>
                <w:tab w:val="left" w:pos="1440"/>
              </w:tabs>
              <w:jc w:val="center"/>
              <w:rPr>
                <w:del w:id="1455" w:author="Mike" w:date="2015-05-14T07:15:00Z"/>
                <w:rFonts w:cs="Arial"/>
                <w:color w:val="000000"/>
                <w:sz w:val="14"/>
                <w:szCs w:val="16"/>
              </w:rPr>
            </w:pPr>
            <w:del w:id="1456" w:author="Mike" w:date="2015-05-14T07:15:00Z">
              <w:r w:rsidRPr="003D5C5A" w:rsidDel="00991BB2">
                <w:rPr>
                  <w:rFonts w:cs="Arial"/>
                  <w:color w:val="000000"/>
                  <w:sz w:val="14"/>
                  <w:szCs w:val="16"/>
                </w:rPr>
                <w:delText>Electric energy savings</w:delText>
              </w:r>
            </w:del>
          </w:p>
          <w:p w:rsidR="00F3654D" w:rsidRPr="003D5C5A" w:rsidDel="00991BB2" w:rsidRDefault="00F3654D" w:rsidP="00574914">
            <w:pPr>
              <w:tabs>
                <w:tab w:val="left" w:pos="-642"/>
                <w:tab w:val="left" w:pos="150"/>
                <w:tab w:val="left" w:pos="690"/>
                <w:tab w:val="left" w:pos="1440"/>
              </w:tabs>
              <w:jc w:val="center"/>
              <w:rPr>
                <w:del w:id="1457" w:author="Mike" w:date="2015-05-14T07:15:00Z"/>
                <w:rFonts w:cs="Arial"/>
                <w:color w:val="000000"/>
                <w:sz w:val="14"/>
                <w:szCs w:val="16"/>
              </w:rPr>
            </w:pPr>
            <w:del w:id="1458" w:author="Mike" w:date="2015-05-14T07:15:00Z">
              <w:r w:rsidRPr="003D5C5A" w:rsidDel="00991BB2">
                <w:rPr>
                  <w:rFonts w:cs="Arial"/>
                  <w:color w:val="000000"/>
                  <w:sz w:val="14"/>
                  <w:szCs w:val="16"/>
                </w:rPr>
                <w:delText>($/yr)</w:delText>
              </w:r>
            </w:del>
          </w:p>
        </w:tc>
        <w:tc>
          <w:tcPr>
            <w:tcW w:w="725" w:type="dxa"/>
            <w:gridSpan w:val="2"/>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tabs>
                <w:tab w:val="left" w:pos="-642"/>
                <w:tab w:val="left" w:pos="150"/>
                <w:tab w:val="left" w:pos="690"/>
                <w:tab w:val="left" w:pos="1440"/>
              </w:tabs>
              <w:jc w:val="center"/>
              <w:rPr>
                <w:del w:id="1459" w:author="Mike" w:date="2015-05-14T07:15:00Z"/>
                <w:rFonts w:cs="Arial"/>
                <w:color w:val="000000"/>
                <w:sz w:val="14"/>
                <w:szCs w:val="16"/>
              </w:rPr>
            </w:pPr>
            <w:del w:id="1460" w:author="Mike" w:date="2015-05-14T07:15:00Z">
              <w:r w:rsidRPr="003D5C5A" w:rsidDel="00991BB2">
                <w:rPr>
                  <w:rFonts w:cs="Arial"/>
                  <w:color w:val="000000"/>
                  <w:sz w:val="14"/>
                  <w:szCs w:val="16"/>
                </w:rPr>
                <w:delText>c1.</w:delText>
              </w:r>
            </w:del>
          </w:p>
          <w:p w:rsidR="00F3654D" w:rsidRPr="003D5C5A" w:rsidDel="00991BB2" w:rsidRDefault="00F3654D" w:rsidP="00574914">
            <w:pPr>
              <w:tabs>
                <w:tab w:val="left" w:pos="-642"/>
                <w:tab w:val="left" w:pos="150"/>
                <w:tab w:val="left" w:pos="690"/>
                <w:tab w:val="left" w:pos="1440"/>
              </w:tabs>
              <w:jc w:val="center"/>
              <w:rPr>
                <w:del w:id="1461" w:author="Mike" w:date="2015-05-14T07:15:00Z"/>
                <w:rFonts w:cs="Arial"/>
                <w:color w:val="000000"/>
                <w:sz w:val="14"/>
                <w:szCs w:val="16"/>
              </w:rPr>
            </w:pPr>
            <w:del w:id="1462" w:author="Mike" w:date="2015-05-14T07:15:00Z">
              <w:r w:rsidRPr="003D5C5A" w:rsidDel="00991BB2">
                <w:rPr>
                  <w:rFonts w:cs="Arial"/>
                  <w:color w:val="000000"/>
                  <w:sz w:val="14"/>
                  <w:szCs w:val="16"/>
                </w:rPr>
                <w:delText>Electric demand savings</w:delText>
              </w:r>
            </w:del>
          </w:p>
          <w:p w:rsidR="00F3654D" w:rsidRPr="003D5C5A" w:rsidDel="00991BB2" w:rsidRDefault="00F3654D" w:rsidP="00574914">
            <w:pPr>
              <w:tabs>
                <w:tab w:val="left" w:pos="-642"/>
                <w:tab w:val="left" w:pos="150"/>
                <w:tab w:val="left" w:pos="690"/>
                <w:tab w:val="left" w:pos="1440"/>
              </w:tabs>
              <w:jc w:val="center"/>
              <w:rPr>
                <w:del w:id="1463" w:author="Mike" w:date="2015-05-14T07:15:00Z"/>
                <w:rFonts w:cs="Arial"/>
                <w:color w:val="000000"/>
                <w:sz w:val="14"/>
                <w:szCs w:val="16"/>
              </w:rPr>
            </w:pPr>
            <w:del w:id="1464" w:author="Mike" w:date="2015-05-14T07:15:00Z">
              <w:r w:rsidRPr="003D5C5A" w:rsidDel="00991BB2">
                <w:rPr>
                  <w:rFonts w:cs="Arial"/>
                  <w:color w:val="000000"/>
                  <w:sz w:val="14"/>
                  <w:szCs w:val="16"/>
                </w:rPr>
                <w:delText>(kW/yr)</w:delText>
              </w:r>
            </w:del>
          </w:p>
        </w:tc>
        <w:tc>
          <w:tcPr>
            <w:tcW w:w="723" w:type="dxa"/>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465"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466" w:author="Mike" w:date="2015-05-14T07:15:00Z"/>
                <w:rFonts w:cs="Arial"/>
                <w:color w:val="000000"/>
                <w:sz w:val="14"/>
                <w:szCs w:val="16"/>
              </w:rPr>
            </w:pPr>
            <w:del w:id="1467" w:author="Mike" w:date="2015-05-14T07:15:00Z">
              <w:r w:rsidRPr="003D5C5A" w:rsidDel="00991BB2">
                <w:rPr>
                  <w:rFonts w:cs="Arial"/>
                  <w:color w:val="000000"/>
                  <w:sz w:val="14"/>
                  <w:szCs w:val="16"/>
                </w:rPr>
                <w:delText>c2.</w:delText>
              </w:r>
            </w:del>
          </w:p>
          <w:p w:rsidR="00F3654D" w:rsidRPr="003D5C5A" w:rsidDel="00991BB2" w:rsidRDefault="00F3654D" w:rsidP="00574914">
            <w:pPr>
              <w:tabs>
                <w:tab w:val="left" w:pos="-642"/>
                <w:tab w:val="left" w:pos="150"/>
                <w:tab w:val="left" w:pos="690"/>
                <w:tab w:val="left" w:pos="1440"/>
              </w:tabs>
              <w:jc w:val="center"/>
              <w:rPr>
                <w:del w:id="1468" w:author="Mike" w:date="2015-05-14T07:15:00Z"/>
                <w:rFonts w:cs="Arial"/>
                <w:color w:val="000000"/>
                <w:sz w:val="14"/>
                <w:szCs w:val="16"/>
              </w:rPr>
            </w:pPr>
            <w:del w:id="1469" w:author="Mike" w:date="2015-05-14T07:15:00Z">
              <w:r w:rsidRPr="003D5C5A" w:rsidDel="00991BB2">
                <w:rPr>
                  <w:rFonts w:cs="Arial"/>
                  <w:color w:val="000000"/>
                  <w:sz w:val="14"/>
                  <w:szCs w:val="16"/>
                </w:rPr>
                <w:delText>Electric demand savings</w:delText>
              </w:r>
            </w:del>
          </w:p>
          <w:p w:rsidR="00F3654D" w:rsidRPr="003D5C5A" w:rsidDel="00991BB2" w:rsidRDefault="00F3654D" w:rsidP="00574914">
            <w:pPr>
              <w:tabs>
                <w:tab w:val="left" w:pos="-642"/>
                <w:tab w:val="left" w:pos="150"/>
                <w:tab w:val="left" w:pos="690"/>
                <w:tab w:val="left" w:pos="1440"/>
              </w:tabs>
              <w:jc w:val="center"/>
              <w:rPr>
                <w:del w:id="1470" w:author="Mike" w:date="2015-05-14T07:15:00Z"/>
                <w:rFonts w:cs="Arial"/>
                <w:color w:val="000000"/>
                <w:sz w:val="14"/>
                <w:szCs w:val="16"/>
              </w:rPr>
            </w:pPr>
            <w:del w:id="1471" w:author="Mike" w:date="2015-05-14T07:15:00Z">
              <w:r w:rsidRPr="003D5C5A" w:rsidDel="00991BB2">
                <w:rPr>
                  <w:rFonts w:cs="Arial"/>
                  <w:color w:val="000000"/>
                  <w:sz w:val="14"/>
                  <w:szCs w:val="16"/>
                </w:rPr>
                <w:delText>($/yr)</w:delText>
              </w:r>
            </w:del>
          </w:p>
        </w:tc>
        <w:tc>
          <w:tcPr>
            <w:tcW w:w="813" w:type="dxa"/>
            <w:gridSpan w:val="2"/>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472"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473" w:author="Mike" w:date="2015-05-14T07:15:00Z"/>
                <w:rFonts w:cs="Arial"/>
                <w:color w:val="000000"/>
                <w:sz w:val="14"/>
                <w:szCs w:val="16"/>
              </w:rPr>
            </w:pPr>
            <w:del w:id="1474" w:author="Mike" w:date="2015-05-14T07:15:00Z">
              <w:r w:rsidRPr="003D5C5A" w:rsidDel="00991BB2">
                <w:rPr>
                  <w:rFonts w:cs="Arial"/>
                  <w:color w:val="000000"/>
                  <w:sz w:val="14"/>
                  <w:szCs w:val="16"/>
                </w:rPr>
                <w:delText>d1.</w:delText>
              </w:r>
            </w:del>
          </w:p>
          <w:p w:rsidR="00F3654D" w:rsidRPr="003D5C5A" w:rsidDel="00991BB2" w:rsidRDefault="00F3654D" w:rsidP="00574914">
            <w:pPr>
              <w:tabs>
                <w:tab w:val="left" w:pos="-642"/>
                <w:tab w:val="left" w:pos="150"/>
                <w:tab w:val="left" w:pos="690"/>
                <w:tab w:val="left" w:pos="1440"/>
              </w:tabs>
              <w:jc w:val="center"/>
              <w:rPr>
                <w:del w:id="1475" w:author="Mike" w:date="2015-05-14T07:15:00Z"/>
                <w:rFonts w:cs="Arial"/>
                <w:color w:val="000000"/>
                <w:sz w:val="14"/>
                <w:szCs w:val="16"/>
              </w:rPr>
            </w:pPr>
            <w:del w:id="1476" w:author="Mike" w:date="2015-05-14T07:15:00Z">
              <w:r w:rsidRPr="003D5C5A" w:rsidDel="00991BB2">
                <w:rPr>
                  <w:rFonts w:cs="Arial"/>
                  <w:color w:val="000000"/>
                  <w:sz w:val="14"/>
                  <w:szCs w:val="16"/>
                </w:rPr>
                <w:delText>Natural gas savings</w:delText>
              </w:r>
            </w:del>
          </w:p>
          <w:p w:rsidR="00F3654D" w:rsidRPr="003D5C5A" w:rsidDel="00991BB2" w:rsidRDefault="00F3654D" w:rsidP="00574914">
            <w:pPr>
              <w:tabs>
                <w:tab w:val="left" w:pos="-642"/>
                <w:tab w:val="left" w:pos="150"/>
                <w:tab w:val="left" w:pos="690"/>
                <w:tab w:val="left" w:pos="1440"/>
              </w:tabs>
              <w:jc w:val="center"/>
              <w:rPr>
                <w:del w:id="1477" w:author="Mike" w:date="2015-05-14T07:15:00Z"/>
                <w:rFonts w:cs="Arial"/>
                <w:color w:val="000000"/>
                <w:sz w:val="14"/>
                <w:szCs w:val="16"/>
              </w:rPr>
            </w:pPr>
            <w:del w:id="1478" w:author="Mike" w:date="2015-05-14T07:15:00Z">
              <w:r w:rsidRPr="003D5C5A" w:rsidDel="00991BB2">
                <w:rPr>
                  <w:rFonts w:cs="Arial"/>
                  <w:color w:val="000000"/>
                  <w:sz w:val="14"/>
                  <w:szCs w:val="16"/>
                </w:rPr>
                <w:delText>(MBtu/yr)</w:delText>
              </w:r>
            </w:del>
          </w:p>
        </w:tc>
        <w:tc>
          <w:tcPr>
            <w:tcW w:w="639" w:type="dxa"/>
            <w:gridSpan w:val="2"/>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479"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480" w:author="Mike" w:date="2015-05-14T07:15:00Z"/>
                <w:rFonts w:cs="Arial"/>
                <w:color w:val="000000"/>
                <w:sz w:val="14"/>
                <w:szCs w:val="16"/>
              </w:rPr>
            </w:pPr>
            <w:del w:id="1481" w:author="Mike" w:date="2015-05-14T07:15:00Z">
              <w:r w:rsidRPr="003D5C5A" w:rsidDel="00991BB2">
                <w:rPr>
                  <w:rFonts w:cs="Arial"/>
                  <w:color w:val="000000"/>
                  <w:sz w:val="14"/>
                  <w:szCs w:val="16"/>
                </w:rPr>
                <w:delText>d2.</w:delText>
              </w:r>
            </w:del>
          </w:p>
          <w:p w:rsidR="00F3654D" w:rsidRPr="003D5C5A" w:rsidDel="00991BB2" w:rsidRDefault="00F3654D" w:rsidP="00574914">
            <w:pPr>
              <w:tabs>
                <w:tab w:val="left" w:pos="-642"/>
                <w:tab w:val="left" w:pos="150"/>
                <w:tab w:val="left" w:pos="690"/>
                <w:tab w:val="left" w:pos="1440"/>
              </w:tabs>
              <w:jc w:val="center"/>
              <w:rPr>
                <w:del w:id="1482" w:author="Mike" w:date="2015-05-14T07:15:00Z"/>
                <w:rFonts w:cs="Arial"/>
                <w:color w:val="000000"/>
                <w:sz w:val="14"/>
                <w:szCs w:val="16"/>
              </w:rPr>
            </w:pPr>
            <w:del w:id="1483" w:author="Mike" w:date="2015-05-14T07:15:00Z">
              <w:r w:rsidRPr="003D5C5A" w:rsidDel="00991BB2">
                <w:rPr>
                  <w:rFonts w:cs="Arial"/>
                  <w:color w:val="000000"/>
                  <w:sz w:val="14"/>
                  <w:szCs w:val="16"/>
                </w:rPr>
                <w:delText>Natural gas savings</w:delText>
              </w:r>
            </w:del>
          </w:p>
          <w:p w:rsidR="00F3654D" w:rsidRPr="003D5C5A" w:rsidDel="00991BB2" w:rsidRDefault="00F3654D" w:rsidP="00574914">
            <w:pPr>
              <w:tabs>
                <w:tab w:val="left" w:pos="-642"/>
                <w:tab w:val="left" w:pos="150"/>
                <w:tab w:val="left" w:pos="690"/>
                <w:tab w:val="left" w:pos="1440"/>
              </w:tabs>
              <w:jc w:val="center"/>
              <w:rPr>
                <w:del w:id="1484" w:author="Mike" w:date="2015-05-14T07:15:00Z"/>
                <w:rFonts w:cs="Arial"/>
                <w:color w:val="000000"/>
                <w:sz w:val="14"/>
                <w:szCs w:val="16"/>
              </w:rPr>
            </w:pPr>
            <w:del w:id="1485" w:author="Mike" w:date="2015-05-14T07:15:00Z">
              <w:r w:rsidRPr="003D5C5A" w:rsidDel="00991BB2">
                <w:rPr>
                  <w:rFonts w:cs="Arial"/>
                  <w:color w:val="000000"/>
                  <w:sz w:val="14"/>
                  <w:szCs w:val="16"/>
                </w:rPr>
                <w:delText>($/yr)</w:delText>
              </w:r>
            </w:del>
          </w:p>
        </w:tc>
        <w:tc>
          <w:tcPr>
            <w:tcW w:w="813" w:type="dxa"/>
            <w:gridSpan w:val="2"/>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486"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487" w:author="Mike" w:date="2015-05-14T07:15:00Z"/>
                <w:rFonts w:cs="Arial"/>
                <w:color w:val="000000"/>
                <w:sz w:val="14"/>
                <w:szCs w:val="16"/>
              </w:rPr>
            </w:pPr>
            <w:del w:id="1488" w:author="Mike" w:date="2015-05-14T07:15:00Z">
              <w:r w:rsidRPr="003D5C5A" w:rsidDel="00991BB2">
                <w:rPr>
                  <w:rFonts w:cs="Arial"/>
                  <w:color w:val="000000"/>
                  <w:sz w:val="14"/>
                  <w:szCs w:val="16"/>
                </w:rPr>
                <w:delText>e1.</w:delText>
              </w:r>
            </w:del>
          </w:p>
          <w:p w:rsidR="00F3654D" w:rsidRPr="003D5C5A" w:rsidDel="00991BB2" w:rsidRDefault="00F3654D" w:rsidP="00574914">
            <w:pPr>
              <w:tabs>
                <w:tab w:val="left" w:pos="-642"/>
                <w:tab w:val="left" w:pos="150"/>
                <w:tab w:val="left" w:pos="690"/>
                <w:tab w:val="left" w:pos="1440"/>
              </w:tabs>
              <w:jc w:val="center"/>
              <w:rPr>
                <w:del w:id="1489" w:author="Mike" w:date="2015-05-14T07:15:00Z"/>
                <w:rFonts w:cs="Arial"/>
                <w:color w:val="000000"/>
                <w:sz w:val="14"/>
                <w:szCs w:val="16"/>
              </w:rPr>
            </w:pPr>
            <w:del w:id="1490" w:author="Mike" w:date="2015-05-14T07:15:00Z">
              <w:r w:rsidRPr="003D5C5A" w:rsidDel="00991BB2">
                <w:rPr>
                  <w:rFonts w:cs="Arial"/>
                  <w:color w:val="000000"/>
                  <w:sz w:val="14"/>
                  <w:szCs w:val="16"/>
                </w:rPr>
                <w:delText>Other savings</w:delText>
              </w:r>
            </w:del>
          </w:p>
          <w:p w:rsidR="00F3654D" w:rsidRPr="003D5C5A" w:rsidDel="00991BB2" w:rsidRDefault="00F3654D" w:rsidP="00574914">
            <w:pPr>
              <w:tabs>
                <w:tab w:val="left" w:pos="-642"/>
                <w:tab w:val="left" w:pos="150"/>
                <w:tab w:val="left" w:pos="690"/>
                <w:tab w:val="left" w:pos="1440"/>
              </w:tabs>
              <w:jc w:val="center"/>
              <w:rPr>
                <w:del w:id="1491" w:author="Mike" w:date="2015-05-14T07:15:00Z"/>
                <w:rFonts w:cs="Arial"/>
                <w:color w:val="000000"/>
                <w:sz w:val="14"/>
                <w:szCs w:val="16"/>
              </w:rPr>
            </w:pPr>
            <w:del w:id="1492" w:author="Mike" w:date="2015-05-14T07:15:00Z">
              <w:r w:rsidRPr="003D5C5A" w:rsidDel="00991BB2">
                <w:rPr>
                  <w:rFonts w:cs="Arial"/>
                  <w:color w:val="000000"/>
                  <w:sz w:val="14"/>
                  <w:szCs w:val="16"/>
                </w:rPr>
                <w:delText>(MBtu/yr)</w:delText>
              </w:r>
            </w:del>
          </w:p>
        </w:tc>
        <w:tc>
          <w:tcPr>
            <w:tcW w:w="543" w:type="dxa"/>
            <w:gridSpan w:val="2"/>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493"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494" w:author="Mike" w:date="2015-05-14T07:15:00Z"/>
                <w:rFonts w:cs="Arial"/>
                <w:color w:val="000000"/>
                <w:sz w:val="14"/>
                <w:szCs w:val="16"/>
              </w:rPr>
            </w:pPr>
            <w:del w:id="1495" w:author="Mike" w:date="2015-05-14T07:15:00Z">
              <w:r w:rsidRPr="003D5C5A" w:rsidDel="00991BB2">
                <w:rPr>
                  <w:rFonts w:cs="Arial"/>
                  <w:color w:val="000000"/>
                  <w:sz w:val="14"/>
                  <w:szCs w:val="16"/>
                </w:rPr>
                <w:delText>e2.</w:delText>
              </w:r>
            </w:del>
          </w:p>
          <w:p w:rsidR="00F3654D" w:rsidRPr="003D5C5A" w:rsidDel="00991BB2" w:rsidRDefault="00F3654D" w:rsidP="00574914">
            <w:pPr>
              <w:tabs>
                <w:tab w:val="left" w:pos="-642"/>
                <w:tab w:val="left" w:pos="150"/>
                <w:tab w:val="left" w:pos="690"/>
                <w:tab w:val="left" w:pos="1440"/>
              </w:tabs>
              <w:jc w:val="center"/>
              <w:rPr>
                <w:del w:id="1496" w:author="Mike" w:date="2015-05-14T07:15:00Z"/>
                <w:rFonts w:cs="Arial"/>
                <w:color w:val="000000"/>
                <w:sz w:val="14"/>
                <w:szCs w:val="16"/>
              </w:rPr>
            </w:pPr>
            <w:del w:id="1497" w:author="Mike" w:date="2015-05-14T07:15:00Z">
              <w:r w:rsidRPr="003D5C5A" w:rsidDel="00991BB2">
                <w:rPr>
                  <w:rFonts w:cs="Arial"/>
                  <w:color w:val="000000"/>
                  <w:sz w:val="14"/>
                  <w:szCs w:val="16"/>
                </w:rPr>
                <w:delText>Other savings</w:delText>
              </w:r>
            </w:del>
          </w:p>
          <w:p w:rsidR="00F3654D" w:rsidRPr="003D5C5A" w:rsidDel="00991BB2" w:rsidRDefault="00F3654D" w:rsidP="00574914">
            <w:pPr>
              <w:tabs>
                <w:tab w:val="left" w:pos="-642"/>
                <w:tab w:val="left" w:pos="150"/>
                <w:tab w:val="left" w:pos="690"/>
                <w:tab w:val="left" w:pos="1440"/>
              </w:tabs>
              <w:jc w:val="center"/>
              <w:rPr>
                <w:del w:id="1498" w:author="Mike" w:date="2015-05-14T07:15:00Z"/>
                <w:rFonts w:cs="Arial"/>
                <w:color w:val="000000"/>
                <w:sz w:val="14"/>
                <w:szCs w:val="16"/>
              </w:rPr>
            </w:pPr>
            <w:del w:id="1499" w:author="Mike" w:date="2015-05-14T07:15:00Z">
              <w:r w:rsidRPr="003D5C5A" w:rsidDel="00991BB2">
                <w:rPr>
                  <w:rFonts w:cs="Arial"/>
                  <w:color w:val="000000"/>
                  <w:sz w:val="14"/>
                  <w:szCs w:val="16"/>
                </w:rPr>
                <w:delText>($/yr)</w:delText>
              </w:r>
            </w:del>
          </w:p>
        </w:tc>
        <w:tc>
          <w:tcPr>
            <w:tcW w:w="993" w:type="dxa"/>
            <w:gridSpan w:val="2"/>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500"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501" w:author="Mike" w:date="2015-05-14T07:15:00Z"/>
                <w:rFonts w:cs="Arial"/>
                <w:color w:val="000000"/>
                <w:sz w:val="14"/>
                <w:szCs w:val="16"/>
              </w:rPr>
            </w:pPr>
            <w:del w:id="1502" w:author="Mike" w:date="2015-05-14T07:15:00Z">
              <w:r w:rsidRPr="003D5C5A" w:rsidDel="00991BB2">
                <w:rPr>
                  <w:rFonts w:cs="Arial"/>
                  <w:color w:val="000000"/>
                  <w:sz w:val="14"/>
                  <w:szCs w:val="16"/>
                </w:rPr>
                <w:delText>f.</w:delText>
              </w:r>
            </w:del>
          </w:p>
          <w:p w:rsidR="00F3654D" w:rsidRPr="003D5C5A" w:rsidDel="00991BB2" w:rsidRDefault="00F3654D" w:rsidP="00574914">
            <w:pPr>
              <w:tabs>
                <w:tab w:val="left" w:pos="-642"/>
                <w:tab w:val="left" w:pos="150"/>
                <w:tab w:val="left" w:pos="690"/>
                <w:tab w:val="left" w:pos="1440"/>
              </w:tabs>
              <w:jc w:val="center"/>
              <w:rPr>
                <w:del w:id="1503" w:author="Mike" w:date="2015-05-14T07:15:00Z"/>
                <w:rFonts w:cs="Arial"/>
                <w:color w:val="000000"/>
                <w:sz w:val="14"/>
                <w:szCs w:val="16"/>
              </w:rPr>
            </w:pPr>
            <w:del w:id="1504" w:author="Mike" w:date="2015-05-14T07:15:00Z">
              <w:r w:rsidRPr="003D5C5A" w:rsidDel="00991BB2">
                <w:rPr>
                  <w:rFonts w:cs="Arial"/>
                  <w:color w:val="000000"/>
                  <w:sz w:val="14"/>
                  <w:szCs w:val="16"/>
                </w:rPr>
                <w:delText>b1+d1+e1</w:delText>
              </w:r>
            </w:del>
          </w:p>
          <w:p w:rsidR="00F3654D" w:rsidRPr="003D5C5A" w:rsidDel="00991BB2" w:rsidRDefault="00F3654D" w:rsidP="00574914">
            <w:pPr>
              <w:tabs>
                <w:tab w:val="left" w:pos="-642"/>
                <w:tab w:val="left" w:pos="150"/>
                <w:tab w:val="left" w:pos="690"/>
                <w:tab w:val="left" w:pos="1440"/>
              </w:tabs>
              <w:jc w:val="center"/>
              <w:rPr>
                <w:del w:id="1505" w:author="Mike" w:date="2015-05-14T07:15:00Z"/>
                <w:rFonts w:cs="Arial"/>
                <w:color w:val="000000"/>
                <w:sz w:val="14"/>
                <w:szCs w:val="16"/>
              </w:rPr>
            </w:pPr>
            <w:del w:id="1506" w:author="Mike" w:date="2015-05-14T07:15:00Z">
              <w:r w:rsidRPr="003D5C5A" w:rsidDel="00991BB2">
                <w:rPr>
                  <w:rFonts w:cs="Arial"/>
                  <w:color w:val="000000"/>
                  <w:sz w:val="14"/>
                  <w:szCs w:val="16"/>
                </w:rPr>
                <w:delText>Total energy savings</w:delText>
              </w:r>
            </w:del>
          </w:p>
          <w:p w:rsidR="00F3654D" w:rsidRPr="003D5C5A" w:rsidDel="00991BB2" w:rsidRDefault="00F3654D" w:rsidP="00574914">
            <w:pPr>
              <w:tabs>
                <w:tab w:val="left" w:pos="-642"/>
                <w:tab w:val="left" w:pos="150"/>
                <w:tab w:val="left" w:pos="690"/>
                <w:tab w:val="left" w:pos="1440"/>
              </w:tabs>
              <w:jc w:val="center"/>
              <w:rPr>
                <w:del w:id="1507" w:author="Mike" w:date="2015-05-14T07:15:00Z"/>
                <w:rFonts w:cs="Arial"/>
                <w:color w:val="000000"/>
                <w:sz w:val="14"/>
                <w:szCs w:val="16"/>
              </w:rPr>
            </w:pPr>
            <w:del w:id="1508" w:author="Mike" w:date="2015-05-14T07:15:00Z">
              <w:r w:rsidRPr="003D5C5A" w:rsidDel="00991BB2">
                <w:rPr>
                  <w:rFonts w:cs="Arial"/>
                  <w:color w:val="000000"/>
                  <w:sz w:val="14"/>
                  <w:szCs w:val="16"/>
                </w:rPr>
                <w:delText>(MBtu/yr)</w:delText>
              </w:r>
            </w:del>
          </w:p>
        </w:tc>
        <w:tc>
          <w:tcPr>
            <w:tcW w:w="1083" w:type="dxa"/>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509"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510" w:author="Mike" w:date="2015-05-14T07:15:00Z"/>
                <w:rFonts w:cs="Arial"/>
                <w:color w:val="000000"/>
                <w:sz w:val="14"/>
                <w:szCs w:val="16"/>
              </w:rPr>
            </w:pPr>
            <w:del w:id="1511" w:author="Mike" w:date="2015-05-14T07:15:00Z">
              <w:r w:rsidRPr="003D5C5A" w:rsidDel="00991BB2">
                <w:rPr>
                  <w:rFonts w:cs="Arial"/>
                  <w:color w:val="000000"/>
                  <w:sz w:val="14"/>
                  <w:szCs w:val="16"/>
                </w:rPr>
                <w:delText>g.=b2+c2+d2</w:delText>
              </w:r>
            </w:del>
          </w:p>
          <w:p w:rsidR="00F3654D" w:rsidRPr="003D5C5A" w:rsidDel="00991BB2" w:rsidRDefault="00F3654D" w:rsidP="00574914">
            <w:pPr>
              <w:tabs>
                <w:tab w:val="left" w:pos="-642"/>
                <w:tab w:val="left" w:pos="150"/>
                <w:tab w:val="left" w:pos="690"/>
                <w:tab w:val="left" w:pos="1440"/>
              </w:tabs>
              <w:jc w:val="center"/>
              <w:rPr>
                <w:del w:id="1512" w:author="Mike" w:date="2015-05-14T07:15:00Z"/>
                <w:rFonts w:cs="Arial"/>
                <w:color w:val="000000"/>
                <w:sz w:val="14"/>
                <w:szCs w:val="16"/>
              </w:rPr>
            </w:pPr>
            <w:del w:id="1513" w:author="Mike" w:date="2015-05-14T07:15:00Z">
              <w:r w:rsidRPr="003D5C5A" w:rsidDel="00991BB2">
                <w:rPr>
                  <w:rFonts w:cs="Arial"/>
                  <w:color w:val="000000"/>
                  <w:sz w:val="14"/>
                  <w:szCs w:val="16"/>
                </w:rPr>
                <w:delText>+e2</w:delText>
              </w:r>
            </w:del>
          </w:p>
          <w:p w:rsidR="00F3654D" w:rsidRPr="003D5C5A" w:rsidDel="00991BB2" w:rsidRDefault="00F3654D" w:rsidP="00574914">
            <w:pPr>
              <w:tabs>
                <w:tab w:val="left" w:pos="-642"/>
                <w:tab w:val="left" w:pos="150"/>
                <w:tab w:val="left" w:pos="690"/>
                <w:tab w:val="left" w:pos="1440"/>
              </w:tabs>
              <w:jc w:val="center"/>
              <w:rPr>
                <w:del w:id="1514" w:author="Mike" w:date="2015-05-14T07:15:00Z"/>
                <w:rFonts w:cs="Arial"/>
                <w:color w:val="000000"/>
                <w:sz w:val="14"/>
                <w:szCs w:val="16"/>
              </w:rPr>
            </w:pPr>
            <w:del w:id="1515" w:author="Mike" w:date="2015-05-14T07:15:00Z">
              <w:r w:rsidRPr="003D5C5A" w:rsidDel="00991BB2">
                <w:rPr>
                  <w:rFonts w:cs="Arial"/>
                  <w:color w:val="000000"/>
                  <w:sz w:val="14"/>
                  <w:szCs w:val="16"/>
                </w:rPr>
                <w:delText>Total energy cost savings</w:delText>
              </w:r>
            </w:del>
          </w:p>
          <w:p w:rsidR="00F3654D" w:rsidRPr="003D5C5A" w:rsidDel="00991BB2" w:rsidRDefault="00F3654D" w:rsidP="00574914">
            <w:pPr>
              <w:tabs>
                <w:tab w:val="left" w:pos="-642"/>
                <w:tab w:val="left" w:pos="150"/>
                <w:tab w:val="left" w:pos="690"/>
                <w:tab w:val="left" w:pos="1440"/>
              </w:tabs>
              <w:jc w:val="center"/>
              <w:rPr>
                <w:del w:id="1516" w:author="Mike" w:date="2015-05-14T07:15:00Z"/>
                <w:rFonts w:cs="Arial"/>
                <w:color w:val="000000"/>
                <w:sz w:val="14"/>
                <w:szCs w:val="16"/>
              </w:rPr>
            </w:pPr>
            <w:del w:id="1517" w:author="Mike" w:date="2015-05-14T07:15:00Z">
              <w:r w:rsidRPr="003D5C5A" w:rsidDel="00991BB2">
                <w:rPr>
                  <w:rFonts w:cs="Arial"/>
                  <w:color w:val="000000"/>
                  <w:sz w:val="14"/>
                  <w:szCs w:val="16"/>
                </w:rPr>
                <w:delText>($/yr)</w:delText>
              </w:r>
            </w:del>
          </w:p>
        </w:tc>
        <w:tc>
          <w:tcPr>
            <w:tcW w:w="996" w:type="dxa"/>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518"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519" w:author="Mike" w:date="2015-05-14T07:15:00Z"/>
                <w:rFonts w:cs="Arial"/>
                <w:color w:val="000000"/>
                <w:sz w:val="14"/>
                <w:szCs w:val="16"/>
              </w:rPr>
            </w:pPr>
            <w:del w:id="1520" w:author="Mike" w:date="2015-05-14T07:15:00Z">
              <w:r w:rsidRPr="003D5C5A" w:rsidDel="00991BB2">
                <w:rPr>
                  <w:rFonts w:cs="Arial"/>
                  <w:color w:val="000000"/>
                  <w:sz w:val="14"/>
                  <w:szCs w:val="16"/>
                </w:rPr>
                <w:delText>h.</w:delText>
              </w:r>
            </w:del>
          </w:p>
          <w:p w:rsidR="00F3654D" w:rsidRPr="003D5C5A" w:rsidDel="00991BB2" w:rsidRDefault="00F3654D" w:rsidP="00574914">
            <w:pPr>
              <w:tabs>
                <w:tab w:val="left" w:pos="-642"/>
                <w:tab w:val="left" w:pos="150"/>
                <w:tab w:val="left" w:pos="690"/>
                <w:tab w:val="left" w:pos="1440"/>
              </w:tabs>
              <w:jc w:val="center"/>
              <w:rPr>
                <w:del w:id="1521" w:author="Mike" w:date="2015-05-14T07:15:00Z"/>
                <w:rFonts w:cs="Arial"/>
                <w:color w:val="000000"/>
                <w:sz w:val="14"/>
                <w:szCs w:val="16"/>
              </w:rPr>
            </w:pPr>
            <w:del w:id="1522" w:author="Mike" w:date="2015-05-14T07:15:00Z">
              <w:r w:rsidRPr="003D5C5A" w:rsidDel="00991BB2">
                <w:rPr>
                  <w:rFonts w:cs="Arial"/>
                  <w:color w:val="000000"/>
                  <w:sz w:val="14"/>
                  <w:szCs w:val="16"/>
                </w:rPr>
                <w:delText xml:space="preserve">Other energy-related </w:delText>
              </w:r>
              <w:r w:rsidDel="00991BB2">
                <w:rPr>
                  <w:rFonts w:cs="Arial"/>
                  <w:color w:val="000000"/>
                  <w:sz w:val="14"/>
                  <w:szCs w:val="16"/>
                </w:rPr>
                <w:delText>and</w:delText>
              </w:r>
              <w:r w:rsidRPr="003D5C5A" w:rsidDel="00991BB2">
                <w:rPr>
                  <w:rFonts w:cs="Arial"/>
                  <w:color w:val="000000"/>
                  <w:sz w:val="14"/>
                  <w:szCs w:val="16"/>
                </w:rPr>
                <w:delText xml:space="preserve"> O&amp;M cost savings</w:delText>
              </w:r>
            </w:del>
          </w:p>
          <w:p w:rsidR="00F3654D" w:rsidRPr="003D5C5A" w:rsidDel="00991BB2" w:rsidRDefault="00F3654D" w:rsidP="00574914">
            <w:pPr>
              <w:tabs>
                <w:tab w:val="left" w:pos="-642"/>
                <w:tab w:val="left" w:pos="150"/>
                <w:tab w:val="left" w:pos="690"/>
                <w:tab w:val="left" w:pos="1440"/>
              </w:tabs>
              <w:jc w:val="center"/>
              <w:rPr>
                <w:del w:id="1523" w:author="Mike" w:date="2015-05-14T07:15:00Z"/>
                <w:rFonts w:cs="Arial"/>
                <w:color w:val="000000"/>
                <w:sz w:val="14"/>
                <w:szCs w:val="16"/>
              </w:rPr>
            </w:pPr>
            <w:del w:id="1524" w:author="Mike" w:date="2015-05-14T07:15:00Z">
              <w:r w:rsidRPr="003D5C5A" w:rsidDel="00991BB2">
                <w:rPr>
                  <w:rFonts w:cs="Arial"/>
                  <w:color w:val="000000"/>
                  <w:sz w:val="14"/>
                  <w:szCs w:val="16"/>
                </w:rPr>
                <w:delText>($/yr)</w:delText>
              </w:r>
            </w:del>
          </w:p>
        </w:tc>
        <w:tc>
          <w:tcPr>
            <w:tcW w:w="834" w:type="dxa"/>
            <w:gridSpan w:val="2"/>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jc w:val="center"/>
              <w:rPr>
                <w:del w:id="1525" w:author="Mike" w:date="2015-05-14T07:15:00Z"/>
                <w:rFonts w:cs="Arial"/>
                <w:color w:val="000000"/>
                <w:sz w:val="14"/>
                <w:szCs w:val="16"/>
              </w:rPr>
            </w:pPr>
            <w:del w:id="1526" w:author="Mike" w:date="2015-05-14T07:15:00Z">
              <w:r w:rsidRPr="003D5C5A" w:rsidDel="00991BB2">
                <w:rPr>
                  <w:rFonts w:cs="Arial"/>
                  <w:color w:val="000000"/>
                  <w:sz w:val="14"/>
                  <w:szCs w:val="16"/>
                </w:rPr>
                <w:delText>i.</w:delText>
              </w:r>
            </w:del>
          </w:p>
          <w:p w:rsidR="00F3654D" w:rsidRPr="003D5C5A" w:rsidDel="00991BB2" w:rsidRDefault="00F3654D" w:rsidP="00574914">
            <w:pPr>
              <w:jc w:val="center"/>
              <w:rPr>
                <w:del w:id="1527" w:author="Mike" w:date="2015-05-14T07:15:00Z"/>
                <w:rFonts w:cs="Arial"/>
                <w:color w:val="000000"/>
                <w:sz w:val="14"/>
                <w:szCs w:val="16"/>
              </w:rPr>
            </w:pPr>
            <w:del w:id="1528" w:author="Mike" w:date="2015-05-14T07:15:00Z">
              <w:r w:rsidRPr="003D5C5A" w:rsidDel="00991BB2">
                <w:rPr>
                  <w:rFonts w:cs="Arial"/>
                  <w:color w:val="000000"/>
                  <w:sz w:val="14"/>
                  <w:szCs w:val="16"/>
                </w:rPr>
                <w:delText>Water savings</w:delText>
              </w:r>
            </w:del>
          </w:p>
          <w:p w:rsidR="00F3654D" w:rsidRPr="003D5C5A" w:rsidDel="00991BB2" w:rsidRDefault="00F3654D" w:rsidP="00574914">
            <w:pPr>
              <w:jc w:val="center"/>
              <w:rPr>
                <w:del w:id="1529" w:author="Mike" w:date="2015-05-14T07:15:00Z"/>
                <w:rFonts w:cs="Arial"/>
                <w:color w:val="000000"/>
                <w:sz w:val="14"/>
                <w:szCs w:val="16"/>
              </w:rPr>
            </w:pPr>
            <w:del w:id="1530" w:author="Mike" w:date="2015-05-14T07:15:00Z">
              <w:r w:rsidRPr="003D5C5A" w:rsidDel="00991BB2">
                <w:rPr>
                  <w:rFonts w:cs="Arial"/>
                  <w:color w:val="000000"/>
                  <w:sz w:val="14"/>
                  <w:szCs w:val="16"/>
                </w:rPr>
                <w:delText>(1000 gal/yr)</w:delText>
              </w:r>
            </w:del>
          </w:p>
        </w:tc>
        <w:tc>
          <w:tcPr>
            <w:tcW w:w="629" w:type="dxa"/>
            <w:gridSpan w:val="3"/>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jc w:val="center"/>
              <w:rPr>
                <w:del w:id="1531" w:author="Mike" w:date="2015-05-14T07:15:00Z"/>
                <w:rFonts w:cs="Arial"/>
                <w:color w:val="000000"/>
                <w:sz w:val="14"/>
                <w:szCs w:val="16"/>
              </w:rPr>
            </w:pPr>
            <w:del w:id="1532" w:author="Mike" w:date="2015-05-14T07:15:00Z">
              <w:r w:rsidRPr="003D5C5A" w:rsidDel="00991BB2">
                <w:rPr>
                  <w:rFonts w:cs="Arial"/>
                  <w:color w:val="000000"/>
                  <w:sz w:val="14"/>
                  <w:szCs w:val="16"/>
                </w:rPr>
                <w:delText>j.</w:delText>
              </w:r>
            </w:del>
          </w:p>
          <w:p w:rsidR="00F3654D" w:rsidRPr="003D5C5A" w:rsidDel="00991BB2" w:rsidRDefault="00F3654D" w:rsidP="00574914">
            <w:pPr>
              <w:jc w:val="center"/>
              <w:rPr>
                <w:del w:id="1533" w:author="Mike" w:date="2015-05-14T07:15:00Z"/>
                <w:rFonts w:cs="Arial"/>
                <w:color w:val="000000"/>
                <w:sz w:val="14"/>
                <w:szCs w:val="16"/>
              </w:rPr>
            </w:pPr>
            <w:del w:id="1534" w:author="Mike" w:date="2015-05-14T07:15:00Z">
              <w:r w:rsidRPr="003D5C5A" w:rsidDel="00991BB2">
                <w:rPr>
                  <w:rFonts w:cs="Arial"/>
                  <w:color w:val="000000"/>
                  <w:sz w:val="14"/>
                  <w:szCs w:val="16"/>
                </w:rPr>
                <w:delText>Water savings</w:delText>
              </w:r>
            </w:del>
          </w:p>
          <w:p w:rsidR="00F3654D" w:rsidRPr="003D5C5A" w:rsidDel="00991BB2" w:rsidRDefault="00F3654D" w:rsidP="00574914">
            <w:pPr>
              <w:jc w:val="center"/>
              <w:rPr>
                <w:del w:id="1535" w:author="Mike" w:date="2015-05-14T07:15:00Z"/>
                <w:rFonts w:cs="Arial"/>
                <w:color w:val="000000"/>
                <w:sz w:val="14"/>
                <w:szCs w:val="16"/>
              </w:rPr>
            </w:pPr>
            <w:del w:id="1536" w:author="Mike" w:date="2015-05-14T07:15:00Z">
              <w:r w:rsidRPr="003D5C5A" w:rsidDel="00991BB2">
                <w:rPr>
                  <w:rFonts w:cs="Arial"/>
                  <w:color w:val="000000"/>
                  <w:sz w:val="14"/>
                  <w:szCs w:val="16"/>
                </w:rPr>
                <w:delText>($/yr)</w:delText>
              </w:r>
            </w:del>
          </w:p>
        </w:tc>
        <w:tc>
          <w:tcPr>
            <w:tcW w:w="719" w:type="dxa"/>
            <w:gridSpan w:val="2"/>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537"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538" w:author="Mike" w:date="2015-05-14T07:15:00Z"/>
                <w:rFonts w:cs="Arial"/>
                <w:color w:val="000000"/>
                <w:sz w:val="14"/>
                <w:szCs w:val="16"/>
              </w:rPr>
            </w:pPr>
            <w:del w:id="1539" w:author="Mike" w:date="2015-05-14T07:15:00Z">
              <w:r w:rsidRPr="003D5C5A" w:rsidDel="00991BB2">
                <w:rPr>
                  <w:rFonts w:cs="Arial"/>
                  <w:color w:val="000000"/>
                  <w:sz w:val="14"/>
                  <w:szCs w:val="16"/>
                </w:rPr>
                <w:delText>k=g+h+-j</w:delText>
              </w:r>
            </w:del>
          </w:p>
          <w:p w:rsidR="00F3654D" w:rsidRPr="003D5C5A" w:rsidDel="00991BB2" w:rsidRDefault="00F3654D" w:rsidP="00574914">
            <w:pPr>
              <w:tabs>
                <w:tab w:val="left" w:pos="-642"/>
                <w:tab w:val="left" w:pos="150"/>
                <w:tab w:val="left" w:pos="690"/>
                <w:tab w:val="left" w:pos="1440"/>
              </w:tabs>
              <w:jc w:val="center"/>
              <w:rPr>
                <w:del w:id="1540" w:author="Mike" w:date="2015-05-14T07:15:00Z"/>
                <w:rFonts w:cs="Arial"/>
                <w:color w:val="000000"/>
                <w:sz w:val="14"/>
                <w:szCs w:val="16"/>
              </w:rPr>
            </w:pPr>
            <w:del w:id="1541" w:author="Mike" w:date="2015-05-14T07:15:00Z">
              <w:r w:rsidRPr="003D5C5A" w:rsidDel="00991BB2">
                <w:rPr>
                  <w:rFonts w:cs="Arial"/>
                  <w:color w:val="000000"/>
                  <w:sz w:val="14"/>
                  <w:szCs w:val="16"/>
                </w:rPr>
                <w:delText>Estimated annual cost savings</w:delText>
              </w:r>
            </w:del>
          </w:p>
          <w:p w:rsidR="00F3654D" w:rsidRPr="003D5C5A" w:rsidDel="00991BB2" w:rsidRDefault="00F3654D" w:rsidP="00574914">
            <w:pPr>
              <w:tabs>
                <w:tab w:val="left" w:pos="-642"/>
                <w:tab w:val="left" w:pos="150"/>
                <w:tab w:val="left" w:pos="690"/>
                <w:tab w:val="left" w:pos="1440"/>
              </w:tabs>
              <w:jc w:val="center"/>
              <w:rPr>
                <w:del w:id="1542" w:author="Mike" w:date="2015-05-14T07:15:00Z"/>
                <w:rFonts w:cs="Arial"/>
                <w:color w:val="000000"/>
                <w:sz w:val="14"/>
                <w:szCs w:val="16"/>
              </w:rPr>
            </w:pPr>
            <w:del w:id="1543" w:author="Mike" w:date="2015-05-14T07:15:00Z">
              <w:r w:rsidRPr="003D5C5A" w:rsidDel="00991BB2">
                <w:rPr>
                  <w:rFonts w:cs="Arial"/>
                  <w:color w:val="000000"/>
                  <w:sz w:val="14"/>
                  <w:szCs w:val="16"/>
                </w:rPr>
                <w:delText>($yr)</w:delText>
              </w:r>
            </w:del>
          </w:p>
        </w:tc>
        <w:tc>
          <w:tcPr>
            <w:tcW w:w="1348" w:type="dxa"/>
            <w:gridSpan w:val="2"/>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544"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545" w:author="Mike" w:date="2015-05-14T07:15:00Z"/>
                <w:rFonts w:cs="Arial"/>
                <w:color w:val="000000"/>
                <w:sz w:val="14"/>
                <w:szCs w:val="16"/>
              </w:rPr>
            </w:pPr>
            <w:del w:id="1546" w:author="Mike" w:date="2015-05-14T07:15:00Z">
              <w:r w:rsidRPr="003D5C5A" w:rsidDel="00991BB2">
                <w:rPr>
                  <w:rFonts w:cs="Arial"/>
                  <w:color w:val="000000"/>
                  <w:sz w:val="14"/>
                  <w:szCs w:val="16"/>
                </w:rPr>
                <w:delText>l.</w:delText>
              </w:r>
            </w:del>
          </w:p>
          <w:p w:rsidR="00F3654D" w:rsidRPr="003D5C5A" w:rsidDel="00991BB2" w:rsidRDefault="00F3654D" w:rsidP="00574914">
            <w:pPr>
              <w:tabs>
                <w:tab w:val="left" w:pos="-642"/>
                <w:tab w:val="left" w:pos="150"/>
                <w:tab w:val="left" w:pos="690"/>
                <w:tab w:val="left" w:pos="1440"/>
              </w:tabs>
              <w:jc w:val="center"/>
              <w:rPr>
                <w:del w:id="1547" w:author="Mike" w:date="2015-05-14T07:15:00Z"/>
                <w:rFonts w:cs="Arial"/>
                <w:color w:val="000000"/>
                <w:sz w:val="14"/>
                <w:szCs w:val="16"/>
              </w:rPr>
            </w:pPr>
            <w:del w:id="1548" w:author="Mike" w:date="2015-05-14T07:15:00Z">
              <w:r w:rsidRPr="003D5C5A" w:rsidDel="00991BB2">
                <w:rPr>
                  <w:rFonts w:cs="Arial"/>
                  <w:color w:val="000000"/>
                  <w:sz w:val="14"/>
                  <w:szCs w:val="16"/>
                </w:rPr>
                <w:delText>Implementation price</w:delText>
              </w:r>
            </w:del>
          </w:p>
          <w:p w:rsidR="00F3654D" w:rsidRPr="003D5C5A" w:rsidDel="00991BB2" w:rsidRDefault="00F3654D" w:rsidP="00574914">
            <w:pPr>
              <w:tabs>
                <w:tab w:val="left" w:pos="-642"/>
                <w:tab w:val="left" w:pos="150"/>
                <w:tab w:val="left" w:pos="690"/>
                <w:tab w:val="left" w:pos="1440"/>
              </w:tabs>
              <w:jc w:val="center"/>
              <w:rPr>
                <w:del w:id="1549" w:author="Mike" w:date="2015-05-14T07:15:00Z"/>
                <w:rFonts w:cs="Arial"/>
                <w:color w:val="000000"/>
                <w:sz w:val="14"/>
                <w:szCs w:val="16"/>
              </w:rPr>
            </w:pPr>
            <w:del w:id="1550" w:author="Mike" w:date="2015-05-14T07:15:00Z">
              <w:r w:rsidRPr="003D5C5A" w:rsidDel="00991BB2">
                <w:rPr>
                  <w:rFonts w:cs="Arial"/>
                  <w:color w:val="000000"/>
                  <w:sz w:val="14"/>
                  <w:szCs w:val="16"/>
                </w:rPr>
                <w:delText>($)</w:delText>
              </w:r>
            </w:del>
          </w:p>
        </w:tc>
        <w:tc>
          <w:tcPr>
            <w:tcW w:w="1182" w:type="dxa"/>
            <w:tcBorders>
              <w:top w:val="single" w:sz="6" w:space="0" w:color="000000"/>
              <w:left w:val="single" w:sz="6" w:space="0" w:color="000000"/>
              <w:bottom w:val="single" w:sz="6" w:space="0" w:color="000000"/>
              <w:right w:val="single" w:sz="6" w:space="0" w:color="000000"/>
            </w:tcBorders>
            <w:vAlign w:val="center"/>
          </w:tcPr>
          <w:p w:rsidR="00F3654D" w:rsidRPr="003D5C5A" w:rsidDel="00991BB2" w:rsidRDefault="00F3654D" w:rsidP="00574914">
            <w:pPr>
              <w:spacing w:line="14" w:lineRule="exact"/>
              <w:jc w:val="center"/>
              <w:rPr>
                <w:del w:id="1551" w:author="Mike" w:date="2015-05-14T07:15:00Z"/>
                <w:rFonts w:cs="Arial"/>
                <w:color w:val="000000"/>
                <w:sz w:val="14"/>
                <w:szCs w:val="16"/>
              </w:rPr>
            </w:pPr>
          </w:p>
          <w:p w:rsidR="00F3654D" w:rsidRPr="003D5C5A" w:rsidDel="00991BB2" w:rsidRDefault="00F3654D" w:rsidP="00574914">
            <w:pPr>
              <w:tabs>
                <w:tab w:val="left" w:pos="-642"/>
                <w:tab w:val="left" w:pos="150"/>
                <w:tab w:val="left" w:pos="690"/>
                <w:tab w:val="left" w:pos="1440"/>
              </w:tabs>
              <w:jc w:val="center"/>
              <w:rPr>
                <w:del w:id="1552" w:author="Mike" w:date="2015-05-14T07:15:00Z"/>
                <w:rFonts w:cs="Arial"/>
                <w:color w:val="000000"/>
                <w:sz w:val="14"/>
                <w:szCs w:val="16"/>
              </w:rPr>
            </w:pPr>
            <w:del w:id="1553" w:author="Mike" w:date="2015-05-14T07:15:00Z">
              <w:r w:rsidRPr="003D5C5A" w:rsidDel="00991BB2">
                <w:rPr>
                  <w:rFonts w:cs="Arial"/>
                  <w:color w:val="000000"/>
                  <w:sz w:val="14"/>
                  <w:szCs w:val="16"/>
                </w:rPr>
                <w:delText>m=l/k</w:delText>
              </w:r>
            </w:del>
          </w:p>
          <w:p w:rsidR="00F3654D" w:rsidRPr="003D5C5A" w:rsidDel="00991BB2" w:rsidRDefault="00F3654D" w:rsidP="00574914">
            <w:pPr>
              <w:tabs>
                <w:tab w:val="left" w:pos="-642"/>
                <w:tab w:val="left" w:pos="150"/>
                <w:tab w:val="left" w:pos="690"/>
                <w:tab w:val="left" w:pos="1440"/>
              </w:tabs>
              <w:jc w:val="center"/>
              <w:rPr>
                <w:del w:id="1554" w:author="Mike" w:date="2015-05-14T07:15:00Z"/>
                <w:rFonts w:cs="Arial"/>
                <w:color w:val="000000"/>
                <w:sz w:val="14"/>
                <w:szCs w:val="16"/>
              </w:rPr>
            </w:pPr>
            <w:del w:id="1555" w:author="Mike" w:date="2015-05-14T07:15:00Z">
              <w:r w:rsidRPr="003D5C5A" w:rsidDel="00991BB2">
                <w:rPr>
                  <w:rFonts w:cs="Arial"/>
                  <w:color w:val="000000"/>
                  <w:sz w:val="14"/>
                  <w:szCs w:val="16"/>
                </w:rPr>
                <w:delText>Simple</w:delText>
              </w:r>
            </w:del>
          </w:p>
          <w:p w:rsidR="00F3654D" w:rsidRPr="003D5C5A" w:rsidDel="00991BB2" w:rsidRDefault="00F3654D" w:rsidP="00574914">
            <w:pPr>
              <w:tabs>
                <w:tab w:val="left" w:pos="-642"/>
                <w:tab w:val="left" w:pos="150"/>
                <w:tab w:val="left" w:pos="690"/>
                <w:tab w:val="left" w:pos="1440"/>
              </w:tabs>
              <w:jc w:val="center"/>
              <w:rPr>
                <w:del w:id="1556" w:author="Mike" w:date="2015-05-14T07:15:00Z"/>
                <w:rFonts w:cs="Arial"/>
                <w:color w:val="000000"/>
                <w:sz w:val="14"/>
                <w:szCs w:val="16"/>
              </w:rPr>
            </w:pPr>
            <w:del w:id="1557" w:author="Mike" w:date="2015-05-14T07:15:00Z">
              <w:r w:rsidRPr="003D5C5A" w:rsidDel="00991BB2">
                <w:rPr>
                  <w:rFonts w:cs="Arial"/>
                  <w:color w:val="000000"/>
                  <w:sz w:val="14"/>
                  <w:szCs w:val="16"/>
                </w:rPr>
                <w:delText>Payback</w:delText>
              </w:r>
            </w:del>
          </w:p>
          <w:p w:rsidR="00F3654D" w:rsidRPr="003D5C5A" w:rsidDel="00991BB2" w:rsidRDefault="00F3654D" w:rsidP="00574914">
            <w:pPr>
              <w:tabs>
                <w:tab w:val="left" w:pos="-642"/>
                <w:tab w:val="left" w:pos="150"/>
                <w:tab w:val="left" w:pos="690"/>
                <w:tab w:val="left" w:pos="1440"/>
              </w:tabs>
              <w:jc w:val="center"/>
              <w:rPr>
                <w:del w:id="1558" w:author="Mike" w:date="2015-05-14T07:15:00Z"/>
                <w:rFonts w:cs="Arial"/>
                <w:color w:val="000000"/>
                <w:sz w:val="14"/>
                <w:szCs w:val="16"/>
              </w:rPr>
            </w:pPr>
            <w:del w:id="1559" w:author="Mike" w:date="2015-05-14T07:15:00Z">
              <w:r w:rsidRPr="003D5C5A" w:rsidDel="00991BB2">
                <w:rPr>
                  <w:rFonts w:cs="Arial"/>
                  <w:color w:val="000000"/>
                  <w:sz w:val="14"/>
                  <w:szCs w:val="16"/>
                </w:rPr>
                <w:delText>(yrs.)</w:delText>
              </w:r>
            </w:del>
          </w:p>
        </w:tc>
      </w:tr>
      <w:tr w:rsidR="00F3654D" w:rsidRPr="003D5C5A" w:rsidDel="00991BB2" w:rsidTr="00574914">
        <w:trPr>
          <w:trHeight w:hRule="exact" w:val="288"/>
          <w:jc w:val="center"/>
          <w:del w:id="1560"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61" w:author="Mike" w:date="2015-05-14T07:15:00Z"/>
                <w:rFonts w:cs="Arial"/>
                <w:color w:val="000000"/>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62"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63"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64"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65"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66"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67"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68"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69"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70"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71"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72"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73"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74"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75"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76"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77" w:author="Mike" w:date="2015-05-14T07:15:00Z"/>
                <w:rFonts w:cs="Arial"/>
                <w:color w:val="000000"/>
              </w:rPr>
            </w:pPr>
          </w:p>
        </w:tc>
      </w:tr>
      <w:tr w:rsidR="00F3654D" w:rsidRPr="003D5C5A" w:rsidDel="00991BB2" w:rsidTr="00574914">
        <w:trPr>
          <w:trHeight w:hRule="exact" w:val="288"/>
          <w:jc w:val="center"/>
          <w:del w:id="1578"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79" w:author="Mike" w:date="2015-05-14T07:15:00Z"/>
                <w:rFonts w:cs="Arial"/>
                <w:color w:val="000000"/>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80" w:author="Mike" w:date="2015-05-14T07:15:00Z"/>
                <w:rFonts w:cs="Arial"/>
                <w:color w:val="000000"/>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81" w:author="Mike" w:date="2015-05-14T07:15:00Z"/>
                <w:rFonts w:cs="Arial"/>
                <w:color w:val="000000"/>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82" w:author="Mike" w:date="2015-05-14T07:15:00Z"/>
                <w:rFonts w:cs="Arial"/>
                <w:color w:val="000000"/>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83" w:author="Mike" w:date="2015-05-14T07:15:00Z"/>
                <w:rFonts w:cs="Arial"/>
                <w:color w:val="000000"/>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84" w:author="Mike" w:date="2015-05-14T07:15:00Z"/>
                <w:rFonts w:cs="Arial"/>
                <w:color w:val="000000"/>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85" w:author="Mike" w:date="2015-05-14T07:15:00Z"/>
                <w:rFonts w:cs="Arial"/>
                <w:color w:val="000000"/>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86" w:author="Mike" w:date="2015-05-14T07:15:00Z"/>
                <w:rFonts w:cs="Arial"/>
                <w:color w:val="000000"/>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87"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88"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89"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90"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91"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92"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93"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94"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95" w:author="Mike" w:date="2015-05-14T07:15:00Z"/>
                <w:rFonts w:cs="Arial"/>
                <w:color w:val="000000"/>
                <w:sz w:val="18"/>
                <w:szCs w:val="18"/>
              </w:rPr>
            </w:pPr>
          </w:p>
        </w:tc>
      </w:tr>
      <w:tr w:rsidR="00F3654D" w:rsidRPr="003D5C5A" w:rsidDel="00991BB2" w:rsidTr="00574914">
        <w:trPr>
          <w:trHeight w:hRule="exact" w:val="288"/>
          <w:jc w:val="center"/>
          <w:del w:id="1596"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97" w:author="Mike" w:date="2015-05-14T07:15:00Z"/>
                <w:rFonts w:cs="Arial"/>
                <w:color w:val="000000"/>
                <w:sz w:val="18"/>
                <w:szCs w:val="18"/>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98"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599"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00"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01"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02"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03"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04"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05"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06"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07"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08"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09"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10"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11"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12"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13" w:author="Mike" w:date="2015-05-14T07:15:00Z"/>
                <w:rFonts w:cs="Arial"/>
                <w:color w:val="000000"/>
                <w:sz w:val="18"/>
                <w:szCs w:val="18"/>
              </w:rPr>
            </w:pPr>
          </w:p>
        </w:tc>
      </w:tr>
      <w:tr w:rsidR="00F3654D" w:rsidRPr="003D5C5A" w:rsidDel="00991BB2" w:rsidTr="00574914">
        <w:trPr>
          <w:trHeight w:hRule="exact" w:val="288"/>
          <w:jc w:val="center"/>
          <w:del w:id="1614"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15" w:author="Mike" w:date="2015-05-14T07:15:00Z"/>
                <w:rFonts w:cs="Arial"/>
                <w:color w:val="000000"/>
                <w:sz w:val="18"/>
                <w:szCs w:val="18"/>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16"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17"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18"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19"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20"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21"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22"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23"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24"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25"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26"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27"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28"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29"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30"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31" w:author="Mike" w:date="2015-05-14T07:15:00Z"/>
                <w:rFonts w:cs="Arial"/>
                <w:color w:val="000000"/>
                <w:sz w:val="18"/>
                <w:szCs w:val="18"/>
              </w:rPr>
            </w:pPr>
          </w:p>
        </w:tc>
      </w:tr>
      <w:tr w:rsidR="00F3654D" w:rsidRPr="003D5C5A" w:rsidDel="00991BB2" w:rsidTr="00574914">
        <w:trPr>
          <w:trHeight w:hRule="exact" w:val="288"/>
          <w:jc w:val="center"/>
          <w:del w:id="1632"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33" w:author="Mike" w:date="2015-05-14T07:15:00Z"/>
                <w:rFonts w:cs="Arial"/>
                <w:color w:val="000000"/>
                <w:sz w:val="18"/>
                <w:szCs w:val="18"/>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34"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35"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36"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37"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38"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39"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40"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41"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42"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43"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44"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45"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46"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47"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48"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49" w:author="Mike" w:date="2015-05-14T07:15:00Z"/>
                <w:rFonts w:cs="Arial"/>
                <w:color w:val="000000"/>
                <w:sz w:val="18"/>
                <w:szCs w:val="18"/>
              </w:rPr>
            </w:pPr>
          </w:p>
        </w:tc>
      </w:tr>
      <w:tr w:rsidR="00F3654D" w:rsidRPr="003D5C5A" w:rsidDel="00991BB2" w:rsidTr="00574914">
        <w:trPr>
          <w:trHeight w:hRule="exact" w:val="288"/>
          <w:jc w:val="center"/>
          <w:del w:id="1650"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51" w:author="Mike" w:date="2015-05-14T07:15:00Z"/>
                <w:rFonts w:cs="Arial"/>
                <w:color w:val="000000"/>
                <w:sz w:val="18"/>
                <w:szCs w:val="18"/>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52"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53"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54"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55"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56"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57"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58"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59"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60"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61"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62"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63"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64"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65"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66"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67" w:author="Mike" w:date="2015-05-14T07:15:00Z"/>
                <w:rFonts w:cs="Arial"/>
                <w:color w:val="000000"/>
                <w:sz w:val="18"/>
                <w:szCs w:val="18"/>
              </w:rPr>
            </w:pPr>
          </w:p>
        </w:tc>
      </w:tr>
      <w:tr w:rsidR="00F3654D" w:rsidRPr="003D5C5A" w:rsidDel="00991BB2" w:rsidTr="00574914">
        <w:trPr>
          <w:trHeight w:hRule="exact" w:val="288"/>
          <w:jc w:val="center"/>
          <w:del w:id="1668"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69" w:author="Mike" w:date="2015-05-14T07:15:00Z"/>
                <w:rFonts w:cs="Arial"/>
                <w:color w:val="000000"/>
                <w:sz w:val="18"/>
                <w:szCs w:val="18"/>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70"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71"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72"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73"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74"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75"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76"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77"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78"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79"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80"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81"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82"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83"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84"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85" w:author="Mike" w:date="2015-05-14T07:15:00Z"/>
                <w:rFonts w:cs="Arial"/>
                <w:color w:val="000000"/>
                <w:sz w:val="18"/>
                <w:szCs w:val="18"/>
              </w:rPr>
            </w:pPr>
          </w:p>
        </w:tc>
      </w:tr>
      <w:tr w:rsidR="00F3654D" w:rsidRPr="003D5C5A" w:rsidDel="00991BB2" w:rsidTr="00574914">
        <w:trPr>
          <w:trHeight w:hRule="exact" w:val="288"/>
          <w:jc w:val="center"/>
          <w:del w:id="1686"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87" w:author="Mike" w:date="2015-05-14T07:15:00Z"/>
                <w:rFonts w:cs="Arial"/>
                <w:color w:val="000000"/>
                <w:sz w:val="18"/>
                <w:szCs w:val="18"/>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88"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89"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90"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91"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92"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93"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94"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95"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96"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97"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98"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699"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00"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01"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02"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03" w:author="Mike" w:date="2015-05-14T07:15:00Z"/>
                <w:rFonts w:cs="Arial"/>
                <w:color w:val="000000"/>
                <w:sz w:val="18"/>
                <w:szCs w:val="18"/>
              </w:rPr>
            </w:pPr>
          </w:p>
        </w:tc>
      </w:tr>
      <w:tr w:rsidR="00F3654D" w:rsidRPr="003D5C5A" w:rsidDel="00991BB2" w:rsidTr="00574914">
        <w:trPr>
          <w:trHeight w:hRule="exact" w:val="288"/>
          <w:jc w:val="center"/>
          <w:del w:id="1704"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05" w:author="Mike" w:date="2015-05-14T07:15:00Z"/>
                <w:rFonts w:cs="Arial"/>
                <w:color w:val="000000"/>
                <w:sz w:val="18"/>
                <w:szCs w:val="18"/>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06"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07"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08"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09"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10"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11"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12"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13"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14"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15"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16"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17"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18"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19"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20"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21" w:author="Mike" w:date="2015-05-14T07:15:00Z"/>
                <w:rFonts w:cs="Arial"/>
                <w:color w:val="000000"/>
                <w:sz w:val="18"/>
                <w:szCs w:val="18"/>
              </w:rPr>
            </w:pPr>
          </w:p>
        </w:tc>
      </w:tr>
      <w:tr w:rsidR="00F3654D" w:rsidRPr="003D5C5A" w:rsidDel="00991BB2" w:rsidTr="00574914">
        <w:trPr>
          <w:trHeight w:hRule="exact" w:val="288"/>
          <w:jc w:val="center"/>
          <w:del w:id="1722"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23" w:author="Mike" w:date="2015-05-14T07:15:00Z"/>
                <w:rFonts w:cs="Arial"/>
                <w:color w:val="000000"/>
                <w:sz w:val="18"/>
                <w:szCs w:val="18"/>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24"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25"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26"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27"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28"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29"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30"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31"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32"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33"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34"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35"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36"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37"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38"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39" w:author="Mike" w:date="2015-05-14T07:15:00Z"/>
                <w:rFonts w:cs="Arial"/>
                <w:color w:val="000000"/>
                <w:sz w:val="18"/>
                <w:szCs w:val="18"/>
              </w:rPr>
            </w:pPr>
          </w:p>
        </w:tc>
      </w:tr>
      <w:tr w:rsidR="00F3654D" w:rsidRPr="003D5C5A" w:rsidDel="00991BB2" w:rsidTr="00574914">
        <w:trPr>
          <w:trHeight w:hRule="exact" w:val="288"/>
          <w:jc w:val="center"/>
          <w:del w:id="1740"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41" w:author="Mike" w:date="2015-05-14T07:15:00Z"/>
                <w:rFonts w:cs="Arial"/>
                <w:color w:val="000000"/>
                <w:sz w:val="18"/>
                <w:szCs w:val="18"/>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42"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43"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44"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45"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46"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47"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48"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49"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50"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51"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52" w:author="Mike" w:date="2015-05-14T07:15:00Z"/>
                <w:rFonts w:cs="Arial"/>
                <w:color w:val="000000"/>
                <w:sz w:val="18"/>
                <w:szCs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53" w:author="Mike" w:date="2015-05-14T07:15:00Z"/>
                <w:rFonts w:cs="Arial"/>
                <w:color w:val="000000"/>
                <w:sz w:val="18"/>
                <w:szCs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54"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55"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56"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57" w:author="Mike" w:date="2015-05-14T07:15:00Z"/>
                <w:rFonts w:cs="Arial"/>
                <w:color w:val="000000"/>
                <w:sz w:val="18"/>
                <w:szCs w:val="18"/>
              </w:rPr>
            </w:pPr>
          </w:p>
        </w:tc>
      </w:tr>
      <w:tr w:rsidR="00F3654D" w:rsidRPr="003D5C5A" w:rsidDel="00991BB2" w:rsidTr="00574914">
        <w:trPr>
          <w:trHeight w:hRule="exact" w:val="288"/>
          <w:jc w:val="center"/>
          <w:del w:id="1758" w:author="Mike" w:date="2015-05-14T07:15:00Z"/>
        </w:trPr>
        <w:tc>
          <w:tcPr>
            <w:tcW w:w="109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59" w:author="Mike" w:date="2015-05-14T07:15:00Z"/>
                <w:rFonts w:cs="Arial"/>
                <w:color w:val="000000"/>
                <w:sz w:val="18"/>
                <w:szCs w:val="18"/>
              </w:rPr>
            </w:pPr>
          </w:p>
        </w:tc>
        <w:tc>
          <w:tcPr>
            <w:tcW w:w="704"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60" w:author="Mike" w:date="2015-05-14T07:15:00Z"/>
                <w:rFonts w:cs="Arial"/>
                <w:color w:val="000000"/>
                <w:sz w:val="18"/>
                <w:szCs w:val="18"/>
              </w:rPr>
            </w:pPr>
          </w:p>
        </w:tc>
        <w:tc>
          <w:tcPr>
            <w:tcW w:w="716"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61" w:author="Mike" w:date="2015-05-14T07:15:00Z"/>
                <w:rFonts w:cs="Arial"/>
                <w:color w:val="000000"/>
                <w:sz w:val="18"/>
                <w:szCs w:val="18"/>
              </w:rPr>
            </w:pPr>
          </w:p>
        </w:tc>
        <w:tc>
          <w:tcPr>
            <w:tcW w:w="71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62" w:author="Mike" w:date="2015-05-14T07:15:00Z"/>
                <w:rFonts w:cs="Arial"/>
                <w:color w:val="000000"/>
                <w:sz w:val="18"/>
                <w:szCs w:val="18"/>
              </w:rPr>
            </w:pPr>
          </w:p>
        </w:tc>
        <w:tc>
          <w:tcPr>
            <w:tcW w:w="723"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63"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64" w:author="Mike" w:date="2015-05-14T07:15:00Z"/>
                <w:rFonts w:cs="Arial"/>
                <w:color w:val="000000"/>
                <w:sz w:val="18"/>
                <w:szCs w:val="18"/>
              </w:rPr>
            </w:pPr>
          </w:p>
        </w:tc>
        <w:tc>
          <w:tcPr>
            <w:tcW w:w="629"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65" w:author="Mike" w:date="2015-05-14T07:15:00Z"/>
                <w:rFonts w:cs="Arial"/>
                <w:color w:val="000000"/>
                <w:sz w:val="18"/>
                <w:szCs w:val="18"/>
              </w:rPr>
            </w:pPr>
          </w:p>
        </w:tc>
        <w:tc>
          <w:tcPr>
            <w:tcW w:w="81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66" w:author="Mike" w:date="2015-05-14T07:15:00Z"/>
                <w:rFonts w:cs="Arial"/>
                <w:color w:val="000000"/>
                <w:sz w:val="18"/>
                <w:szCs w:val="18"/>
              </w:rPr>
            </w:pPr>
          </w:p>
        </w:tc>
        <w:tc>
          <w:tcPr>
            <w:tcW w:w="54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67" w:author="Mike" w:date="2015-05-14T07:15:00Z"/>
                <w:rFonts w:cs="Arial"/>
                <w:color w:val="000000"/>
                <w:sz w:val="18"/>
                <w:szCs w:val="18"/>
              </w:rPr>
            </w:pPr>
          </w:p>
        </w:tc>
        <w:tc>
          <w:tcPr>
            <w:tcW w:w="9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68" w:author="Mike" w:date="2015-05-14T07:15:00Z"/>
                <w:rFonts w:cs="Arial"/>
                <w:color w:val="000000"/>
                <w:sz w:val="18"/>
                <w:szCs w:val="18"/>
              </w:rPr>
            </w:pPr>
          </w:p>
        </w:tc>
        <w:tc>
          <w:tcPr>
            <w:tcW w:w="1093"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69" w:author="Mike" w:date="2015-05-14T07:15:00Z"/>
                <w:rFonts w:cs="Arial"/>
                <w:color w:val="000000"/>
                <w:sz w:val="18"/>
                <w:szCs w:val="18"/>
              </w:rPr>
            </w:pPr>
          </w:p>
        </w:tc>
        <w:tc>
          <w:tcPr>
            <w:tcW w:w="996"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70" w:author="Mike" w:date="2015-05-14T07:15:00Z"/>
                <w:rFonts w:cs="Arial"/>
                <w:color w:val="000000"/>
                <w:sz w:val="18"/>
              </w:rPr>
            </w:pPr>
          </w:p>
        </w:tc>
        <w:tc>
          <w:tcPr>
            <w:tcW w:w="812" w:type="dxa"/>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71" w:author="Mike" w:date="2015-05-14T07:15:00Z"/>
                <w:rFonts w:cs="Arial"/>
                <w:color w:val="000000"/>
                <w:sz w:val="18"/>
              </w:rPr>
            </w:pPr>
          </w:p>
        </w:tc>
        <w:tc>
          <w:tcPr>
            <w:tcW w:w="629" w:type="dxa"/>
            <w:gridSpan w:val="3"/>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72" w:author="Mike" w:date="2015-05-14T07:15:00Z"/>
                <w:rFonts w:cs="Arial"/>
                <w:color w:val="000000"/>
                <w:sz w:val="18"/>
                <w:szCs w:val="18"/>
              </w:rPr>
            </w:pPr>
          </w:p>
        </w:tc>
        <w:tc>
          <w:tcPr>
            <w:tcW w:w="719"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73" w:author="Mike" w:date="2015-05-14T07:15:00Z"/>
                <w:rFonts w:cs="Arial"/>
                <w:color w:val="000000"/>
                <w:sz w:val="18"/>
                <w:szCs w:val="18"/>
              </w:rPr>
            </w:pPr>
          </w:p>
        </w:tc>
        <w:tc>
          <w:tcPr>
            <w:tcW w:w="1348"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74" w:author="Mike" w:date="2015-05-14T07:15:00Z"/>
                <w:rFonts w:cs="Arial"/>
                <w:color w:val="000000"/>
                <w:sz w:val="18"/>
                <w:szCs w:val="18"/>
              </w:rPr>
            </w:pPr>
          </w:p>
        </w:tc>
        <w:tc>
          <w:tcPr>
            <w:tcW w:w="1204" w:type="dxa"/>
            <w:gridSpan w:val="2"/>
            <w:tcBorders>
              <w:top w:val="single" w:sz="6" w:space="0" w:color="000000"/>
              <w:left w:val="single" w:sz="6" w:space="0" w:color="000000"/>
              <w:bottom w:val="single" w:sz="6"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75" w:author="Mike" w:date="2015-05-14T07:15:00Z"/>
                <w:rFonts w:cs="Arial"/>
                <w:color w:val="000000"/>
                <w:sz w:val="18"/>
                <w:szCs w:val="18"/>
              </w:rPr>
            </w:pPr>
          </w:p>
        </w:tc>
      </w:tr>
      <w:tr w:rsidR="00F3654D" w:rsidRPr="003D5C5A" w:rsidDel="00991BB2" w:rsidTr="00574914">
        <w:trPr>
          <w:trHeight w:hRule="exact" w:val="288"/>
          <w:jc w:val="center"/>
          <w:del w:id="1776" w:author="Mike" w:date="2015-05-14T07:15:00Z"/>
        </w:trPr>
        <w:tc>
          <w:tcPr>
            <w:tcW w:w="1094" w:type="dxa"/>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77" w:author="Mike" w:date="2015-05-14T07:15:00Z"/>
                <w:rFonts w:cs="Arial"/>
                <w:color w:val="000000"/>
                <w:sz w:val="18"/>
                <w:szCs w:val="18"/>
              </w:rPr>
            </w:pPr>
            <w:del w:id="1778" w:author="Mike" w:date="2015-05-14T07:15:00Z">
              <w:r w:rsidDel="00991BB2">
                <w:rPr>
                  <w:rFonts w:cs="Arial"/>
                  <w:color w:val="000000"/>
                  <w:sz w:val="18"/>
                  <w:szCs w:val="18"/>
                </w:rPr>
                <w:delText>TOTALS</w:delText>
              </w:r>
            </w:del>
          </w:p>
        </w:tc>
        <w:tc>
          <w:tcPr>
            <w:tcW w:w="704" w:type="dxa"/>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79" w:author="Mike" w:date="2015-05-14T07:15:00Z"/>
                <w:rFonts w:cs="Arial"/>
                <w:color w:val="000000"/>
                <w:sz w:val="18"/>
                <w:szCs w:val="18"/>
              </w:rPr>
            </w:pPr>
          </w:p>
        </w:tc>
        <w:tc>
          <w:tcPr>
            <w:tcW w:w="716" w:type="dxa"/>
            <w:gridSpan w:val="2"/>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80" w:author="Mike" w:date="2015-05-14T07:15:00Z"/>
                <w:rFonts w:cs="Arial"/>
                <w:color w:val="000000"/>
                <w:sz w:val="18"/>
                <w:szCs w:val="18"/>
              </w:rPr>
            </w:pPr>
          </w:p>
        </w:tc>
        <w:tc>
          <w:tcPr>
            <w:tcW w:w="719" w:type="dxa"/>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81" w:author="Mike" w:date="2015-05-14T07:15:00Z"/>
                <w:rFonts w:cs="Arial"/>
                <w:color w:val="000000"/>
                <w:sz w:val="18"/>
                <w:szCs w:val="18"/>
              </w:rPr>
            </w:pPr>
          </w:p>
        </w:tc>
        <w:tc>
          <w:tcPr>
            <w:tcW w:w="723" w:type="dxa"/>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82" w:author="Mike" w:date="2015-05-14T07:15:00Z"/>
                <w:rFonts w:cs="Arial"/>
                <w:color w:val="000000"/>
                <w:sz w:val="18"/>
                <w:szCs w:val="18"/>
              </w:rPr>
            </w:pPr>
          </w:p>
        </w:tc>
        <w:tc>
          <w:tcPr>
            <w:tcW w:w="813" w:type="dxa"/>
            <w:gridSpan w:val="2"/>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83" w:author="Mike" w:date="2015-05-14T07:15:00Z"/>
                <w:rFonts w:cs="Arial"/>
                <w:color w:val="000000"/>
                <w:sz w:val="18"/>
                <w:szCs w:val="18"/>
              </w:rPr>
            </w:pPr>
          </w:p>
        </w:tc>
        <w:tc>
          <w:tcPr>
            <w:tcW w:w="629" w:type="dxa"/>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84" w:author="Mike" w:date="2015-05-14T07:15:00Z"/>
                <w:rFonts w:cs="Arial"/>
                <w:color w:val="000000"/>
                <w:sz w:val="18"/>
                <w:szCs w:val="18"/>
              </w:rPr>
            </w:pPr>
          </w:p>
        </w:tc>
        <w:tc>
          <w:tcPr>
            <w:tcW w:w="813" w:type="dxa"/>
            <w:gridSpan w:val="2"/>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85" w:author="Mike" w:date="2015-05-14T07:15:00Z"/>
                <w:rFonts w:cs="Arial"/>
                <w:color w:val="000000"/>
                <w:sz w:val="18"/>
                <w:szCs w:val="18"/>
              </w:rPr>
            </w:pPr>
          </w:p>
        </w:tc>
        <w:tc>
          <w:tcPr>
            <w:tcW w:w="543" w:type="dxa"/>
            <w:gridSpan w:val="2"/>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86" w:author="Mike" w:date="2015-05-14T07:15:00Z"/>
                <w:rFonts w:cs="Arial"/>
                <w:color w:val="000000"/>
                <w:sz w:val="18"/>
                <w:szCs w:val="18"/>
              </w:rPr>
            </w:pPr>
          </w:p>
        </w:tc>
        <w:tc>
          <w:tcPr>
            <w:tcW w:w="993" w:type="dxa"/>
            <w:gridSpan w:val="2"/>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87" w:author="Mike" w:date="2015-05-14T07:15:00Z"/>
                <w:rFonts w:cs="Arial"/>
                <w:color w:val="000000"/>
                <w:sz w:val="18"/>
                <w:szCs w:val="18"/>
              </w:rPr>
            </w:pPr>
          </w:p>
        </w:tc>
        <w:tc>
          <w:tcPr>
            <w:tcW w:w="1093" w:type="dxa"/>
            <w:gridSpan w:val="2"/>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88" w:author="Mike" w:date="2015-05-14T07:15:00Z"/>
                <w:rFonts w:cs="Arial"/>
                <w:color w:val="000000"/>
                <w:sz w:val="18"/>
                <w:szCs w:val="18"/>
              </w:rPr>
            </w:pPr>
          </w:p>
        </w:tc>
        <w:tc>
          <w:tcPr>
            <w:tcW w:w="996" w:type="dxa"/>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89" w:author="Mike" w:date="2015-05-14T07:15:00Z"/>
                <w:rFonts w:cs="Arial"/>
                <w:color w:val="000000"/>
                <w:sz w:val="18"/>
              </w:rPr>
            </w:pPr>
          </w:p>
        </w:tc>
        <w:tc>
          <w:tcPr>
            <w:tcW w:w="812" w:type="dxa"/>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90" w:author="Mike" w:date="2015-05-14T07:15:00Z"/>
                <w:rFonts w:cs="Arial"/>
                <w:color w:val="000000"/>
                <w:sz w:val="18"/>
              </w:rPr>
            </w:pPr>
          </w:p>
        </w:tc>
        <w:tc>
          <w:tcPr>
            <w:tcW w:w="629" w:type="dxa"/>
            <w:gridSpan w:val="3"/>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91" w:author="Mike" w:date="2015-05-14T07:15:00Z"/>
                <w:rFonts w:cs="Arial"/>
                <w:color w:val="000000"/>
                <w:sz w:val="18"/>
                <w:szCs w:val="18"/>
              </w:rPr>
            </w:pPr>
          </w:p>
        </w:tc>
        <w:tc>
          <w:tcPr>
            <w:tcW w:w="719" w:type="dxa"/>
            <w:gridSpan w:val="2"/>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92" w:author="Mike" w:date="2015-05-14T07:15:00Z"/>
                <w:rFonts w:cs="Arial"/>
                <w:color w:val="000000"/>
                <w:sz w:val="18"/>
                <w:szCs w:val="18"/>
              </w:rPr>
            </w:pPr>
          </w:p>
        </w:tc>
        <w:tc>
          <w:tcPr>
            <w:tcW w:w="1348" w:type="dxa"/>
            <w:gridSpan w:val="2"/>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93" w:author="Mike" w:date="2015-05-14T07:15:00Z"/>
                <w:rFonts w:cs="Arial"/>
                <w:color w:val="000000"/>
                <w:sz w:val="18"/>
                <w:szCs w:val="18"/>
              </w:rPr>
            </w:pPr>
          </w:p>
        </w:tc>
        <w:tc>
          <w:tcPr>
            <w:tcW w:w="1204" w:type="dxa"/>
            <w:gridSpan w:val="2"/>
            <w:tcBorders>
              <w:top w:val="single" w:sz="6" w:space="0" w:color="000000"/>
              <w:left w:val="single" w:sz="6" w:space="0" w:color="000000"/>
              <w:bottom w:val="single" w:sz="2" w:space="0" w:color="000000"/>
              <w:right w:val="single" w:sz="6" w:space="0" w:color="000000"/>
            </w:tcBorders>
            <w:tcMar>
              <w:top w:w="14" w:type="dxa"/>
              <w:left w:w="29" w:type="dxa"/>
              <w:right w:w="29" w:type="dxa"/>
            </w:tcMar>
            <w:vAlign w:val="center"/>
          </w:tcPr>
          <w:p w:rsidR="00F3654D" w:rsidRPr="003D5C5A" w:rsidDel="00991BB2" w:rsidRDefault="00F3654D" w:rsidP="00574914">
            <w:pPr>
              <w:tabs>
                <w:tab w:val="left" w:pos="-642"/>
                <w:tab w:val="left" w:pos="150"/>
                <w:tab w:val="left" w:pos="690"/>
                <w:tab w:val="left" w:pos="1440"/>
              </w:tabs>
              <w:rPr>
                <w:del w:id="1794" w:author="Mike" w:date="2015-05-14T07:15:00Z"/>
                <w:rFonts w:cs="Arial"/>
                <w:color w:val="000000"/>
                <w:sz w:val="18"/>
                <w:szCs w:val="18"/>
              </w:rPr>
            </w:pPr>
          </w:p>
        </w:tc>
      </w:tr>
    </w:tbl>
    <w:p w:rsidR="00F3654D" w:rsidDel="00991BB2" w:rsidRDefault="00F3654D" w:rsidP="00F3654D">
      <w:pPr>
        <w:rPr>
          <w:del w:id="1795" w:author="Mike" w:date="2015-05-14T07:15:00Z"/>
        </w:rPr>
      </w:pPr>
    </w:p>
    <w:p w:rsidR="00F3654D" w:rsidDel="00991BB2" w:rsidRDefault="00F3654D" w:rsidP="00F3654D">
      <w:pPr>
        <w:rPr>
          <w:del w:id="1796" w:author="Mike" w:date="2015-05-14T07:15:00Z"/>
        </w:rPr>
      </w:pPr>
    </w:p>
    <w:p w:rsidR="00F3654D" w:rsidDel="00991BB2" w:rsidRDefault="00F3654D" w:rsidP="00F3654D">
      <w:pPr>
        <w:rPr>
          <w:del w:id="1797" w:author="Mike" w:date="2015-05-14T07:15:00Z"/>
        </w:rPr>
        <w:sectPr w:rsidR="00F3654D" w:rsidDel="00991BB2" w:rsidSect="00574914">
          <w:headerReference w:type="even" r:id="rId17"/>
          <w:headerReference w:type="default" r:id="rId18"/>
          <w:footerReference w:type="even" r:id="rId19"/>
          <w:footerReference w:type="default" r:id="rId20"/>
          <w:headerReference w:type="first" r:id="rId21"/>
          <w:footerReference w:type="first" r:id="rId22"/>
          <w:pgSz w:w="15840" w:h="12240" w:orient="landscape"/>
          <w:pgMar w:top="1440" w:right="1440" w:bottom="1440" w:left="1440" w:header="720" w:footer="720" w:gutter="0"/>
          <w:cols w:space="720"/>
          <w:docGrid w:linePitch="360"/>
        </w:sectPr>
      </w:pPr>
      <w:del w:id="1798" w:author="Mike" w:date="2015-05-14T07:15:00Z">
        <w:r w:rsidDel="00991BB2">
          <w:delText>Explanations/Comments:</w:delText>
        </w:r>
      </w:del>
    </w:p>
    <w:tbl>
      <w:tblPr>
        <w:tblW w:w="0" w:type="auto"/>
        <w:jc w:val="center"/>
        <w:tblLayout w:type="fixed"/>
        <w:tblCellMar>
          <w:left w:w="133" w:type="dxa"/>
          <w:right w:w="133" w:type="dxa"/>
        </w:tblCellMar>
        <w:tblLook w:val="0000" w:firstRow="0" w:lastRow="0" w:firstColumn="0" w:lastColumn="0" w:noHBand="0" w:noVBand="0"/>
      </w:tblPr>
      <w:tblGrid>
        <w:gridCol w:w="4680"/>
        <w:gridCol w:w="3150"/>
        <w:gridCol w:w="2340"/>
      </w:tblGrid>
      <w:tr w:rsidR="00F3654D" w:rsidDel="00991BB2" w:rsidTr="00574914">
        <w:trPr>
          <w:jc w:val="center"/>
          <w:del w:id="1799" w:author="Mike" w:date="2015-05-14T07:15:00Z"/>
        </w:trPr>
        <w:tc>
          <w:tcPr>
            <w:tcW w:w="10170" w:type="dxa"/>
            <w:gridSpan w:val="3"/>
            <w:tcBorders>
              <w:top w:val="single" w:sz="6" w:space="0" w:color="000000"/>
              <w:left w:val="single" w:sz="6" w:space="0" w:color="000000"/>
              <w:bottom w:val="single" w:sz="6" w:space="0" w:color="000000"/>
            </w:tcBorders>
          </w:tcPr>
          <w:p w:rsidR="00F3654D" w:rsidRPr="00961678" w:rsidDel="00991BB2" w:rsidRDefault="00F3654D" w:rsidP="00574914">
            <w:pPr>
              <w:tabs>
                <w:tab w:val="left" w:pos="-912"/>
                <w:tab w:val="left" w:pos="-720"/>
                <w:tab w:val="left" w:pos="0"/>
                <w:tab w:val="left" w:pos="1050"/>
                <w:tab w:val="left" w:pos="2160"/>
              </w:tabs>
              <w:jc w:val="center"/>
              <w:rPr>
                <w:del w:id="1800" w:author="Mike" w:date="2015-05-14T07:15:00Z"/>
                <w:b/>
                <w:color w:val="000000"/>
              </w:rPr>
            </w:pPr>
            <w:del w:id="1801" w:author="Mike" w:date="2015-05-14T07:15:00Z">
              <w:r w:rsidRPr="00961678" w:rsidDel="00991BB2">
                <w:rPr>
                  <w:b/>
                  <w:color w:val="000000"/>
                </w:rPr>
                <w:lastRenderedPageBreak/>
                <w:delText>SCHEDULE TO-5</w:delText>
              </w:r>
            </w:del>
          </w:p>
          <w:p w:rsidR="00F3654D" w:rsidRPr="00961678" w:rsidDel="00991BB2" w:rsidRDefault="00F3654D" w:rsidP="00574914">
            <w:pPr>
              <w:tabs>
                <w:tab w:val="left" w:pos="-912"/>
                <w:tab w:val="left" w:pos="-720"/>
                <w:tab w:val="left" w:pos="0"/>
                <w:tab w:val="left" w:pos="1050"/>
                <w:tab w:val="left" w:pos="2160"/>
              </w:tabs>
              <w:jc w:val="center"/>
              <w:rPr>
                <w:del w:id="1802" w:author="Mike" w:date="2015-05-14T07:15:00Z"/>
                <w:rFonts w:ascii="Arial" w:hAnsi="Arial"/>
                <w:b/>
                <w:color w:val="000000"/>
              </w:rPr>
            </w:pPr>
            <w:del w:id="1803" w:author="Mike" w:date="2015-05-14T07:15:00Z">
              <w:r w:rsidRPr="00961678" w:rsidDel="00991BB2">
                <w:rPr>
                  <w:b/>
                  <w:color w:val="000000"/>
                </w:rPr>
                <w:delText>Annual Cancellation Ceiling Schedule</w:delText>
              </w:r>
            </w:del>
          </w:p>
        </w:tc>
      </w:tr>
      <w:tr w:rsidR="00F3654D" w:rsidDel="00991BB2" w:rsidTr="00574914">
        <w:trPr>
          <w:jc w:val="center"/>
          <w:del w:id="1804" w:author="Mike" w:date="2015-05-14T07:15:00Z"/>
        </w:trPr>
        <w:tc>
          <w:tcPr>
            <w:tcW w:w="4680" w:type="dxa"/>
            <w:tcBorders>
              <w:top w:val="single" w:sz="6" w:space="0" w:color="FFFFFF"/>
              <w:left w:val="single" w:sz="6" w:space="0" w:color="000000"/>
              <w:bottom w:val="single" w:sz="6" w:space="0" w:color="FFFFFF"/>
              <w:right w:val="single" w:sz="6" w:space="0" w:color="FFFFFF"/>
            </w:tcBorders>
          </w:tcPr>
          <w:p w:rsidR="00F3654D" w:rsidDel="00991BB2" w:rsidRDefault="00F3654D" w:rsidP="00574914">
            <w:pPr>
              <w:tabs>
                <w:tab w:val="left" w:pos="-912"/>
                <w:tab w:val="left" w:pos="-720"/>
                <w:tab w:val="left" w:pos="0"/>
                <w:tab w:val="left" w:pos="1050"/>
                <w:tab w:val="left" w:pos="2160"/>
              </w:tabs>
              <w:jc w:val="both"/>
              <w:rPr>
                <w:del w:id="1805" w:author="Mike" w:date="2015-05-14T07:15:00Z"/>
                <w:color w:val="000000"/>
                <w:sz w:val="16"/>
              </w:rPr>
            </w:pPr>
            <w:del w:id="1806" w:author="Mike" w:date="2015-05-14T07:15:00Z">
              <w:r w:rsidDel="00991BB2">
                <w:rPr>
                  <w:rFonts w:ascii="Arial" w:hAnsi="Arial"/>
                  <w:b/>
                  <w:color w:val="000000"/>
                  <w:sz w:val="16"/>
                </w:rPr>
                <w:delText>Project Site:                                         Contract No.:</w:delText>
              </w:r>
            </w:del>
          </w:p>
        </w:tc>
        <w:tc>
          <w:tcPr>
            <w:tcW w:w="3150" w:type="dxa"/>
            <w:tcBorders>
              <w:top w:val="single" w:sz="6" w:space="0" w:color="FFFFFF"/>
              <w:left w:val="single" w:sz="6" w:space="0" w:color="000000"/>
              <w:bottom w:val="single" w:sz="6" w:space="0" w:color="FFFFFF"/>
              <w:right w:val="single" w:sz="6" w:space="0" w:color="FFFFFF"/>
            </w:tcBorders>
          </w:tcPr>
          <w:p w:rsidR="00F3654D" w:rsidDel="00991BB2" w:rsidRDefault="00F3654D" w:rsidP="00574914">
            <w:pPr>
              <w:tabs>
                <w:tab w:val="left" w:pos="-912"/>
                <w:tab w:val="left" w:pos="-720"/>
                <w:tab w:val="left" w:pos="0"/>
                <w:tab w:val="left" w:pos="1050"/>
                <w:tab w:val="left" w:pos="2160"/>
              </w:tabs>
              <w:jc w:val="both"/>
              <w:rPr>
                <w:del w:id="1807" w:author="Mike" w:date="2015-05-14T07:15:00Z"/>
                <w:color w:val="000000"/>
                <w:sz w:val="16"/>
              </w:rPr>
            </w:pPr>
            <w:del w:id="1808" w:author="Mike" w:date="2015-05-14T07:15:00Z">
              <w:r w:rsidDel="00991BB2">
                <w:rPr>
                  <w:rFonts w:ascii="Arial" w:hAnsi="Arial"/>
                  <w:b/>
                  <w:color w:val="000000"/>
                  <w:sz w:val="16"/>
                </w:rPr>
                <w:delText xml:space="preserve">                 Contractor Name:</w:delText>
              </w:r>
            </w:del>
          </w:p>
        </w:tc>
        <w:tc>
          <w:tcPr>
            <w:tcW w:w="2340" w:type="dxa"/>
            <w:tcBorders>
              <w:left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jc w:val="both"/>
              <w:rPr>
                <w:del w:id="1809" w:author="Mike" w:date="2015-05-14T07:15:00Z"/>
                <w:color w:val="000000"/>
                <w:sz w:val="16"/>
              </w:rPr>
            </w:pPr>
          </w:p>
        </w:tc>
      </w:tr>
      <w:tr w:rsidR="00F3654D" w:rsidDel="00991BB2" w:rsidTr="00574914">
        <w:trPr>
          <w:jc w:val="center"/>
          <w:del w:id="1810" w:author="Mike" w:date="2015-05-14T07:15:00Z"/>
        </w:trPr>
        <w:tc>
          <w:tcPr>
            <w:tcW w:w="4680" w:type="dxa"/>
            <w:tcBorders>
              <w:top w:val="single" w:sz="6" w:space="0" w:color="000000"/>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11" w:author="Mike" w:date="2015-05-14T07:15:00Z"/>
                <w:color w:val="000000"/>
                <w:sz w:val="16"/>
              </w:rPr>
            </w:pPr>
          </w:p>
        </w:tc>
        <w:tc>
          <w:tcPr>
            <w:tcW w:w="3150" w:type="dxa"/>
            <w:tcBorders>
              <w:top w:val="single" w:sz="6" w:space="0" w:color="000000"/>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jc w:val="both"/>
              <w:rPr>
                <w:del w:id="1812" w:author="Mike" w:date="2015-05-14T07:15:00Z"/>
                <w:rFonts w:ascii="Arial" w:hAnsi="Arial"/>
                <w:color w:val="000000"/>
                <w:sz w:val="16"/>
              </w:rPr>
            </w:pPr>
            <w:del w:id="1813" w:author="Mike" w:date="2015-05-14T07:15:00Z">
              <w:r w:rsidDel="00991BB2">
                <w:rPr>
                  <w:rFonts w:ascii="Arial" w:hAnsi="Arial"/>
                  <w:color w:val="000000"/>
                  <w:sz w:val="16"/>
                </w:rPr>
                <w:delText>Outstanding Capital</w:delText>
              </w:r>
            </w:del>
          </w:p>
          <w:p w:rsidR="00F3654D" w:rsidDel="00991BB2" w:rsidRDefault="00F3654D" w:rsidP="00574914">
            <w:pPr>
              <w:tabs>
                <w:tab w:val="left" w:pos="-912"/>
                <w:tab w:val="left" w:pos="-720"/>
                <w:tab w:val="left" w:pos="0"/>
                <w:tab w:val="left" w:pos="1050"/>
                <w:tab w:val="left" w:pos="2160"/>
              </w:tabs>
              <w:spacing w:after="19"/>
              <w:jc w:val="both"/>
              <w:rPr>
                <w:del w:id="1814" w:author="Mike" w:date="2015-05-14T07:15:00Z"/>
                <w:color w:val="000000"/>
                <w:sz w:val="16"/>
              </w:rPr>
            </w:pPr>
            <w:del w:id="1815" w:author="Mike" w:date="2015-05-14T07:15:00Z">
              <w:r w:rsidDel="00991BB2">
                <w:rPr>
                  <w:rFonts w:ascii="Arial" w:hAnsi="Arial"/>
                  <w:color w:val="000000"/>
                  <w:sz w:val="16"/>
                </w:rPr>
                <w:delText>Investment</w:delText>
              </w:r>
            </w:del>
          </w:p>
        </w:tc>
        <w:tc>
          <w:tcPr>
            <w:tcW w:w="2340" w:type="dxa"/>
            <w:tcBorders>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jc w:val="both"/>
              <w:rPr>
                <w:del w:id="1816" w:author="Mike" w:date="2015-05-14T07:15:00Z"/>
                <w:rFonts w:ascii="Arial" w:hAnsi="Arial"/>
                <w:color w:val="000000"/>
                <w:sz w:val="16"/>
              </w:rPr>
            </w:pPr>
            <w:del w:id="1817" w:author="Mike" w:date="2015-05-14T07:15:00Z">
              <w:r w:rsidDel="00991BB2">
                <w:rPr>
                  <w:rFonts w:ascii="Arial" w:hAnsi="Arial"/>
                  <w:color w:val="000000"/>
                  <w:sz w:val="16"/>
                </w:rPr>
                <w:delText xml:space="preserve">Total Cancellation </w:delText>
              </w:r>
            </w:del>
          </w:p>
          <w:p w:rsidR="00F3654D" w:rsidDel="00991BB2" w:rsidRDefault="00F3654D" w:rsidP="00574914">
            <w:pPr>
              <w:tabs>
                <w:tab w:val="left" w:pos="-912"/>
                <w:tab w:val="left" w:pos="-720"/>
                <w:tab w:val="left" w:pos="0"/>
                <w:tab w:val="left" w:pos="1050"/>
                <w:tab w:val="left" w:pos="2160"/>
              </w:tabs>
              <w:spacing w:after="19"/>
              <w:jc w:val="both"/>
              <w:rPr>
                <w:del w:id="1818" w:author="Mike" w:date="2015-05-14T07:15:00Z"/>
                <w:color w:val="000000"/>
                <w:sz w:val="16"/>
              </w:rPr>
            </w:pPr>
            <w:del w:id="1819" w:author="Mike" w:date="2015-05-14T07:15:00Z">
              <w:r w:rsidDel="00991BB2">
                <w:rPr>
                  <w:rFonts w:ascii="Arial" w:hAnsi="Arial"/>
                  <w:color w:val="000000"/>
                  <w:sz w:val="16"/>
                </w:rPr>
                <w:delText>Ceiling</w:delText>
              </w:r>
            </w:del>
          </w:p>
        </w:tc>
      </w:tr>
      <w:tr w:rsidR="00F3654D" w:rsidDel="00991BB2" w:rsidTr="00574914">
        <w:trPr>
          <w:jc w:val="center"/>
          <w:del w:id="182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21" w:author="Mike" w:date="2015-05-14T07:15:00Z"/>
                <w:color w:val="000000"/>
                <w:sz w:val="16"/>
              </w:rPr>
            </w:pPr>
            <w:del w:id="1822" w:author="Mike" w:date="2015-05-14T07:15:00Z">
              <w:r w:rsidDel="00991BB2">
                <w:rPr>
                  <w:rFonts w:ascii="Arial" w:hAnsi="Arial"/>
                  <w:color w:val="000000"/>
                  <w:sz w:val="16"/>
                </w:rPr>
                <w:delText>Installation Acceptance</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2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24" w:author="Mike" w:date="2015-05-14T07:15:00Z"/>
                <w:color w:val="000000"/>
                <w:sz w:val="16"/>
              </w:rPr>
            </w:pPr>
          </w:p>
        </w:tc>
      </w:tr>
      <w:tr w:rsidR="00F3654D" w:rsidDel="00991BB2" w:rsidTr="00574914">
        <w:trPr>
          <w:jc w:val="center"/>
          <w:del w:id="182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26" w:author="Mike" w:date="2015-05-14T07:15:00Z"/>
                <w:color w:val="000000"/>
                <w:sz w:val="16"/>
              </w:rPr>
            </w:pPr>
            <w:del w:id="1827" w:author="Mike" w:date="2015-05-14T07:15:00Z">
              <w:r w:rsidDel="00991BB2">
                <w:rPr>
                  <w:rFonts w:ascii="Arial" w:hAnsi="Arial"/>
                  <w:color w:val="000000"/>
                  <w:sz w:val="16"/>
                </w:rPr>
                <w:delText>End of Year One</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2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29" w:author="Mike" w:date="2015-05-14T07:15:00Z"/>
                <w:color w:val="000000"/>
                <w:sz w:val="16"/>
              </w:rPr>
            </w:pPr>
          </w:p>
        </w:tc>
      </w:tr>
      <w:tr w:rsidR="00F3654D" w:rsidDel="00991BB2" w:rsidTr="00574914">
        <w:trPr>
          <w:jc w:val="center"/>
          <w:del w:id="183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31" w:author="Mike" w:date="2015-05-14T07:15:00Z"/>
                <w:color w:val="000000"/>
                <w:sz w:val="16"/>
              </w:rPr>
            </w:pPr>
            <w:del w:id="1832" w:author="Mike" w:date="2015-05-14T07:15:00Z">
              <w:r w:rsidDel="00991BB2">
                <w:rPr>
                  <w:rFonts w:ascii="Arial" w:hAnsi="Arial"/>
                  <w:color w:val="000000"/>
                  <w:sz w:val="16"/>
                </w:rPr>
                <w:delText>End of Year Two</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3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34" w:author="Mike" w:date="2015-05-14T07:15:00Z"/>
                <w:color w:val="000000"/>
                <w:sz w:val="16"/>
              </w:rPr>
            </w:pPr>
          </w:p>
        </w:tc>
      </w:tr>
      <w:tr w:rsidR="00F3654D" w:rsidDel="00991BB2" w:rsidTr="00574914">
        <w:trPr>
          <w:jc w:val="center"/>
          <w:del w:id="183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36" w:author="Mike" w:date="2015-05-14T07:15:00Z"/>
                <w:color w:val="000000"/>
                <w:sz w:val="16"/>
              </w:rPr>
            </w:pPr>
            <w:del w:id="1837" w:author="Mike" w:date="2015-05-14T07:15:00Z">
              <w:r w:rsidDel="00991BB2">
                <w:rPr>
                  <w:rFonts w:ascii="Arial" w:hAnsi="Arial"/>
                  <w:color w:val="000000"/>
                  <w:sz w:val="16"/>
                </w:rPr>
                <w:delText>End of Year Three</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3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39" w:author="Mike" w:date="2015-05-14T07:15:00Z"/>
                <w:color w:val="000000"/>
                <w:sz w:val="16"/>
              </w:rPr>
            </w:pPr>
          </w:p>
        </w:tc>
      </w:tr>
      <w:tr w:rsidR="00F3654D" w:rsidDel="00991BB2" w:rsidTr="00574914">
        <w:trPr>
          <w:jc w:val="center"/>
          <w:del w:id="184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41" w:author="Mike" w:date="2015-05-14T07:15:00Z"/>
                <w:color w:val="000000"/>
                <w:sz w:val="16"/>
              </w:rPr>
            </w:pPr>
            <w:del w:id="1842" w:author="Mike" w:date="2015-05-14T07:15:00Z">
              <w:r w:rsidDel="00991BB2">
                <w:rPr>
                  <w:rFonts w:ascii="Arial" w:hAnsi="Arial"/>
                  <w:color w:val="000000"/>
                  <w:sz w:val="16"/>
                </w:rPr>
                <w:delText>End of Year Four</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4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44" w:author="Mike" w:date="2015-05-14T07:15:00Z"/>
                <w:color w:val="000000"/>
                <w:sz w:val="16"/>
              </w:rPr>
            </w:pPr>
          </w:p>
        </w:tc>
      </w:tr>
      <w:tr w:rsidR="00F3654D" w:rsidDel="00991BB2" w:rsidTr="00574914">
        <w:trPr>
          <w:jc w:val="center"/>
          <w:del w:id="184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46" w:author="Mike" w:date="2015-05-14T07:15:00Z"/>
                <w:color w:val="000000"/>
                <w:sz w:val="16"/>
              </w:rPr>
            </w:pPr>
            <w:del w:id="1847" w:author="Mike" w:date="2015-05-14T07:15:00Z">
              <w:r w:rsidDel="00991BB2">
                <w:rPr>
                  <w:rFonts w:ascii="Arial" w:hAnsi="Arial"/>
                  <w:color w:val="000000"/>
                  <w:sz w:val="16"/>
                </w:rPr>
                <w:delText xml:space="preserve">End of Year Five </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4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49" w:author="Mike" w:date="2015-05-14T07:15:00Z"/>
                <w:color w:val="000000"/>
                <w:sz w:val="16"/>
              </w:rPr>
            </w:pPr>
          </w:p>
        </w:tc>
      </w:tr>
      <w:tr w:rsidR="00F3654D" w:rsidDel="00991BB2" w:rsidTr="00574914">
        <w:trPr>
          <w:jc w:val="center"/>
          <w:del w:id="185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51" w:author="Mike" w:date="2015-05-14T07:15:00Z"/>
                <w:color w:val="000000"/>
                <w:sz w:val="16"/>
              </w:rPr>
            </w:pPr>
            <w:del w:id="1852" w:author="Mike" w:date="2015-05-14T07:15:00Z">
              <w:r w:rsidDel="00991BB2">
                <w:rPr>
                  <w:rFonts w:ascii="Arial" w:hAnsi="Arial"/>
                  <w:color w:val="000000"/>
                  <w:sz w:val="16"/>
                </w:rPr>
                <w:delText>End of Year Six</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5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54" w:author="Mike" w:date="2015-05-14T07:15:00Z"/>
                <w:color w:val="000000"/>
                <w:sz w:val="16"/>
              </w:rPr>
            </w:pPr>
          </w:p>
        </w:tc>
      </w:tr>
      <w:tr w:rsidR="00F3654D" w:rsidDel="00991BB2" w:rsidTr="00574914">
        <w:trPr>
          <w:jc w:val="center"/>
          <w:del w:id="185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56" w:author="Mike" w:date="2015-05-14T07:15:00Z"/>
                <w:color w:val="000000"/>
                <w:sz w:val="16"/>
              </w:rPr>
            </w:pPr>
            <w:del w:id="1857" w:author="Mike" w:date="2015-05-14T07:15:00Z">
              <w:r w:rsidDel="00991BB2">
                <w:rPr>
                  <w:rFonts w:ascii="Arial" w:hAnsi="Arial"/>
                  <w:color w:val="000000"/>
                  <w:sz w:val="16"/>
                </w:rPr>
                <w:delText>End of Year Seven</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5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59" w:author="Mike" w:date="2015-05-14T07:15:00Z"/>
                <w:color w:val="000000"/>
                <w:sz w:val="16"/>
              </w:rPr>
            </w:pPr>
          </w:p>
        </w:tc>
      </w:tr>
      <w:tr w:rsidR="00F3654D" w:rsidDel="00991BB2" w:rsidTr="00574914">
        <w:trPr>
          <w:jc w:val="center"/>
          <w:del w:id="186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61" w:author="Mike" w:date="2015-05-14T07:15:00Z"/>
                <w:color w:val="000000"/>
                <w:sz w:val="16"/>
              </w:rPr>
            </w:pPr>
            <w:del w:id="1862" w:author="Mike" w:date="2015-05-14T07:15:00Z">
              <w:r w:rsidDel="00991BB2">
                <w:rPr>
                  <w:rFonts w:ascii="Arial" w:hAnsi="Arial"/>
                  <w:color w:val="000000"/>
                  <w:sz w:val="16"/>
                </w:rPr>
                <w:delText>End of Year Eight</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6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64" w:author="Mike" w:date="2015-05-14T07:15:00Z"/>
                <w:color w:val="000000"/>
                <w:sz w:val="16"/>
              </w:rPr>
            </w:pPr>
          </w:p>
        </w:tc>
      </w:tr>
      <w:tr w:rsidR="00F3654D" w:rsidDel="00991BB2" w:rsidTr="00574914">
        <w:trPr>
          <w:jc w:val="center"/>
          <w:del w:id="186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66" w:author="Mike" w:date="2015-05-14T07:15:00Z"/>
                <w:color w:val="000000"/>
                <w:sz w:val="16"/>
              </w:rPr>
            </w:pPr>
            <w:del w:id="1867" w:author="Mike" w:date="2015-05-14T07:15:00Z">
              <w:r w:rsidDel="00991BB2">
                <w:rPr>
                  <w:rFonts w:ascii="Arial" w:hAnsi="Arial"/>
                  <w:color w:val="000000"/>
                  <w:sz w:val="16"/>
                </w:rPr>
                <w:delText>End of Year Nine</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6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69" w:author="Mike" w:date="2015-05-14T07:15:00Z"/>
                <w:color w:val="000000"/>
                <w:sz w:val="16"/>
              </w:rPr>
            </w:pPr>
          </w:p>
        </w:tc>
      </w:tr>
      <w:tr w:rsidR="00F3654D" w:rsidDel="00991BB2" w:rsidTr="00574914">
        <w:trPr>
          <w:jc w:val="center"/>
          <w:del w:id="187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71" w:author="Mike" w:date="2015-05-14T07:15:00Z"/>
                <w:color w:val="000000"/>
                <w:sz w:val="16"/>
              </w:rPr>
            </w:pPr>
            <w:del w:id="1872" w:author="Mike" w:date="2015-05-14T07:15:00Z">
              <w:r w:rsidDel="00991BB2">
                <w:rPr>
                  <w:rFonts w:ascii="Arial" w:hAnsi="Arial"/>
                  <w:color w:val="000000"/>
                  <w:sz w:val="16"/>
                </w:rPr>
                <w:delText>End of Year Ten</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7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74" w:author="Mike" w:date="2015-05-14T07:15:00Z"/>
                <w:color w:val="000000"/>
                <w:sz w:val="16"/>
              </w:rPr>
            </w:pPr>
          </w:p>
        </w:tc>
      </w:tr>
      <w:tr w:rsidR="00F3654D" w:rsidDel="00991BB2" w:rsidTr="00574914">
        <w:trPr>
          <w:jc w:val="center"/>
          <w:del w:id="187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76" w:author="Mike" w:date="2015-05-14T07:15:00Z"/>
                <w:color w:val="000000"/>
                <w:sz w:val="16"/>
              </w:rPr>
            </w:pPr>
            <w:del w:id="1877" w:author="Mike" w:date="2015-05-14T07:15:00Z">
              <w:r w:rsidDel="00991BB2">
                <w:rPr>
                  <w:rFonts w:ascii="Arial" w:hAnsi="Arial"/>
                  <w:color w:val="000000"/>
                  <w:sz w:val="16"/>
                </w:rPr>
                <w:delText>End of Year Eleven</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7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79" w:author="Mike" w:date="2015-05-14T07:15:00Z"/>
                <w:color w:val="000000"/>
                <w:sz w:val="16"/>
              </w:rPr>
            </w:pPr>
          </w:p>
        </w:tc>
      </w:tr>
      <w:tr w:rsidR="00F3654D" w:rsidDel="00991BB2" w:rsidTr="00574914">
        <w:trPr>
          <w:jc w:val="center"/>
          <w:del w:id="188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81" w:author="Mike" w:date="2015-05-14T07:15:00Z"/>
                <w:color w:val="000000"/>
                <w:sz w:val="16"/>
              </w:rPr>
            </w:pPr>
            <w:del w:id="1882" w:author="Mike" w:date="2015-05-14T07:15:00Z">
              <w:r w:rsidDel="00991BB2">
                <w:rPr>
                  <w:rFonts w:ascii="Arial" w:hAnsi="Arial"/>
                  <w:color w:val="000000"/>
                  <w:sz w:val="16"/>
                </w:rPr>
                <w:delText>End of Year Twelve</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8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84" w:author="Mike" w:date="2015-05-14T07:15:00Z"/>
                <w:color w:val="000000"/>
                <w:sz w:val="16"/>
              </w:rPr>
            </w:pPr>
          </w:p>
        </w:tc>
      </w:tr>
      <w:tr w:rsidR="00F3654D" w:rsidDel="00991BB2" w:rsidTr="00574914">
        <w:trPr>
          <w:jc w:val="center"/>
          <w:del w:id="188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86" w:author="Mike" w:date="2015-05-14T07:15:00Z"/>
                <w:color w:val="000000"/>
                <w:sz w:val="16"/>
              </w:rPr>
            </w:pPr>
            <w:del w:id="1887" w:author="Mike" w:date="2015-05-14T07:15:00Z">
              <w:r w:rsidDel="00991BB2">
                <w:rPr>
                  <w:rFonts w:ascii="Arial" w:hAnsi="Arial"/>
                  <w:color w:val="000000"/>
                  <w:sz w:val="16"/>
                </w:rPr>
                <w:delText>End of Year Thirteen</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8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89" w:author="Mike" w:date="2015-05-14T07:15:00Z"/>
                <w:color w:val="000000"/>
                <w:sz w:val="16"/>
              </w:rPr>
            </w:pPr>
          </w:p>
        </w:tc>
      </w:tr>
      <w:tr w:rsidR="00F3654D" w:rsidDel="00991BB2" w:rsidTr="00574914">
        <w:trPr>
          <w:jc w:val="center"/>
          <w:del w:id="189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91" w:author="Mike" w:date="2015-05-14T07:15:00Z"/>
                <w:color w:val="000000"/>
                <w:sz w:val="16"/>
              </w:rPr>
            </w:pPr>
            <w:del w:id="1892" w:author="Mike" w:date="2015-05-14T07:15:00Z">
              <w:r w:rsidDel="00991BB2">
                <w:rPr>
                  <w:rFonts w:ascii="Arial" w:hAnsi="Arial"/>
                  <w:color w:val="000000"/>
                  <w:sz w:val="16"/>
                </w:rPr>
                <w:delText>End of Year Fourteen</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9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94" w:author="Mike" w:date="2015-05-14T07:15:00Z"/>
                <w:color w:val="000000"/>
                <w:sz w:val="16"/>
              </w:rPr>
            </w:pPr>
          </w:p>
        </w:tc>
      </w:tr>
      <w:tr w:rsidR="00F3654D" w:rsidDel="00991BB2" w:rsidTr="00574914">
        <w:trPr>
          <w:jc w:val="center"/>
          <w:del w:id="189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96" w:author="Mike" w:date="2015-05-14T07:15:00Z"/>
                <w:color w:val="000000"/>
                <w:sz w:val="16"/>
              </w:rPr>
            </w:pPr>
            <w:del w:id="1897" w:author="Mike" w:date="2015-05-14T07:15:00Z">
              <w:r w:rsidDel="00991BB2">
                <w:rPr>
                  <w:rFonts w:ascii="Arial" w:hAnsi="Arial"/>
                  <w:color w:val="000000"/>
                  <w:sz w:val="16"/>
                </w:rPr>
                <w:delText>End of Year Fifteen</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9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899" w:author="Mike" w:date="2015-05-14T07:15:00Z"/>
                <w:color w:val="000000"/>
                <w:sz w:val="16"/>
              </w:rPr>
            </w:pPr>
          </w:p>
        </w:tc>
      </w:tr>
      <w:tr w:rsidR="00F3654D" w:rsidDel="00991BB2" w:rsidTr="00574914">
        <w:trPr>
          <w:jc w:val="center"/>
          <w:del w:id="190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01" w:author="Mike" w:date="2015-05-14T07:15:00Z"/>
                <w:color w:val="000000"/>
                <w:sz w:val="16"/>
              </w:rPr>
            </w:pPr>
            <w:del w:id="1902" w:author="Mike" w:date="2015-05-14T07:15:00Z">
              <w:r w:rsidDel="00991BB2">
                <w:rPr>
                  <w:rFonts w:ascii="Arial" w:hAnsi="Arial"/>
                  <w:color w:val="000000"/>
                  <w:sz w:val="16"/>
                </w:rPr>
                <w:delText>End of Year Sixteen</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0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04" w:author="Mike" w:date="2015-05-14T07:15:00Z"/>
                <w:color w:val="000000"/>
                <w:sz w:val="16"/>
              </w:rPr>
            </w:pPr>
          </w:p>
        </w:tc>
      </w:tr>
      <w:tr w:rsidR="00F3654D" w:rsidDel="00991BB2" w:rsidTr="00574914">
        <w:trPr>
          <w:jc w:val="center"/>
          <w:del w:id="190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06" w:author="Mike" w:date="2015-05-14T07:15:00Z"/>
                <w:color w:val="000000"/>
                <w:sz w:val="16"/>
              </w:rPr>
            </w:pPr>
            <w:del w:id="1907" w:author="Mike" w:date="2015-05-14T07:15:00Z">
              <w:r w:rsidDel="00991BB2">
                <w:rPr>
                  <w:rFonts w:ascii="Arial" w:hAnsi="Arial"/>
                  <w:color w:val="000000"/>
                  <w:sz w:val="16"/>
                </w:rPr>
                <w:delText>End of Year Seventeen</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0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09" w:author="Mike" w:date="2015-05-14T07:15:00Z"/>
                <w:color w:val="000000"/>
                <w:sz w:val="16"/>
              </w:rPr>
            </w:pPr>
          </w:p>
        </w:tc>
      </w:tr>
      <w:tr w:rsidR="00F3654D" w:rsidDel="00991BB2" w:rsidTr="00574914">
        <w:trPr>
          <w:jc w:val="center"/>
          <w:del w:id="191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11" w:author="Mike" w:date="2015-05-14T07:15:00Z"/>
                <w:color w:val="000000"/>
                <w:sz w:val="16"/>
              </w:rPr>
            </w:pPr>
            <w:del w:id="1912" w:author="Mike" w:date="2015-05-14T07:15:00Z">
              <w:r w:rsidDel="00991BB2">
                <w:rPr>
                  <w:rFonts w:ascii="Arial" w:hAnsi="Arial"/>
                  <w:color w:val="000000"/>
                  <w:sz w:val="16"/>
                </w:rPr>
                <w:delText>End of Year Eighteen</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1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14" w:author="Mike" w:date="2015-05-14T07:15:00Z"/>
                <w:color w:val="000000"/>
                <w:sz w:val="16"/>
              </w:rPr>
            </w:pPr>
          </w:p>
        </w:tc>
      </w:tr>
      <w:tr w:rsidR="00F3654D" w:rsidDel="00991BB2" w:rsidTr="00574914">
        <w:trPr>
          <w:jc w:val="center"/>
          <w:del w:id="191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16" w:author="Mike" w:date="2015-05-14T07:15:00Z"/>
                <w:color w:val="000000"/>
                <w:sz w:val="16"/>
              </w:rPr>
            </w:pPr>
            <w:del w:id="1917" w:author="Mike" w:date="2015-05-14T07:15:00Z">
              <w:r w:rsidDel="00991BB2">
                <w:rPr>
                  <w:rFonts w:ascii="Arial" w:hAnsi="Arial"/>
                  <w:color w:val="000000"/>
                  <w:sz w:val="16"/>
                </w:rPr>
                <w:delText>End of Year Nineteen</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1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19" w:author="Mike" w:date="2015-05-14T07:15:00Z"/>
                <w:color w:val="000000"/>
                <w:sz w:val="16"/>
              </w:rPr>
            </w:pPr>
          </w:p>
        </w:tc>
      </w:tr>
      <w:tr w:rsidR="00F3654D" w:rsidDel="00991BB2" w:rsidTr="00574914">
        <w:trPr>
          <w:jc w:val="center"/>
          <w:del w:id="192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21" w:author="Mike" w:date="2015-05-14T07:15:00Z"/>
                <w:color w:val="000000"/>
                <w:sz w:val="16"/>
              </w:rPr>
            </w:pPr>
            <w:del w:id="1922" w:author="Mike" w:date="2015-05-14T07:15:00Z">
              <w:r w:rsidDel="00991BB2">
                <w:rPr>
                  <w:rFonts w:ascii="Arial" w:hAnsi="Arial"/>
                  <w:color w:val="000000"/>
                  <w:sz w:val="16"/>
                </w:rPr>
                <w:delText>End of Year Twenty</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2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24" w:author="Mike" w:date="2015-05-14T07:15:00Z"/>
                <w:color w:val="000000"/>
                <w:sz w:val="16"/>
              </w:rPr>
            </w:pPr>
          </w:p>
        </w:tc>
      </w:tr>
      <w:tr w:rsidR="00F3654D" w:rsidDel="00991BB2" w:rsidTr="00574914">
        <w:trPr>
          <w:jc w:val="center"/>
          <w:del w:id="192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26" w:author="Mike" w:date="2015-05-14T07:15:00Z"/>
                <w:color w:val="000000"/>
                <w:sz w:val="16"/>
              </w:rPr>
            </w:pPr>
            <w:del w:id="1927" w:author="Mike" w:date="2015-05-14T07:15:00Z">
              <w:r w:rsidDel="00991BB2">
                <w:rPr>
                  <w:rFonts w:ascii="Arial" w:hAnsi="Arial"/>
                  <w:color w:val="000000"/>
                  <w:sz w:val="16"/>
                </w:rPr>
                <w:delText>End of Year Twenty-one</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2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29" w:author="Mike" w:date="2015-05-14T07:15:00Z"/>
                <w:color w:val="000000"/>
                <w:sz w:val="16"/>
              </w:rPr>
            </w:pPr>
          </w:p>
        </w:tc>
      </w:tr>
      <w:tr w:rsidR="00F3654D" w:rsidDel="00991BB2" w:rsidTr="00574914">
        <w:trPr>
          <w:jc w:val="center"/>
          <w:del w:id="193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31" w:author="Mike" w:date="2015-05-14T07:15:00Z"/>
                <w:color w:val="000000"/>
                <w:sz w:val="16"/>
              </w:rPr>
            </w:pPr>
            <w:del w:id="1932" w:author="Mike" w:date="2015-05-14T07:15:00Z">
              <w:r w:rsidDel="00991BB2">
                <w:rPr>
                  <w:rFonts w:ascii="Arial" w:hAnsi="Arial"/>
                  <w:color w:val="000000"/>
                  <w:sz w:val="16"/>
                </w:rPr>
                <w:delText>End of Year Twenty-two</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3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34" w:author="Mike" w:date="2015-05-14T07:15:00Z"/>
                <w:color w:val="000000"/>
                <w:sz w:val="16"/>
              </w:rPr>
            </w:pPr>
          </w:p>
        </w:tc>
      </w:tr>
      <w:tr w:rsidR="00F3654D" w:rsidDel="00991BB2" w:rsidTr="00574914">
        <w:trPr>
          <w:jc w:val="center"/>
          <w:del w:id="193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36" w:author="Mike" w:date="2015-05-14T07:15:00Z"/>
                <w:color w:val="000000"/>
                <w:sz w:val="16"/>
              </w:rPr>
            </w:pPr>
            <w:del w:id="1937" w:author="Mike" w:date="2015-05-14T07:15:00Z">
              <w:r w:rsidDel="00991BB2">
                <w:rPr>
                  <w:rFonts w:ascii="Arial" w:hAnsi="Arial"/>
                  <w:color w:val="000000"/>
                  <w:sz w:val="16"/>
                </w:rPr>
                <w:delText>End of Year Twenty-three</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3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39" w:author="Mike" w:date="2015-05-14T07:15:00Z"/>
                <w:color w:val="000000"/>
                <w:sz w:val="16"/>
              </w:rPr>
            </w:pPr>
          </w:p>
        </w:tc>
      </w:tr>
      <w:tr w:rsidR="00F3654D" w:rsidDel="00991BB2" w:rsidTr="00574914">
        <w:trPr>
          <w:jc w:val="center"/>
          <w:del w:id="1940"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41" w:author="Mike" w:date="2015-05-14T07:15:00Z"/>
                <w:color w:val="000000"/>
                <w:sz w:val="16"/>
              </w:rPr>
            </w:pPr>
            <w:del w:id="1942" w:author="Mike" w:date="2015-05-14T07:15:00Z">
              <w:r w:rsidDel="00991BB2">
                <w:rPr>
                  <w:rFonts w:ascii="Arial" w:hAnsi="Arial"/>
                  <w:color w:val="000000"/>
                  <w:sz w:val="16"/>
                </w:rPr>
                <w:delText>End of Year Twenty-four</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43"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44" w:author="Mike" w:date="2015-05-14T07:15:00Z"/>
                <w:color w:val="000000"/>
                <w:sz w:val="16"/>
              </w:rPr>
            </w:pPr>
          </w:p>
        </w:tc>
      </w:tr>
      <w:tr w:rsidR="00F3654D" w:rsidDel="00991BB2" w:rsidTr="00574914">
        <w:trPr>
          <w:jc w:val="center"/>
          <w:del w:id="1945" w:author="Mike" w:date="2015-05-14T07:15:00Z"/>
        </w:trPr>
        <w:tc>
          <w:tcPr>
            <w:tcW w:w="4680" w:type="dxa"/>
            <w:tcBorders>
              <w:top w:val="single" w:sz="6" w:space="0" w:color="FFFFFF"/>
              <w:left w:val="single" w:sz="6" w:space="0" w:color="000000"/>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46" w:author="Mike" w:date="2015-05-14T07:15:00Z"/>
                <w:color w:val="000000"/>
                <w:sz w:val="16"/>
              </w:rPr>
            </w:pPr>
            <w:del w:id="1947" w:author="Mike" w:date="2015-05-14T07:15:00Z">
              <w:r w:rsidDel="00991BB2">
                <w:rPr>
                  <w:rFonts w:ascii="Arial" w:hAnsi="Arial"/>
                  <w:color w:val="000000"/>
                  <w:sz w:val="16"/>
                </w:rPr>
                <w:delText>End of Year Twenty-five</w:delText>
              </w:r>
            </w:del>
          </w:p>
        </w:tc>
        <w:tc>
          <w:tcPr>
            <w:tcW w:w="315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48" w:author="Mike" w:date="2015-05-14T07:15:00Z"/>
                <w:color w:val="000000"/>
                <w:sz w:val="16"/>
              </w:rPr>
            </w:pPr>
          </w:p>
        </w:tc>
        <w:tc>
          <w:tcPr>
            <w:tcW w:w="2340" w:type="dxa"/>
            <w:tcBorders>
              <w:top w:val="single" w:sz="6" w:space="0" w:color="FFFFFF"/>
              <w:left w:val="single" w:sz="6" w:space="0" w:color="FFFFFF"/>
              <w:bottom w:val="single" w:sz="6" w:space="0" w:color="000000"/>
              <w:right w:val="single" w:sz="6" w:space="0" w:color="000000"/>
            </w:tcBorders>
          </w:tcPr>
          <w:p w:rsidR="00F3654D" w:rsidDel="00991BB2" w:rsidRDefault="00F3654D" w:rsidP="00574914">
            <w:pPr>
              <w:tabs>
                <w:tab w:val="left" w:pos="-912"/>
                <w:tab w:val="left" w:pos="-720"/>
                <w:tab w:val="left" w:pos="0"/>
                <w:tab w:val="left" w:pos="1050"/>
                <w:tab w:val="left" w:pos="2160"/>
              </w:tabs>
              <w:spacing w:after="19"/>
              <w:jc w:val="both"/>
              <w:rPr>
                <w:del w:id="1949" w:author="Mike" w:date="2015-05-14T07:15:00Z"/>
                <w:color w:val="000000"/>
                <w:sz w:val="16"/>
              </w:rPr>
            </w:pPr>
          </w:p>
        </w:tc>
      </w:tr>
      <w:tr w:rsidR="00F3654D" w:rsidDel="00991BB2" w:rsidTr="00574914">
        <w:trPr>
          <w:jc w:val="center"/>
          <w:del w:id="1950" w:author="Mike" w:date="2015-05-14T07:15:00Z"/>
        </w:trPr>
        <w:tc>
          <w:tcPr>
            <w:tcW w:w="10170" w:type="dxa"/>
            <w:gridSpan w:val="3"/>
            <w:tcBorders>
              <w:top w:val="single" w:sz="6" w:space="0" w:color="FFFFFF"/>
              <w:left w:val="single" w:sz="6" w:space="0" w:color="000000"/>
              <w:bottom w:val="single" w:sz="6" w:space="0" w:color="000000"/>
            </w:tcBorders>
          </w:tcPr>
          <w:p w:rsidR="00F3654D" w:rsidDel="00991BB2" w:rsidRDefault="00F3654D" w:rsidP="00574914">
            <w:pPr>
              <w:tabs>
                <w:tab w:val="left" w:pos="-912"/>
                <w:tab w:val="left" w:pos="-720"/>
                <w:tab w:val="left" w:pos="0"/>
                <w:tab w:val="left" w:pos="278"/>
                <w:tab w:val="left" w:pos="1050"/>
                <w:tab w:val="left" w:pos="2160"/>
              </w:tabs>
              <w:jc w:val="both"/>
              <w:rPr>
                <w:del w:id="1951" w:author="Mike" w:date="2015-05-14T07:15:00Z"/>
                <w:rFonts w:ascii="Arial" w:hAnsi="Arial"/>
                <w:color w:val="000000"/>
                <w:sz w:val="16"/>
              </w:rPr>
            </w:pPr>
            <w:del w:id="1952" w:author="Mike" w:date="2015-05-14T07:15:00Z">
              <w:r w:rsidDel="00991BB2">
                <w:rPr>
                  <w:rFonts w:ascii="Arial" w:hAnsi="Arial"/>
                  <w:color w:val="000000"/>
                  <w:sz w:val="16"/>
                </w:rPr>
                <w:delText>(1)</w:delText>
              </w:r>
              <w:r w:rsidDel="00991BB2">
                <w:rPr>
                  <w:rFonts w:ascii="Arial" w:hAnsi="Arial"/>
                  <w:color w:val="000000"/>
                  <w:sz w:val="16"/>
                </w:rPr>
                <w:tab/>
                <w:delText>Outstanding Capital Investment - A fixed subset of Total Cancellation Ceiling.  Constitutes the remaining unamortized principal on total Amount Financed for each time period specified above plus any prepayment charges, as negotiated for the contract award.</w:delText>
              </w:r>
            </w:del>
          </w:p>
          <w:p w:rsidR="00F3654D" w:rsidDel="00991BB2" w:rsidRDefault="00F3654D" w:rsidP="00574914">
            <w:pPr>
              <w:tabs>
                <w:tab w:val="left" w:pos="-912"/>
                <w:tab w:val="left" w:pos="-720"/>
                <w:tab w:val="left" w:pos="0"/>
                <w:tab w:val="left" w:pos="278"/>
                <w:tab w:val="left" w:pos="1050"/>
                <w:tab w:val="left" w:pos="2160"/>
              </w:tabs>
              <w:jc w:val="both"/>
              <w:rPr>
                <w:del w:id="1953" w:author="Mike" w:date="2015-05-14T07:15:00Z"/>
                <w:rFonts w:ascii="Arial" w:hAnsi="Arial"/>
                <w:color w:val="000000"/>
                <w:sz w:val="16"/>
              </w:rPr>
            </w:pPr>
            <w:del w:id="1954" w:author="Mike" w:date="2015-05-14T07:15:00Z">
              <w:r w:rsidDel="00991BB2">
                <w:rPr>
                  <w:rFonts w:ascii="Arial" w:hAnsi="Arial"/>
                  <w:color w:val="000000"/>
                  <w:sz w:val="16"/>
                </w:rPr>
                <w:delText>(2)</w:delText>
              </w:r>
              <w:r w:rsidDel="00991BB2">
                <w:rPr>
                  <w:rFonts w:ascii="Arial" w:hAnsi="Arial"/>
                  <w:color w:val="000000"/>
                  <w:sz w:val="16"/>
                </w:rPr>
                <w:tab/>
                <w:delText xml:space="preserve"> Cancellation Ceilings for each time period specified above establish the maximum termination liability for that time period. Actual total termination costs will be negotiated.</w:delText>
              </w:r>
            </w:del>
          </w:p>
          <w:p w:rsidR="00F3654D" w:rsidDel="00991BB2" w:rsidRDefault="00F3654D" w:rsidP="00574914">
            <w:pPr>
              <w:tabs>
                <w:tab w:val="left" w:pos="-912"/>
                <w:tab w:val="left" w:pos="-720"/>
                <w:tab w:val="left" w:pos="0"/>
                <w:tab w:val="left" w:pos="278"/>
                <w:tab w:val="left" w:pos="1050"/>
                <w:tab w:val="left" w:pos="2160"/>
              </w:tabs>
              <w:jc w:val="both"/>
              <w:rPr>
                <w:del w:id="1955" w:author="Mike" w:date="2015-05-14T07:15:00Z"/>
                <w:rFonts w:ascii="Arial" w:hAnsi="Arial"/>
                <w:color w:val="000000"/>
                <w:sz w:val="16"/>
              </w:rPr>
            </w:pPr>
            <w:del w:id="1956" w:author="Mike" w:date="2015-05-14T07:15:00Z">
              <w:r w:rsidDel="00991BB2">
                <w:rPr>
                  <w:rFonts w:ascii="Arial" w:hAnsi="Arial"/>
                  <w:color w:val="000000"/>
                  <w:sz w:val="16"/>
                </w:rPr>
                <w:delText>(3)</w:delText>
              </w:r>
              <w:r w:rsidDel="00991BB2">
                <w:rPr>
                  <w:rFonts w:ascii="Arial" w:hAnsi="Arial"/>
                  <w:color w:val="000000"/>
                  <w:sz w:val="16"/>
                </w:rPr>
                <w:tab/>
                <w:delText xml:space="preserve"> The contractor may attach a monthly Financing Termination Liability Schedule which must correspond to the annual amounts submitted above in each year for Outstanding Capital Investment.</w:delText>
              </w:r>
            </w:del>
          </w:p>
          <w:p w:rsidR="00F3654D" w:rsidDel="00991BB2" w:rsidRDefault="00F3654D" w:rsidP="00574914">
            <w:pPr>
              <w:tabs>
                <w:tab w:val="left" w:pos="-912"/>
                <w:tab w:val="left" w:pos="-720"/>
                <w:tab w:val="left" w:pos="0"/>
                <w:tab w:val="left" w:pos="278"/>
                <w:tab w:val="left" w:pos="1050"/>
                <w:tab w:val="left" w:pos="2160"/>
              </w:tabs>
              <w:spacing w:after="19"/>
              <w:jc w:val="both"/>
              <w:rPr>
                <w:del w:id="1957" w:author="Mike" w:date="2015-05-14T07:15:00Z"/>
                <w:color w:val="000000"/>
                <w:sz w:val="16"/>
              </w:rPr>
            </w:pPr>
            <w:del w:id="1958" w:author="Mike" w:date="2015-05-14T07:15:00Z">
              <w:r w:rsidDel="00991BB2">
                <w:rPr>
                  <w:rFonts w:ascii="Arial" w:hAnsi="Arial"/>
                  <w:color w:val="000000"/>
                  <w:sz w:val="16"/>
                </w:rPr>
                <w:delText>(4)</w:delText>
              </w:r>
              <w:r w:rsidDel="00991BB2">
                <w:rPr>
                  <w:rFonts w:ascii="Arial" w:hAnsi="Arial"/>
                  <w:color w:val="000000"/>
                  <w:sz w:val="16"/>
                </w:rPr>
                <w:tab/>
                <w:delText xml:space="preserve"> In the event of contract cancellation or termination for convenience, FAR 52.217-2 or 52.249.2 will apply.  Changes to contract based on mutual agreement of the parties rather than cancellation or termination may use the information in this schedule.</w:delText>
              </w:r>
            </w:del>
          </w:p>
        </w:tc>
      </w:tr>
    </w:tbl>
    <w:p w:rsidR="00F3654D" w:rsidDel="00991BB2" w:rsidRDefault="00F3654D" w:rsidP="00F3654D">
      <w:pPr>
        <w:rPr>
          <w:del w:id="1959" w:author="Mike" w:date="2015-05-14T07:15:00Z"/>
        </w:rPr>
      </w:pPr>
      <w:del w:id="1960" w:author="Mike" w:date="2015-05-14T07:15:00Z">
        <w:r w:rsidDel="00991BB2">
          <w:delText>Explanations/Comments:</w:delText>
        </w:r>
      </w:del>
    </w:p>
    <w:p w:rsidR="00515E0C" w:rsidRDefault="00515E0C"/>
    <w:sectPr w:rsidR="00515E0C" w:rsidSect="00574914">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E9F" w:rsidRDefault="00484E9F" w:rsidP="00DC1A32">
      <w:r>
        <w:separator/>
      </w:r>
    </w:p>
  </w:endnote>
  <w:endnote w:type="continuationSeparator" w:id="0">
    <w:p w:rsidR="00484E9F" w:rsidRDefault="00484E9F" w:rsidP="00DC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MT Black">
    <w:altName w:val="Arial Black"/>
    <w:panose1 w:val="00000000000000000000"/>
    <w:charset w:val="00"/>
    <w:family w:val="swiss"/>
    <w:notTrueType/>
    <w:pitch w:val="variable"/>
    <w:sig w:usb0="00000003" w:usb1="00000000" w:usb2="00000000" w:usb3="00000000" w:csb0="00000001"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w:panose1 w:val="00000000000000000000"/>
    <w:charset w:val="00"/>
    <w:family w:val="auto"/>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GGBD A+ Interstate">
    <w:altName w:val="Interstate"/>
    <w:panose1 w:val="00000000000000000000"/>
    <w:charset w:val="00"/>
    <w:family w:val="swiss"/>
    <w:notTrueType/>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rsidP="005749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1BB2" w:rsidRDefault="00991B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E9F" w:rsidRDefault="00484E9F" w:rsidP="00DC1A32">
      <w:r>
        <w:separator/>
      </w:r>
    </w:p>
  </w:footnote>
  <w:footnote w:type="continuationSeparator" w:id="0">
    <w:p w:rsidR="00484E9F" w:rsidRDefault="00484E9F" w:rsidP="00DC1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Pr="00812759" w:rsidRDefault="00634871" w:rsidP="006D40C5">
    <w:pPr>
      <w:pStyle w:val="Header"/>
      <w:pBdr>
        <w:bottom w:val="single" w:sz="2" w:space="1" w:color="auto"/>
      </w:pBdr>
      <w:jc w:val="left"/>
      <w:rPr>
        <w:rFonts w:ascii="Arial" w:hAnsi="Arial" w:cs="Arial"/>
        <w:sz w:val="20"/>
        <w:szCs w:val="20"/>
      </w:rPr>
    </w:pPr>
    <w:sdt>
      <w:sdtPr>
        <w:rPr>
          <w:rFonts w:ascii="Arial" w:hAnsi="Arial" w:cs="Arial"/>
          <w:sz w:val="20"/>
          <w:szCs w:val="20"/>
        </w:rPr>
        <w:id w:val="90783344"/>
        <w:docPartObj>
          <w:docPartGallery w:val="Watermarks"/>
          <w:docPartUnique/>
        </w:docPartObj>
      </w:sdtPr>
      <w:sdtEndPr/>
      <w:sdtContent>
        <w:r>
          <w:rPr>
            <w:rFonts w:ascii="Arial" w:hAnsi="Arial" w:cs="Arial"/>
            <w:noProof/>
            <w:sz w:val="20"/>
            <w:szCs w:val="2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512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91BB2">
      <w:rPr>
        <w:rFonts w:ascii="Arial" w:hAnsi="Arial" w:cs="Arial"/>
        <w:sz w:val="20"/>
        <w:szCs w:val="20"/>
      </w:rPr>
      <w:t xml:space="preserve">02 Notice of Opportunity Guide, p. </w:t>
    </w:r>
    <w:r w:rsidR="00991BB2" w:rsidRPr="006D40C5">
      <w:rPr>
        <w:rFonts w:ascii="Arial" w:hAnsi="Arial" w:cs="Arial"/>
        <w:sz w:val="20"/>
        <w:szCs w:val="20"/>
      </w:rPr>
      <w:fldChar w:fldCharType="begin"/>
    </w:r>
    <w:r w:rsidR="00991BB2" w:rsidRPr="006D40C5">
      <w:rPr>
        <w:rFonts w:ascii="Arial" w:hAnsi="Arial" w:cs="Arial"/>
        <w:sz w:val="20"/>
        <w:szCs w:val="20"/>
      </w:rPr>
      <w:instrText xml:space="preserve"> PAGE   \* MERGEFORMAT </w:instrText>
    </w:r>
    <w:r w:rsidR="00991BB2" w:rsidRPr="006D40C5">
      <w:rPr>
        <w:rFonts w:ascii="Arial" w:hAnsi="Arial" w:cs="Arial"/>
        <w:sz w:val="20"/>
        <w:szCs w:val="20"/>
      </w:rPr>
      <w:fldChar w:fldCharType="separate"/>
    </w:r>
    <w:r>
      <w:rPr>
        <w:rFonts w:ascii="Arial" w:hAnsi="Arial" w:cs="Arial"/>
        <w:noProof/>
        <w:sz w:val="20"/>
        <w:szCs w:val="20"/>
      </w:rPr>
      <w:t>1</w:t>
    </w:r>
    <w:r w:rsidR="00991BB2" w:rsidRPr="006D40C5">
      <w:rPr>
        <w:rFonts w:ascii="Arial" w:hAnsi="Arial" w:cs="Arial"/>
        <w:sz w:val="20"/>
        <w:szCs w:val="20"/>
      </w:rPr>
      <w:fldChar w:fldCharType="end"/>
    </w:r>
  </w:p>
  <w:p w:rsidR="00991BB2" w:rsidRPr="006D40C5" w:rsidRDefault="00991BB2" w:rsidP="006D40C5">
    <w:pPr>
      <w:pStyle w:val="Header"/>
      <w:rPr>
        <w:szCs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Header"/>
      <w:pBdr>
        <w:bottom w:val="single" w:sz="2" w:space="1" w:color="auto"/>
      </w:pBdr>
      <w:ind w:left="-810" w:right="-720"/>
      <w:jc w:val="left"/>
      <w:rPr>
        <w:rFonts w:ascii="Arial" w:hAnsi="Arial" w:cs="Arial"/>
        <w:sz w:val="20"/>
        <w:szCs w:val="20"/>
      </w:rPr>
    </w:pPr>
    <w:r w:rsidRPr="00727E79">
      <w:rPr>
        <w:rFonts w:ascii="Arial" w:hAnsi="Arial" w:cs="Arial"/>
        <w:sz w:val="20"/>
        <w:szCs w:val="20"/>
      </w:rPr>
      <w:t>02 Attachment 3 – Final Proposal Requirements</w:t>
    </w:r>
    <w:r>
      <w:rPr>
        <w:rFonts w:ascii="Arial" w:hAnsi="Arial" w:cs="Arial"/>
        <w:sz w:val="20"/>
        <w:szCs w:val="20"/>
      </w:rPr>
      <w:t xml:space="preserve">, p. </w:t>
    </w:r>
    <w:r w:rsidRPr="001D66C1">
      <w:rPr>
        <w:rFonts w:ascii="Arial" w:hAnsi="Arial" w:cs="Arial"/>
        <w:sz w:val="20"/>
        <w:szCs w:val="20"/>
      </w:rPr>
      <w:fldChar w:fldCharType="begin"/>
    </w:r>
    <w:r w:rsidRPr="001D66C1">
      <w:rPr>
        <w:rFonts w:ascii="Arial" w:hAnsi="Arial" w:cs="Arial"/>
        <w:sz w:val="20"/>
        <w:szCs w:val="20"/>
      </w:rPr>
      <w:instrText xml:space="preserve"> PAGE   \* MERGEFORMAT </w:instrText>
    </w:r>
    <w:r w:rsidRPr="001D66C1">
      <w:rPr>
        <w:rFonts w:ascii="Arial" w:hAnsi="Arial" w:cs="Arial"/>
        <w:sz w:val="20"/>
        <w:szCs w:val="20"/>
      </w:rPr>
      <w:fldChar w:fldCharType="separate"/>
    </w:r>
    <w:r w:rsidR="00634871">
      <w:rPr>
        <w:rFonts w:ascii="Arial" w:hAnsi="Arial" w:cs="Arial"/>
        <w:noProof/>
        <w:sz w:val="20"/>
        <w:szCs w:val="20"/>
      </w:rPr>
      <w:t>12</w:t>
    </w:r>
    <w:r w:rsidRPr="001D66C1">
      <w:rPr>
        <w:rFonts w:ascii="Arial" w:hAnsi="Arial" w:cs="Arial"/>
        <w:sz w:val="20"/>
        <w:szCs w:val="20"/>
      </w:rPr>
      <w:fldChar w:fldCharType="end"/>
    </w:r>
    <w:r w:rsidRPr="00727E79">
      <w:rPr>
        <w:rFonts w:ascii="Arial" w:hAnsi="Arial" w:cs="Arial"/>
        <w:sz w:val="20"/>
        <w:szCs w:val="20"/>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Header"/>
      <w:pBdr>
        <w:bottom w:val="single" w:sz="2" w:space="1" w:color="auto"/>
      </w:pBdr>
      <w:ind w:left="-360" w:right="-360"/>
      <w:jc w:val="left"/>
      <w:rPr>
        <w:rFonts w:ascii="Arial" w:hAnsi="Arial" w:cs="Arial"/>
        <w:sz w:val="20"/>
        <w:szCs w:val="20"/>
      </w:rPr>
    </w:pPr>
    <w:r w:rsidRPr="00727E79">
      <w:rPr>
        <w:rFonts w:ascii="Arial" w:hAnsi="Arial" w:cs="Arial"/>
        <w:sz w:val="20"/>
        <w:szCs w:val="20"/>
      </w:rPr>
      <w:t>02 Attachment 3 – Final Proposal Requirements</w:t>
    </w:r>
    <w:r>
      <w:rPr>
        <w:rFonts w:ascii="Arial" w:hAnsi="Arial" w:cs="Arial"/>
        <w:sz w:val="20"/>
        <w:szCs w:val="20"/>
      </w:rPr>
      <w:t xml:space="preserve">, p. </w:t>
    </w:r>
    <w:r w:rsidRPr="001D66C1">
      <w:rPr>
        <w:rFonts w:ascii="Arial" w:hAnsi="Arial" w:cs="Arial"/>
        <w:sz w:val="20"/>
        <w:szCs w:val="20"/>
      </w:rPr>
      <w:fldChar w:fldCharType="begin"/>
    </w:r>
    <w:r w:rsidRPr="001D66C1">
      <w:rPr>
        <w:rFonts w:ascii="Arial" w:hAnsi="Arial" w:cs="Arial"/>
        <w:sz w:val="20"/>
        <w:szCs w:val="20"/>
      </w:rPr>
      <w:instrText xml:space="preserve"> PAGE   \* MERGEFORMAT </w:instrText>
    </w:r>
    <w:r w:rsidRPr="001D66C1">
      <w:rPr>
        <w:rFonts w:ascii="Arial" w:hAnsi="Arial" w:cs="Arial"/>
        <w:sz w:val="20"/>
        <w:szCs w:val="20"/>
      </w:rPr>
      <w:fldChar w:fldCharType="separate"/>
    </w:r>
    <w:r w:rsidR="00634871">
      <w:rPr>
        <w:rFonts w:ascii="Arial" w:hAnsi="Arial" w:cs="Arial"/>
        <w:noProof/>
        <w:sz w:val="20"/>
        <w:szCs w:val="20"/>
      </w:rPr>
      <w:t>6</w:t>
    </w:r>
    <w:r w:rsidRPr="001D66C1">
      <w:rPr>
        <w:rFonts w:ascii="Arial" w:hAnsi="Arial" w:cs="Arial"/>
        <w:sz w:val="20"/>
        <w:szCs w:val="20"/>
      </w:rPr>
      <w:fldChar w:fldCharType="end"/>
    </w:r>
    <w:r w:rsidRPr="00727E79">
      <w:rPr>
        <w:rFonts w:ascii="Arial" w:hAnsi="Arial" w:cs="Arial"/>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Pr="00812759" w:rsidRDefault="00991BB2" w:rsidP="006D40C5">
    <w:pPr>
      <w:pStyle w:val="Header"/>
      <w:pBdr>
        <w:bottom w:val="single" w:sz="2" w:space="1" w:color="auto"/>
      </w:pBdr>
      <w:jc w:val="left"/>
      <w:rPr>
        <w:rFonts w:ascii="Arial" w:hAnsi="Arial" w:cs="Arial"/>
        <w:sz w:val="20"/>
        <w:szCs w:val="20"/>
      </w:rPr>
    </w:pPr>
    <w:r>
      <w:rPr>
        <w:rFonts w:ascii="Arial" w:hAnsi="Arial" w:cs="Arial"/>
        <w:sz w:val="20"/>
        <w:szCs w:val="20"/>
      </w:rPr>
      <w:t xml:space="preserve">02 Notice of Opportunity Template, p. </w:t>
    </w:r>
    <w:r w:rsidRPr="006D40C5">
      <w:rPr>
        <w:rFonts w:ascii="Arial" w:hAnsi="Arial" w:cs="Arial"/>
        <w:sz w:val="20"/>
        <w:szCs w:val="20"/>
      </w:rPr>
      <w:fldChar w:fldCharType="begin"/>
    </w:r>
    <w:r w:rsidRPr="006D40C5">
      <w:rPr>
        <w:rFonts w:ascii="Arial" w:hAnsi="Arial" w:cs="Arial"/>
        <w:sz w:val="20"/>
        <w:szCs w:val="20"/>
      </w:rPr>
      <w:instrText xml:space="preserve"> PAGE   \* MERGEFORMAT </w:instrText>
    </w:r>
    <w:r w:rsidRPr="006D40C5">
      <w:rPr>
        <w:rFonts w:ascii="Arial" w:hAnsi="Arial" w:cs="Arial"/>
        <w:sz w:val="20"/>
        <w:szCs w:val="20"/>
      </w:rPr>
      <w:fldChar w:fldCharType="separate"/>
    </w:r>
    <w:r w:rsidR="00634871">
      <w:rPr>
        <w:rFonts w:ascii="Arial" w:hAnsi="Arial" w:cs="Arial"/>
        <w:noProof/>
        <w:sz w:val="20"/>
        <w:szCs w:val="20"/>
      </w:rPr>
      <w:t>2</w:t>
    </w:r>
    <w:r w:rsidRPr="006D40C5">
      <w:rPr>
        <w:rFonts w:ascii="Arial" w:hAnsi="Arial" w:cs="Arial"/>
        <w:sz w:val="20"/>
        <w:szCs w:val="20"/>
      </w:rPr>
      <w:fldChar w:fldCharType="end"/>
    </w:r>
  </w:p>
  <w:p w:rsidR="00991BB2" w:rsidRPr="006D40C5" w:rsidRDefault="00991BB2" w:rsidP="006D40C5">
    <w:pPr>
      <w:pStyle w:val="Header"/>
      <w:rPr>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Header"/>
      <w:pBdr>
        <w:bottom w:val="single" w:sz="2" w:space="1" w:color="auto"/>
      </w:pBdr>
      <w:jc w:val="left"/>
      <w:rPr>
        <w:rFonts w:ascii="Arial" w:hAnsi="Arial" w:cs="Arial"/>
        <w:sz w:val="20"/>
        <w:szCs w:val="20"/>
      </w:rPr>
    </w:pPr>
    <w:r w:rsidRPr="00727E79">
      <w:rPr>
        <w:rFonts w:ascii="Arial" w:hAnsi="Arial" w:cs="Arial"/>
        <w:sz w:val="20"/>
        <w:szCs w:val="20"/>
      </w:rPr>
      <w:t>02 Attachment 1 – Facilities and Energy Data</w:t>
    </w:r>
    <w:r>
      <w:rPr>
        <w:rFonts w:ascii="Arial" w:hAnsi="Arial" w:cs="Arial"/>
        <w:sz w:val="20"/>
        <w:szCs w:val="20"/>
      </w:rPr>
      <w:t xml:space="preserve">, p. </w:t>
    </w:r>
    <w:r w:rsidRPr="001D66C1">
      <w:rPr>
        <w:rFonts w:ascii="Arial" w:hAnsi="Arial" w:cs="Arial"/>
        <w:sz w:val="20"/>
        <w:szCs w:val="20"/>
      </w:rPr>
      <w:fldChar w:fldCharType="begin"/>
    </w:r>
    <w:r w:rsidRPr="001D66C1">
      <w:rPr>
        <w:rFonts w:ascii="Arial" w:hAnsi="Arial" w:cs="Arial"/>
        <w:sz w:val="20"/>
        <w:szCs w:val="20"/>
      </w:rPr>
      <w:instrText xml:space="preserve"> PAGE   \* MERGEFORMAT </w:instrText>
    </w:r>
    <w:r w:rsidRPr="001D66C1">
      <w:rPr>
        <w:rFonts w:ascii="Arial" w:hAnsi="Arial" w:cs="Arial"/>
        <w:sz w:val="20"/>
        <w:szCs w:val="20"/>
      </w:rPr>
      <w:fldChar w:fldCharType="separate"/>
    </w:r>
    <w:r w:rsidR="00634871">
      <w:rPr>
        <w:rFonts w:ascii="Arial" w:hAnsi="Arial" w:cs="Arial"/>
        <w:noProof/>
        <w:sz w:val="20"/>
        <w:szCs w:val="20"/>
      </w:rPr>
      <w:t>3</w:t>
    </w:r>
    <w:r w:rsidRPr="001D66C1">
      <w:rPr>
        <w:rFonts w:ascii="Arial" w:hAnsi="Arial" w:cs="Arial"/>
        <w:sz w:val="20"/>
        <w:szCs w:val="20"/>
      </w:rPr>
      <w:fldChar w:fldCharType="end"/>
    </w:r>
    <w:r w:rsidRPr="00727E79">
      <w:rPr>
        <w:rFonts w:ascii="Arial" w:hAnsi="Arial" w:cs="Arial"/>
        <w:sz w:val="20"/>
        <w:szCs w:val="2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Header"/>
      <w:pBdr>
        <w:bottom w:val="single" w:sz="2" w:space="1" w:color="auto"/>
      </w:pBdr>
      <w:jc w:val="left"/>
      <w:rPr>
        <w:rFonts w:ascii="Arial" w:hAnsi="Arial" w:cs="Arial"/>
        <w:sz w:val="20"/>
        <w:szCs w:val="20"/>
      </w:rPr>
    </w:pPr>
    <w:r w:rsidRPr="00727E79">
      <w:rPr>
        <w:rFonts w:ascii="Arial" w:hAnsi="Arial" w:cs="Arial"/>
        <w:sz w:val="20"/>
        <w:szCs w:val="20"/>
      </w:rPr>
      <w:t>02 Attachment 2 – ESCO Expression of Interest Form</w:t>
    </w:r>
    <w:r>
      <w:rPr>
        <w:rFonts w:ascii="Arial" w:hAnsi="Arial" w:cs="Arial"/>
        <w:sz w:val="20"/>
        <w:szCs w:val="20"/>
      </w:rPr>
      <w:t xml:space="preserve">, p. </w:t>
    </w:r>
    <w:r w:rsidRPr="001D66C1">
      <w:rPr>
        <w:rFonts w:ascii="Arial" w:hAnsi="Arial" w:cs="Arial"/>
        <w:sz w:val="20"/>
        <w:szCs w:val="20"/>
      </w:rPr>
      <w:fldChar w:fldCharType="begin"/>
    </w:r>
    <w:r w:rsidRPr="001D66C1">
      <w:rPr>
        <w:rFonts w:ascii="Arial" w:hAnsi="Arial" w:cs="Arial"/>
        <w:sz w:val="20"/>
        <w:szCs w:val="20"/>
      </w:rPr>
      <w:instrText xml:space="preserve"> PAGE   \* MERGEFORMAT </w:instrText>
    </w:r>
    <w:r w:rsidRPr="001D66C1">
      <w:rPr>
        <w:rFonts w:ascii="Arial" w:hAnsi="Arial" w:cs="Arial"/>
        <w:sz w:val="20"/>
        <w:szCs w:val="20"/>
      </w:rPr>
      <w:fldChar w:fldCharType="separate"/>
    </w:r>
    <w:r w:rsidR="00634871">
      <w:rPr>
        <w:rFonts w:ascii="Arial" w:hAnsi="Arial" w:cs="Arial"/>
        <w:noProof/>
        <w:sz w:val="20"/>
        <w:szCs w:val="20"/>
      </w:rPr>
      <w:t>4</w:t>
    </w:r>
    <w:r w:rsidRPr="001D66C1">
      <w:rPr>
        <w:rFonts w:ascii="Arial" w:hAnsi="Arial" w:cs="Arial"/>
        <w:sz w:val="20"/>
        <w:szCs w:val="20"/>
      </w:rPr>
      <w:fldChar w:fldCharType="end"/>
    </w:r>
    <w:r w:rsidRPr="00727E79">
      <w:rPr>
        <w:rFonts w:ascii="Arial" w:hAnsi="Arial" w:cs="Arial"/>
        <w:sz w:val="20"/>
        <w:szCs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Header"/>
      <w:pBdr>
        <w:bottom w:val="single" w:sz="2" w:space="1" w:color="auto"/>
      </w:pBdr>
      <w:ind w:left="720"/>
      <w:jc w:val="left"/>
      <w:rPr>
        <w:rFonts w:ascii="Arial" w:hAnsi="Arial" w:cs="Arial"/>
        <w:sz w:val="20"/>
        <w:szCs w:val="20"/>
      </w:rPr>
    </w:pPr>
    <w:r w:rsidRPr="00727E79">
      <w:rPr>
        <w:rFonts w:ascii="Arial" w:hAnsi="Arial" w:cs="Arial"/>
        <w:sz w:val="20"/>
        <w:szCs w:val="20"/>
      </w:rPr>
      <w:t>02 Attachment 3 – Final Proposal Requirements</w:t>
    </w:r>
    <w:r>
      <w:rPr>
        <w:rFonts w:ascii="Arial" w:hAnsi="Arial" w:cs="Arial"/>
        <w:sz w:val="20"/>
        <w:szCs w:val="20"/>
      </w:rPr>
      <w:t xml:space="preserve">, p. </w:t>
    </w:r>
    <w:r w:rsidRPr="001D66C1">
      <w:rPr>
        <w:rFonts w:ascii="Arial" w:hAnsi="Arial" w:cs="Arial"/>
        <w:sz w:val="20"/>
        <w:szCs w:val="20"/>
      </w:rPr>
      <w:fldChar w:fldCharType="begin"/>
    </w:r>
    <w:r w:rsidRPr="001D66C1">
      <w:rPr>
        <w:rFonts w:ascii="Arial" w:hAnsi="Arial" w:cs="Arial"/>
        <w:sz w:val="20"/>
        <w:szCs w:val="20"/>
      </w:rPr>
      <w:instrText xml:space="preserve"> PAGE   \* MERGEFORMAT </w:instrText>
    </w:r>
    <w:r w:rsidRPr="001D66C1">
      <w:rPr>
        <w:rFonts w:ascii="Arial" w:hAnsi="Arial" w:cs="Arial"/>
        <w:sz w:val="20"/>
        <w:szCs w:val="20"/>
      </w:rPr>
      <w:fldChar w:fldCharType="separate"/>
    </w:r>
    <w:r w:rsidR="00634871">
      <w:rPr>
        <w:rFonts w:ascii="Arial" w:hAnsi="Arial" w:cs="Arial"/>
        <w:noProof/>
        <w:sz w:val="20"/>
        <w:szCs w:val="20"/>
      </w:rPr>
      <w:t>7</w:t>
    </w:r>
    <w:r w:rsidRPr="001D66C1">
      <w:rPr>
        <w:rFonts w:ascii="Arial" w:hAnsi="Arial" w:cs="Arial"/>
        <w:sz w:val="20"/>
        <w:szCs w:val="20"/>
      </w:rPr>
      <w:fldChar w:fldCharType="end"/>
    </w:r>
    <w:r w:rsidRPr="00727E79">
      <w:rPr>
        <w:rFonts w:ascii="Arial" w:hAnsi="Arial" w:cs="Arial"/>
        <w:sz w:val="20"/>
        <w:szCs w:val="20"/>
      </w:rPr>
      <w:t xml:space="preserve"> </w:t>
    </w:r>
  </w:p>
  <w:p w:rsidR="00991BB2" w:rsidRDefault="00991BB2">
    <w:pPr>
      <w:pStyle w:val="Header"/>
      <w:jc w:val="center"/>
      <w:rPr>
        <w:rFonts w:ascii="Arial" w:hAnsi="Arial" w:cs="Arial"/>
        <w:sz w:val="20"/>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Header"/>
      <w:pBdr>
        <w:bottom w:val="single" w:sz="4" w:space="1" w:color="auto"/>
      </w:pBdr>
      <w:rPr>
        <w:b/>
        <w:bCs/>
      </w:rPr>
    </w:pPr>
    <w:r>
      <w:rPr>
        <w:b/>
        <w:bCs/>
      </w:rPr>
      <w:t>ESPC</w:t>
    </w:r>
  </w:p>
  <w:p w:rsidR="00991BB2" w:rsidRDefault="00991BB2">
    <w:pPr>
      <w:pStyle w:val="Header"/>
      <w:pBdr>
        <w:bottom w:val="single" w:sz="4" w:space="1" w:color="auto"/>
      </w:pBdr>
      <w:rPr>
        <w:b/>
        <w:bCs/>
      </w:rPr>
    </w:pPr>
  </w:p>
  <w:p w:rsidR="00991BB2" w:rsidRDefault="00991BB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Header"/>
      <w:pBdr>
        <w:bottom w:val="single" w:sz="2" w:space="1" w:color="auto"/>
      </w:pBdr>
      <w:ind w:left="270" w:right="360"/>
      <w:jc w:val="left"/>
      <w:rPr>
        <w:rFonts w:ascii="Arial" w:hAnsi="Arial" w:cs="Arial"/>
        <w:sz w:val="20"/>
        <w:szCs w:val="20"/>
      </w:rPr>
    </w:pPr>
  </w:p>
  <w:p w:rsidR="00991BB2" w:rsidRDefault="00991BB2">
    <w:pPr>
      <w:pStyle w:val="Header"/>
      <w:pBdr>
        <w:bottom w:val="single" w:sz="2" w:space="1" w:color="auto"/>
      </w:pBdr>
      <w:ind w:left="270" w:right="360"/>
      <w:jc w:val="left"/>
      <w:rPr>
        <w:rFonts w:ascii="Arial" w:hAnsi="Arial" w:cs="Arial"/>
        <w:sz w:val="20"/>
        <w:szCs w:val="20"/>
      </w:rPr>
    </w:pPr>
    <w:r w:rsidRPr="00727E79">
      <w:rPr>
        <w:rFonts w:ascii="Arial" w:hAnsi="Arial" w:cs="Arial"/>
        <w:sz w:val="20"/>
        <w:szCs w:val="20"/>
      </w:rPr>
      <w:t>02 Attachment 3 – Final Proposal Requirements</w:t>
    </w:r>
    <w:r>
      <w:rPr>
        <w:rFonts w:ascii="Arial" w:hAnsi="Arial" w:cs="Arial"/>
        <w:sz w:val="20"/>
        <w:szCs w:val="20"/>
      </w:rPr>
      <w:t xml:space="preserve">, p. </w:t>
    </w:r>
    <w:r w:rsidRPr="001D66C1">
      <w:rPr>
        <w:rFonts w:ascii="Arial" w:hAnsi="Arial" w:cs="Arial"/>
        <w:sz w:val="20"/>
        <w:szCs w:val="20"/>
      </w:rPr>
      <w:fldChar w:fldCharType="begin"/>
    </w:r>
    <w:r w:rsidRPr="001D66C1">
      <w:rPr>
        <w:rFonts w:ascii="Arial" w:hAnsi="Arial" w:cs="Arial"/>
        <w:sz w:val="20"/>
        <w:szCs w:val="20"/>
      </w:rPr>
      <w:instrText xml:space="preserve"> PAGE   \* MERGEFORMAT </w:instrText>
    </w:r>
    <w:r w:rsidRPr="001D66C1">
      <w:rPr>
        <w:rFonts w:ascii="Arial" w:hAnsi="Arial" w:cs="Arial"/>
        <w:sz w:val="20"/>
        <w:szCs w:val="20"/>
      </w:rPr>
      <w:fldChar w:fldCharType="separate"/>
    </w:r>
    <w:r w:rsidR="00634871">
      <w:rPr>
        <w:rFonts w:ascii="Arial" w:hAnsi="Arial" w:cs="Arial"/>
        <w:noProof/>
        <w:sz w:val="20"/>
        <w:szCs w:val="20"/>
      </w:rPr>
      <w:t>8</w:t>
    </w:r>
    <w:r w:rsidRPr="001D66C1">
      <w:rPr>
        <w:rFonts w:ascii="Arial" w:hAnsi="Arial" w:cs="Arial"/>
        <w:sz w:val="20"/>
        <w:szCs w:val="20"/>
      </w:rPr>
      <w:fldChar w:fldCharType="end"/>
    </w:r>
    <w:r w:rsidRPr="00727E79">
      <w:rPr>
        <w:rFonts w:ascii="Arial" w:hAnsi="Arial" w:cs="Arial"/>
        <w:sz w:val="20"/>
        <w:szCs w:val="20"/>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B2" w:rsidRDefault="00991B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9CCE08E"/>
    <w:lvl w:ilvl="0">
      <w:start w:val="1"/>
      <w:numFmt w:val="decimal"/>
      <w:pStyle w:val="ListNumber2"/>
      <w:lvlText w:val="%1."/>
      <w:lvlJc w:val="left"/>
      <w:pPr>
        <w:tabs>
          <w:tab w:val="num" w:pos="720"/>
        </w:tabs>
        <w:ind w:left="720" w:hanging="360"/>
      </w:pPr>
    </w:lvl>
  </w:abstractNum>
  <w:abstractNum w:abstractNumId="1">
    <w:nsid w:val="FFFFFF80"/>
    <w:multiLevelType w:val="singleLevel"/>
    <w:tmpl w:val="430CA78A"/>
    <w:lvl w:ilvl="0">
      <w:start w:val="1"/>
      <w:numFmt w:val="bullet"/>
      <w:pStyle w:val="ListNumber5"/>
      <w:lvlText w:val=""/>
      <w:lvlJc w:val="left"/>
      <w:pPr>
        <w:tabs>
          <w:tab w:val="num" w:pos="1800"/>
        </w:tabs>
        <w:ind w:left="1800" w:hanging="360"/>
      </w:pPr>
      <w:rPr>
        <w:rFonts w:ascii="Symbol" w:hAnsi="Symbol" w:hint="default"/>
      </w:rPr>
    </w:lvl>
  </w:abstractNum>
  <w:abstractNum w:abstractNumId="2">
    <w:nsid w:val="FFFFFF81"/>
    <w:multiLevelType w:val="singleLevel"/>
    <w:tmpl w:val="1E8E81AC"/>
    <w:lvl w:ilvl="0">
      <w:start w:val="1"/>
      <w:numFmt w:val="bullet"/>
      <w:pStyle w:val="ListNumber4"/>
      <w:lvlText w:val=""/>
      <w:lvlJc w:val="left"/>
      <w:pPr>
        <w:tabs>
          <w:tab w:val="num" w:pos="1440"/>
        </w:tabs>
        <w:ind w:left="1440" w:hanging="360"/>
      </w:pPr>
      <w:rPr>
        <w:rFonts w:ascii="Symbol" w:hAnsi="Symbol" w:hint="default"/>
      </w:rPr>
    </w:lvl>
  </w:abstractNum>
  <w:abstractNum w:abstractNumId="3">
    <w:nsid w:val="FFFFFF88"/>
    <w:multiLevelType w:val="singleLevel"/>
    <w:tmpl w:val="7D7EA7EC"/>
    <w:lvl w:ilvl="0">
      <w:start w:val="1"/>
      <w:numFmt w:val="decimal"/>
      <w:pStyle w:val="ListNumber"/>
      <w:lvlText w:val="%1."/>
      <w:lvlJc w:val="left"/>
      <w:pPr>
        <w:tabs>
          <w:tab w:val="num" w:pos="360"/>
        </w:tabs>
        <w:ind w:left="360" w:hanging="360"/>
      </w:pPr>
    </w:lvl>
  </w:abstractNum>
  <w:abstractNum w:abstractNumId="4">
    <w:nsid w:val="01567E4A"/>
    <w:multiLevelType w:val="hybridMultilevel"/>
    <w:tmpl w:val="DABE3366"/>
    <w:lvl w:ilvl="0" w:tplc="1696C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25E7924"/>
    <w:multiLevelType w:val="hybridMultilevel"/>
    <w:tmpl w:val="37EEF070"/>
    <w:lvl w:ilvl="0" w:tplc="809E9D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B6378"/>
    <w:multiLevelType w:val="hybridMultilevel"/>
    <w:tmpl w:val="A352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0483B"/>
    <w:multiLevelType w:val="hybridMultilevel"/>
    <w:tmpl w:val="22B01F86"/>
    <w:lvl w:ilvl="0" w:tplc="AD5E740C">
      <w:start w:val="1"/>
      <w:numFmt w:val="decimal"/>
      <w:lvlText w:val="%1."/>
      <w:lvlJc w:val="left"/>
      <w:pPr>
        <w:ind w:left="720" w:hanging="360"/>
      </w:pPr>
    </w:lvl>
    <w:lvl w:ilvl="1" w:tplc="647EB508">
      <w:start w:val="1"/>
      <w:numFmt w:val="lowerLetter"/>
      <w:lvlText w:val="%2."/>
      <w:lvlJc w:val="left"/>
      <w:pPr>
        <w:ind w:left="1440" w:hanging="360"/>
      </w:pPr>
    </w:lvl>
    <w:lvl w:ilvl="2" w:tplc="687A8894">
      <w:start w:val="1"/>
      <w:numFmt w:val="lowerRoman"/>
      <w:lvlText w:val="%3."/>
      <w:lvlJc w:val="right"/>
      <w:pPr>
        <w:ind w:left="2160" w:hanging="180"/>
      </w:pPr>
    </w:lvl>
    <w:lvl w:ilvl="3" w:tplc="1DA6D2C8">
      <w:start w:val="1"/>
      <w:numFmt w:val="decimal"/>
      <w:lvlText w:val="%4."/>
      <w:lvlJc w:val="left"/>
      <w:pPr>
        <w:ind w:left="2880" w:hanging="360"/>
      </w:pPr>
    </w:lvl>
    <w:lvl w:ilvl="4" w:tplc="EAEAAAE4">
      <w:start w:val="1"/>
      <w:numFmt w:val="lowerLetter"/>
      <w:lvlText w:val="%5."/>
      <w:lvlJc w:val="left"/>
      <w:pPr>
        <w:ind w:left="3600" w:hanging="360"/>
      </w:pPr>
    </w:lvl>
    <w:lvl w:ilvl="5" w:tplc="564C2662">
      <w:start w:val="1"/>
      <w:numFmt w:val="lowerRoman"/>
      <w:lvlText w:val="%6."/>
      <w:lvlJc w:val="right"/>
      <w:pPr>
        <w:ind w:left="4320" w:hanging="180"/>
      </w:pPr>
    </w:lvl>
    <w:lvl w:ilvl="6" w:tplc="D436D6B6">
      <w:start w:val="1"/>
      <w:numFmt w:val="decimal"/>
      <w:lvlText w:val="%7."/>
      <w:lvlJc w:val="left"/>
      <w:pPr>
        <w:ind w:left="5040" w:hanging="360"/>
      </w:pPr>
    </w:lvl>
    <w:lvl w:ilvl="7" w:tplc="ADA4DDFC">
      <w:start w:val="1"/>
      <w:numFmt w:val="lowerLetter"/>
      <w:lvlText w:val="%8."/>
      <w:lvlJc w:val="left"/>
      <w:pPr>
        <w:ind w:left="5760" w:hanging="360"/>
      </w:pPr>
    </w:lvl>
    <w:lvl w:ilvl="8" w:tplc="898C41B6" w:tentative="1">
      <w:start w:val="1"/>
      <w:numFmt w:val="lowerRoman"/>
      <w:lvlText w:val="%9."/>
      <w:lvlJc w:val="right"/>
      <w:pPr>
        <w:ind w:left="6480" w:hanging="180"/>
      </w:pPr>
    </w:lvl>
  </w:abstractNum>
  <w:abstractNum w:abstractNumId="8">
    <w:nsid w:val="0FC817EC"/>
    <w:multiLevelType w:val="hybridMultilevel"/>
    <w:tmpl w:val="861ECE6A"/>
    <w:lvl w:ilvl="0" w:tplc="4F4478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E16F3B"/>
    <w:multiLevelType w:val="hybridMultilevel"/>
    <w:tmpl w:val="5A24A44A"/>
    <w:lvl w:ilvl="0" w:tplc="A0349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8842F9"/>
    <w:multiLevelType w:val="hybridMultilevel"/>
    <w:tmpl w:val="1D7EED72"/>
    <w:lvl w:ilvl="0" w:tplc="66F406E6">
      <w:numFmt w:val="bullet"/>
      <w:lvlText w:val=""/>
      <w:lvlJc w:val="left"/>
      <w:pPr>
        <w:tabs>
          <w:tab w:val="num" w:pos="1800"/>
        </w:tabs>
        <w:ind w:left="1800" w:hanging="360"/>
      </w:pPr>
      <w:rPr>
        <w:rFonts w:ascii="Symbol" w:eastAsia="Times New Roman" w:hAnsi="Symbol" w:cs="Times New Roman" w:hint="default"/>
      </w:rPr>
    </w:lvl>
    <w:lvl w:ilvl="1" w:tplc="D02A996A">
      <w:numFmt w:val="bullet"/>
      <w:lvlText w:val="-"/>
      <w:lvlJc w:val="left"/>
      <w:pPr>
        <w:tabs>
          <w:tab w:val="num" w:pos="2520"/>
        </w:tabs>
        <w:ind w:left="2520" w:hanging="360"/>
      </w:pPr>
      <w:rPr>
        <w:rFonts w:ascii="Times New Roman" w:eastAsia="Times New Roman" w:hAnsi="Times New Roman" w:cs="Times New Roman"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96036DD"/>
    <w:multiLevelType w:val="hybridMultilevel"/>
    <w:tmpl w:val="183AC22E"/>
    <w:lvl w:ilvl="0" w:tplc="4F4478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DB272B"/>
    <w:multiLevelType w:val="hybridMultilevel"/>
    <w:tmpl w:val="9DC64358"/>
    <w:lvl w:ilvl="0" w:tplc="EBDCDDF0">
      <w:start w:val="1"/>
      <w:numFmt w:val="bullet"/>
      <w:lvlText w:val=""/>
      <w:lvlJc w:val="left"/>
      <w:pPr>
        <w:tabs>
          <w:tab w:val="num" w:pos="2790"/>
        </w:tabs>
        <w:ind w:left="2790" w:firstLine="360"/>
      </w:pPr>
      <w:rPr>
        <w:rFonts w:ascii="Wingdings" w:hAnsi="Wingdings"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3">
    <w:nsid w:val="237037AD"/>
    <w:multiLevelType w:val="hybridMultilevel"/>
    <w:tmpl w:val="738062F6"/>
    <w:lvl w:ilvl="0" w:tplc="5DEED550">
      <w:start w:val="1"/>
      <w:numFmt w:val="bullet"/>
      <w:lvlText w:val=""/>
      <w:lvlJc w:val="left"/>
      <w:pPr>
        <w:ind w:left="720" w:hanging="360"/>
      </w:pPr>
      <w:rPr>
        <w:rFonts w:ascii="Symbol" w:hAnsi="Symbol" w:hint="default"/>
      </w:rPr>
    </w:lvl>
    <w:lvl w:ilvl="1" w:tplc="D69844FE" w:tentative="1">
      <w:start w:val="1"/>
      <w:numFmt w:val="bullet"/>
      <w:lvlText w:val="o"/>
      <w:lvlJc w:val="left"/>
      <w:pPr>
        <w:ind w:left="1440" w:hanging="360"/>
      </w:pPr>
      <w:rPr>
        <w:rFonts w:ascii="Courier New" w:hAnsi="Courier New" w:cs="Courier New" w:hint="default"/>
      </w:rPr>
    </w:lvl>
    <w:lvl w:ilvl="2" w:tplc="5A782D7E" w:tentative="1">
      <w:start w:val="1"/>
      <w:numFmt w:val="bullet"/>
      <w:lvlText w:val=""/>
      <w:lvlJc w:val="left"/>
      <w:pPr>
        <w:ind w:left="2160" w:hanging="360"/>
      </w:pPr>
      <w:rPr>
        <w:rFonts w:ascii="Wingdings" w:hAnsi="Wingdings" w:hint="default"/>
      </w:rPr>
    </w:lvl>
    <w:lvl w:ilvl="3" w:tplc="A75E3192" w:tentative="1">
      <w:start w:val="1"/>
      <w:numFmt w:val="bullet"/>
      <w:lvlText w:val=""/>
      <w:lvlJc w:val="left"/>
      <w:pPr>
        <w:ind w:left="2880" w:hanging="360"/>
      </w:pPr>
      <w:rPr>
        <w:rFonts w:ascii="Symbol" w:hAnsi="Symbol" w:hint="default"/>
      </w:rPr>
    </w:lvl>
    <w:lvl w:ilvl="4" w:tplc="1C6A77C4" w:tentative="1">
      <w:start w:val="1"/>
      <w:numFmt w:val="bullet"/>
      <w:lvlText w:val="o"/>
      <w:lvlJc w:val="left"/>
      <w:pPr>
        <w:ind w:left="3600" w:hanging="360"/>
      </w:pPr>
      <w:rPr>
        <w:rFonts w:ascii="Courier New" w:hAnsi="Courier New" w:cs="Courier New" w:hint="default"/>
      </w:rPr>
    </w:lvl>
    <w:lvl w:ilvl="5" w:tplc="260E42E4" w:tentative="1">
      <w:start w:val="1"/>
      <w:numFmt w:val="bullet"/>
      <w:lvlText w:val=""/>
      <w:lvlJc w:val="left"/>
      <w:pPr>
        <w:ind w:left="4320" w:hanging="360"/>
      </w:pPr>
      <w:rPr>
        <w:rFonts w:ascii="Wingdings" w:hAnsi="Wingdings" w:hint="default"/>
      </w:rPr>
    </w:lvl>
    <w:lvl w:ilvl="6" w:tplc="A6E09236" w:tentative="1">
      <w:start w:val="1"/>
      <w:numFmt w:val="bullet"/>
      <w:lvlText w:val=""/>
      <w:lvlJc w:val="left"/>
      <w:pPr>
        <w:ind w:left="5040" w:hanging="360"/>
      </w:pPr>
      <w:rPr>
        <w:rFonts w:ascii="Symbol" w:hAnsi="Symbol" w:hint="default"/>
      </w:rPr>
    </w:lvl>
    <w:lvl w:ilvl="7" w:tplc="9D401DE2" w:tentative="1">
      <w:start w:val="1"/>
      <w:numFmt w:val="bullet"/>
      <w:lvlText w:val="o"/>
      <w:lvlJc w:val="left"/>
      <w:pPr>
        <w:ind w:left="5760" w:hanging="360"/>
      </w:pPr>
      <w:rPr>
        <w:rFonts w:ascii="Courier New" w:hAnsi="Courier New" w:cs="Courier New" w:hint="default"/>
      </w:rPr>
    </w:lvl>
    <w:lvl w:ilvl="8" w:tplc="E1E255E6" w:tentative="1">
      <w:start w:val="1"/>
      <w:numFmt w:val="bullet"/>
      <w:lvlText w:val=""/>
      <w:lvlJc w:val="left"/>
      <w:pPr>
        <w:ind w:left="6480" w:hanging="360"/>
      </w:pPr>
      <w:rPr>
        <w:rFonts w:ascii="Wingdings" w:hAnsi="Wingdings" w:hint="default"/>
      </w:rPr>
    </w:lvl>
  </w:abstractNum>
  <w:abstractNum w:abstractNumId="14">
    <w:nsid w:val="27ED7A90"/>
    <w:multiLevelType w:val="hybridMultilevel"/>
    <w:tmpl w:val="37EEF070"/>
    <w:lvl w:ilvl="0" w:tplc="809E9D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4D7321"/>
    <w:multiLevelType w:val="hybridMultilevel"/>
    <w:tmpl w:val="037E6530"/>
    <w:lvl w:ilvl="0" w:tplc="FBBC1FCC">
      <w:start w:val="1"/>
      <w:numFmt w:val="bullet"/>
      <w:pStyle w:val="ListBullet"/>
      <w:lvlText w:val=""/>
      <w:lvlJc w:val="left"/>
      <w:pPr>
        <w:tabs>
          <w:tab w:val="num" w:pos="720"/>
        </w:tabs>
        <w:ind w:left="720" w:hanging="360"/>
      </w:pPr>
      <w:rPr>
        <w:rFonts w:ascii="Symbol" w:hAnsi="Symbol" w:hint="default"/>
      </w:rPr>
    </w:lvl>
    <w:lvl w:ilvl="1" w:tplc="2640B176" w:tentative="1">
      <w:start w:val="1"/>
      <w:numFmt w:val="bullet"/>
      <w:lvlText w:val="o"/>
      <w:lvlJc w:val="left"/>
      <w:pPr>
        <w:tabs>
          <w:tab w:val="num" w:pos="1440"/>
        </w:tabs>
        <w:ind w:left="1440" w:hanging="360"/>
      </w:pPr>
      <w:rPr>
        <w:rFonts w:ascii="Courier New" w:hAnsi="Courier New" w:hint="default"/>
      </w:rPr>
    </w:lvl>
    <w:lvl w:ilvl="2" w:tplc="7A847968" w:tentative="1">
      <w:start w:val="1"/>
      <w:numFmt w:val="bullet"/>
      <w:lvlText w:val=""/>
      <w:lvlJc w:val="left"/>
      <w:pPr>
        <w:tabs>
          <w:tab w:val="num" w:pos="2160"/>
        </w:tabs>
        <w:ind w:left="2160" w:hanging="360"/>
      </w:pPr>
      <w:rPr>
        <w:rFonts w:ascii="Wingdings" w:hAnsi="Wingdings" w:hint="default"/>
      </w:rPr>
    </w:lvl>
    <w:lvl w:ilvl="3" w:tplc="27B0E602" w:tentative="1">
      <w:start w:val="1"/>
      <w:numFmt w:val="bullet"/>
      <w:lvlText w:val=""/>
      <w:lvlJc w:val="left"/>
      <w:pPr>
        <w:tabs>
          <w:tab w:val="num" w:pos="2880"/>
        </w:tabs>
        <w:ind w:left="2880" w:hanging="360"/>
      </w:pPr>
      <w:rPr>
        <w:rFonts w:ascii="Symbol" w:hAnsi="Symbol" w:hint="default"/>
      </w:rPr>
    </w:lvl>
    <w:lvl w:ilvl="4" w:tplc="7CE624D2" w:tentative="1">
      <w:start w:val="1"/>
      <w:numFmt w:val="bullet"/>
      <w:lvlText w:val="o"/>
      <w:lvlJc w:val="left"/>
      <w:pPr>
        <w:tabs>
          <w:tab w:val="num" w:pos="3600"/>
        </w:tabs>
        <w:ind w:left="3600" w:hanging="360"/>
      </w:pPr>
      <w:rPr>
        <w:rFonts w:ascii="Courier New" w:hAnsi="Courier New" w:hint="default"/>
      </w:rPr>
    </w:lvl>
    <w:lvl w:ilvl="5" w:tplc="D646B978" w:tentative="1">
      <w:start w:val="1"/>
      <w:numFmt w:val="bullet"/>
      <w:lvlText w:val=""/>
      <w:lvlJc w:val="left"/>
      <w:pPr>
        <w:tabs>
          <w:tab w:val="num" w:pos="4320"/>
        </w:tabs>
        <w:ind w:left="4320" w:hanging="360"/>
      </w:pPr>
      <w:rPr>
        <w:rFonts w:ascii="Wingdings" w:hAnsi="Wingdings" w:hint="default"/>
      </w:rPr>
    </w:lvl>
    <w:lvl w:ilvl="6" w:tplc="C3A07EBA" w:tentative="1">
      <w:start w:val="1"/>
      <w:numFmt w:val="bullet"/>
      <w:lvlText w:val=""/>
      <w:lvlJc w:val="left"/>
      <w:pPr>
        <w:tabs>
          <w:tab w:val="num" w:pos="5040"/>
        </w:tabs>
        <w:ind w:left="5040" w:hanging="360"/>
      </w:pPr>
      <w:rPr>
        <w:rFonts w:ascii="Symbol" w:hAnsi="Symbol" w:hint="default"/>
      </w:rPr>
    </w:lvl>
    <w:lvl w:ilvl="7" w:tplc="122A401C" w:tentative="1">
      <w:start w:val="1"/>
      <w:numFmt w:val="bullet"/>
      <w:lvlText w:val="o"/>
      <w:lvlJc w:val="left"/>
      <w:pPr>
        <w:tabs>
          <w:tab w:val="num" w:pos="5760"/>
        </w:tabs>
        <w:ind w:left="5760" w:hanging="360"/>
      </w:pPr>
      <w:rPr>
        <w:rFonts w:ascii="Courier New" w:hAnsi="Courier New" w:hint="default"/>
      </w:rPr>
    </w:lvl>
    <w:lvl w:ilvl="8" w:tplc="EA2889E4" w:tentative="1">
      <w:start w:val="1"/>
      <w:numFmt w:val="bullet"/>
      <w:lvlText w:val=""/>
      <w:lvlJc w:val="left"/>
      <w:pPr>
        <w:tabs>
          <w:tab w:val="num" w:pos="6480"/>
        </w:tabs>
        <w:ind w:left="6480" w:hanging="360"/>
      </w:pPr>
      <w:rPr>
        <w:rFonts w:ascii="Wingdings" w:hAnsi="Wingdings" w:hint="default"/>
      </w:rPr>
    </w:lvl>
  </w:abstractNum>
  <w:abstractNum w:abstractNumId="16">
    <w:nsid w:val="2D137D54"/>
    <w:multiLevelType w:val="hybridMultilevel"/>
    <w:tmpl w:val="BB9E315C"/>
    <w:lvl w:ilvl="0" w:tplc="173CA15C">
      <w:start w:val="1"/>
      <w:numFmt w:val="bullet"/>
      <w:lvlText w:val=""/>
      <w:lvlJc w:val="left"/>
      <w:pPr>
        <w:ind w:left="720" w:hanging="360"/>
      </w:pPr>
      <w:rPr>
        <w:rFonts w:ascii="Symbol" w:hAnsi="Symbol" w:hint="default"/>
      </w:rPr>
    </w:lvl>
    <w:lvl w:ilvl="1" w:tplc="B3C8932E" w:tentative="1">
      <w:start w:val="1"/>
      <w:numFmt w:val="bullet"/>
      <w:lvlText w:val="o"/>
      <w:lvlJc w:val="left"/>
      <w:pPr>
        <w:ind w:left="1440" w:hanging="360"/>
      </w:pPr>
      <w:rPr>
        <w:rFonts w:ascii="Courier New" w:hAnsi="Courier New" w:cs="Courier New" w:hint="default"/>
      </w:rPr>
    </w:lvl>
    <w:lvl w:ilvl="2" w:tplc="D214F0EA" w:tentative="1">
      <w:start w:val="1"/>
      <w:numFmt w:val="bullet"/>
      <w:lvlText w:val=""/>
      <w:lvlJc w:val="left"/>
      <w:pPr>
        <w:ind w:left="2160" w:hanging="360"/>
      </w:pPr>
      <w:rPr>
        <w:rFonts w:ascii="Wingdings" w:hAnsi="Wingdings" w:hint="default"/>
      </w:rPr>
    </w:lvl>
    <w:lvl w:ilvl="3" w:tplc="E5021F34" w:tentative="1">
      <w:start w:val="1"/>
      <w:numFmt w:val="bullet"/>
      <w:lvlText w:val=""/>
      <w:lvlJc w:val="left"/>
      <w:pPr>
        <w:ind w:left="2880" w:hanging="360"/>
      </w:pPr>
      <w:rPr>
        <w:rFonts w:ascii="Symbol" w:hAnsi="Symbol" w:hint="default"/>
      </w:rPr>
    </w:lvl>
    <w:lvl w:ilvl="4" w:tplc="73AC0D4E" w:tentative="1">
      <w:start w:val="1"/>
      <w:numFmt w:val="bullet"/>
      <w:lvlText w:val="o"/>
      <w:lvlJc w:val="left"/>
      <w:pPr>
        <w:ind w:left="3600" w:hanging="360"/>
      </w:pPr>
      <w:rPr>
        <w:rFonts w:ascii="Courier New" w:hAnsi="Courier New" w:cs="Courier New" w:hint="default"/>
      </w:rPr>
    </w:lvl>
    <w:lvl w:ilvl="5" w:tplc="AF2A7F2A" w:tentative="1">
      <w:start w:val="1"/>
      <w:numFmt w:val="bullet"/>
      <w:lvlText w:val=""/>
      <w:lvlJc w:val="left"/>
      <w:pPr>
        <w:ind w:left="4320" w:hanging="360"/>
      </w:pPr>
      <w:rPr>
        <w:rFonts w:ascii="Wingdings" w:hAnsi="Wingdings" w:hint="default"/>
      </w:rPr>
    </w:lvl>
    <w:lvl w:ilvl="6" w:tplc="CD246002" w:tentative="1">
      <w:start w:val="1"/>
      <w:numFmt w:val="bullet"/>
      <w:lvlText w:val=""/>
      <w:lvlJc w:val="left"/>
      <w:pPr>
        <w:ind w:left="5040" w:hanging="360"/>
      </w:pPr>
      <w:rPr>
        <w:rFonts w:ascii="Symbol" w:hAnsi="Symbol" w:hint="default"/>
      </w:rPr>
    </w:lvl>
    <w:lvl w:ilvl="7" w:tplc="9968AD8E" w:tentative="1">
      <w:start w:val="1"/>
      <w:numFmt w:val="bullet"/>
      <w:lvlText w:val="o"/>
      <w:lvlJc w:val="left"/>
      <w:pPr>
        <w:ind w:left="5760" w:hanging="360"/>
      </w:pPr>
      <w:rPr>
        <w:rFonts w:ascii="Courier New" w:hAnsi="Courier New" w:cs="Courier New" w:hint="default"/>
      </w:rPr>
    </w:lvl>
    <w:lvl w:ilvl="8" w:tplc="BD143F86" w:tentative="1">
      <w:start w:val="1"/>
      <w:numFmt w:val="bullet"/>
      <w:lvlText w:val=""/>
      <w:lvlJc w:val="left"/>
      <w:pPr>
        <w:ind w:left="6480" w:hanging="360"/>
      </w:pPr>
      <w:rPr>
        <w:rFonts w:ascii="Wingdings" w:hAnsi="Wingdings" w:hint="default"/>
      </w:rPr>
    </w:lvl>
  </w:abstractNum>
  <w:abstractNum w:abstractNumId="17">
    <w:nsid w:val="3B2E1F1C"/>
    <w:multiLevelType w:val="hybridMultilevel"/>
    <w:tmpl w:val="66B6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76767F"/>
    <w:multiLevelType w:val="singleLevel"/>
    <w:tmpl w:val="04090005"/>
    <w:lvl w:ilvl="0">
      <w:start w:val="1"/>
      <w:numFmt w:val="bullet"/>
      <w:pStyle w:val="Bullets"/>
      <w:lvlText w:val=""/>
      <w:lvlJc w:val="left"/>
      <w:pPr>
        <w:tabs>
          <w:tab w:val="num" w:pos="360"/>
        </w:tabs>
        <w:ind w:left="360" w:hanging="360"/>
      </w:pPr>
      <w:rPr>
        <w:rFonts w:ascii="Wingdings" w:hAnsi="Wingdings" w:hint="default"/>
      </w:rPr>
    </w:lvl>
  </w:abstractNum>
  <w:abstractNum w:abstractNumId="19">
    <w:nsid w:val="4E3350B0"/>
    <w:multiLevelType w:val="hybridMultilevel"/>
    <w:tmpl w:val="7644B2EE"/>
    <w:lvl w:ilvl="0" w:tplc="4F4478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E952FE"/>
    <w:multiLevelType w:val="hybridMultilevel"/>
    <w:tmpl w:val="14C4E21A"/>
    <w:lvl w:ilvl="0" w:tplc="BA8643D0">
      <w:start w:val="1"/>
      <w:numFmt w:val="bullet"/>
      <w:pStyle w:val="TableBullet"/>
      <w:lvlText w:val=""/>
      <w:lvlJc w:val="left"/>
      <w:pPr>
        <w:tabs>
          <w:tab w:val="num" w:pos="216"/>
        </w:tabs>
        <w:ind w:left="216" w:hanging="216"/>
      </w:pPr>
      <w:rPr>
        <w:rFonts w:ascii="Symbol" w:hAnsi="Symbol" w:hint="default"/>
        <w:color w:val="003366"/>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510B5470"/>
    <w:multiLevelType w:val="hybridMultilevel"/>
    <w:tmpl w:val="2E0830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91416D4"/>
    <w:multiLevelType w:val="hybridMultilevel"/>
    <w:tmpl w:val="14C04D68"/>
    <w:lvl w:ilvl="0" w:tplc="9EDE1F08">
      <w:numFmt w:val="bullet"/>
      <w:lvlText w:val="•"/>
      <w:lvlJc w:val="left"/>
      <w:pPr>
        <w:ind w:left="1080" w:hanging="360"/>
      </w:pPr>
      <w:rPr>
        <w:rFonts w:ascii="Calibri" w:eastAsiaTheme="minorHAnsi" w:hAnsi="Calibri" w:cstheme="minorBidi" w:hint="default"/>
      </w:rPr>
    </w:lvl>
    <w:lvl w:ilvl="1" w:tplc="C65A27DA" w:tentative="1">
      <w:start w:val="1"/>
      <w:numFmt w:val="lowerLetter"/>
      <w:lvlText w:val="%2."/>
      <w:lvlJc w:val="left"/>
      <w:pPr>
        <w:ind w:left="1800" w:hanging="360"/>
      </w:pPr>
    </w:lvl>
    <w:lvl w:ilvl="2" w:tplc="5A6E99B2" w:tentative="1">
      <w:start w:val="1"/>
      <w:numFmt w:val="lowerRoman"/>
      <w:lvlText w:val="%3."/>
      <w:lvlJc w:val="right"/>
      <w:pPr>
        <w:ind w:left="2520" w:hanging="180"/>
      </w:pPr>
    </w:lvl>
    <w:lvl w:ilvl="3" w:tplc="C2BAD064" w:tentative="1">
      <w:start w:val="1"/>
      <w:numFmt w:val="decimal"/>
      <w:lvlText w:val="%4."/>
      <w:lvlJc w:val="left"/>
      <w:pPr>
        <w:ind w:left="3240" w:hanging="360"/>
      </w:pPr>
    </w:lvl>
    <w:lvl w:ilvl="4" w:tplc="20EECABA" w:tentative="1">
      <w:start w:val="1"/>
      <w:numFmt w:val="lowerLetter"/>
      <w:lvlText w:val="%5."/>
      <w:lvlJc w:val="left"/>
      <w:pPr>
        <w:ind w:left="3960" w:hanging="360"/>
      </w:pPr>
    </w:lvl>
    <w:lvl w:ilvl="5" w:tplc="C89CA200" w:tentative="1">
      <w:start w:val="1"/>
      <w:numFmt w:val="lowerRoman"/>
      <w:lvlText w:val="%6."/>
      <w:lvlJc w:val="right"/>
      <w:pPr>
        <w:ind w:left="4680" w:hanging="180"/>
      </w:pPr>
    </w:lvl>
    <w:lvl w:ilvl="6" w:tplc="887A3FAC" w:tentative="1">
      <w:start w:val="1"/>
      <w:numFmt w:val="decimal"/>
      <w:lvlText w:val="%7."/>
      <w:lvlJc w:val="left"/>
      <w:pPr>
        <w:ind w:left="5400" w:hanging="360"/>
      </w:pPr>
    </w:lvl>
    <w:lvl w:ilvl="7" w:tplc="16C4B7D2" w:tentative="1">
      <w:start w:val="1"/>
      <w:numFmt w:val="lowerLetter"/>
      <w:lvlText w:val="%8."/>
      <w:lvlJc w:val="left"/>
      <w:pPr>
        <w:ind w:left="6120" w:hanging="360"/>
      </w:pPr>
    </w:lvl>
    <w:lvl w:ilvl="8" w:tplc="7CBCBFC6" w:tentative="1">
      <w:start w:val="1"/>
      <w:numFmt w:val="lowerRoman"/>
      <w:lvlText w:val="%9."/>
      <w:lvlJc w:val="right"/>
      <w:pPr>
        <w:ind w:left="6840" w:hanging="180"/>
      </w:pPr>
    </w:lvl>
  </w:abstractNum>
  <w:abstractNum w:abstractNumId="23">
    <w:nsid w:val="60D45EEB"/>
    <w:multiLevelType w:val="hybridMultilevel"/>
    <w:tmpl w:val="DE26E600"/>
    <w:lvl w:ilvl="0" w:tplc="64AA4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343AE3"/>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b/>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nsid w:val="658E3E5F"/>
    <w:multiLevelType w:val="multilevel"/>
    <w:tmpl w:val="980EF00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720" w:firstLine="0"/>
      </w:pPr>
      <w:rPr>
        <w:rFonts w:hint="default"/>
        <w:b w:val="0"/>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nsid w:val="65D32020"/>
    <w:multiLevelType w:val="hybridMultilevel"/>
    <w:tmpl w:val="9F4CC352"/>
    <w:lvl w:ilvl="0" w:tplc="04090017">
      <w:start w:val="1"/>
      <w:numFmt w:val="bullet"/>
      <w:lvlText w:val=""/>
      <w:lvlJc w:val="left"/>
      <w:pPr>
        <w:ind w:left="720" w:hanging="360"/>
      </w:pPr>
      <w:rPr>
        <w:rFonts w:ascii="Symbol" w:hAnsi="Symbol" w:hint="default"/>
      </w:rPr>
    </w:lvl>
    <w:lvl w:ilvl="1" w:tplc="04090011">
      <w:start w:val="1"/>
      <w:numFmt w:val="bullet"/>
      <w:lvlText w:val="o"/>
      <w:lvlJc w:val="left"/>
      <w:pPr>
        <w:ind w:left="1440" w:hanging="360"/>
      </w:pPr>
      <w:rPr>
        <w:rFonts w:ascii="Courier New" w:hAnsi="Courier New" w:cs="Courier New" w:hint="default"/>
      </w:rPr>
    </w:lvl>
    <w:lvl w:ilvl="2" w:tplc="A4283846">
      <w:start w:val="1"/>
      <w:numFmt w:val="bullet"/>
      <w:lvlText w:val=""/>
      <w:lvlJc w:val="left"/>
      <w:pPr>
        <w:ind w:left="2160" w:hanging="360"/>
      </w:pPr>
      <w:rPr>
        <w:rFonts w:ascii="Wingdings" w:hAnsi="Wingdings" w:hint="default"/>
      </w:rPr>
    </w:lvl>
    <w:lvl w:ilvl="3" w:tplc="1B34E702"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6CE01D2B"/>
    <w:multiLevelType w:val="hybridMultilevel"/>
    <w:tmpl w:val="03089C66"/>
    <w:lvl w:ilvl="0" w:tplc="04090001">
      <w:start w:val="1"/>
      <w:numFmt w:val="bullet"/>
      <w:pStyle w:val="ListBulleted"/>
      <w:lvlText w:val=""/>
      <w:lvlJc w:val="left"/>
      <w:pPr>
        <w:tabs>
          <w:tab w:val="num" w:pos="576"/>
        </w:tabs>
        <w:ind w:left="576" w:hanging="360"/>
      </w:pPr>
      <w:rPr>
        <w:rFonts w:ascii="Symbol" w:hAnsi="Symbol" w:hint="default"/>
        <w:b w:val="0"/>
        <w:i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1575F65"/>
    <w:multiLevelType w:val="hybridMultilevel"/>
    <w:tmpl w:val="C3646596"/>
    <w:lvl w:ilvl="0" w:tplc="F7D2EAB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792232"/>
    <w:multiLevelType w:val="hybridMultilevel"/>
    <w:tmpl w:val="29C4A7AA"/>
    <w:lvl w:ilvl="0" w:tplc="2D14BC22">
      <w:start w:val="1"/>
      <w:numFmt w:val="bullet"/>
      <w:lvlText w:val="●"/>
      <w:lvlJc w:val="left"/>
      <w:pPr>
        <w:ind w:left="720" w:hanging="360"/>
      </w:pPr>
      <w:rPr>
        <w:rFonts w:ascii="Arial" w:hAnsi="Arial"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D15BB3"/>
    <w:multiLevelType w:val="hybridMultilevel"/>
    <w:tmpl w:val="CE262894"/>
    <w:lvl w:ilvl="0" w:tplc="5B9AA0D6">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7C0D4290"/>
    <w:multiLevelType w:val="hybridMultilevel"/>
    <w:tmpl w:val="B4E6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5838CB"/>
    <w:multiLevelType w:val="hybridMultilevel"/>
    <w:tmpl w:val="54F6D80E"/>
    <w:lvl w:ilvl="0" w:tplc="04090001">
      <w:start w:val="1"/>
      <w:numFmt w:val="lowerLetter"/>
      <w:lvlText w:val="(%1)"/>
      <w:lvlJc w:val="left"/>
      <w:pPr>
        <w:tabs>
          <w:tab w:val="num" w:pos="1800"/>
        </w:tabs>
        <w:ind w:left="1800" w:hanging="360"/>
      </w:pPr>
      <w:rPr>
        <w:rFonts w:hint="default"/>
      </w:rPr>
    </w:lvl>
    <w:lvl w:ilvl="1" w:tplc="04090003" w:tentative="1">
      <w:start w:val="1"/>
      <w:numFmt w:val="lowerLetter"/>
      <w:pStyle w:val="bullets0"/>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num w:numId="1">
    <w:abstractNumId w:val="5"/>
  </w:num>
  <w:num w:numId="2">
    <w:abstractNumId w:val="17"/>
  </w:num>
  <w:num w:numId="3">
    <w:abstractNumId w:val="31"/>
  </w:num>
  <w:num w:numId="4">
    <w:abstractNumId w:val="13"/>
  </w:num>
  <w:num w:numId="5">
    <w:abstractNumId w:val="16"/>
  </w:num>
  <w:num w:numId="6">
    <w:abstractNumId w:val="26"/>
  </w:num>
  <w:num w:numId="7">
    <w:abstractNumId w:val="30"/>
  </w:num>
  <w:num w:numId="8">
    <w:abstractNumId w:val="14"/>
  </w:num>
  <w:num w:numId="9">
    <w:abstractNumId w:val="8"/>
  </w:num>
  <w:num w:numId="10">
    <w:abstractNumId w:val="12"/>
  </w:num>
  <w:num w:numId="11">
    <w:abstractNumId w:val="18"/>
  </w:num>
  <w:num w:numId="12">
    <w:abstractNumId w:val="15"/>
  </w:num>
  <w:num w:numId="13">
    <w:abstractNumId w:val="3"/>
  </w:num>
  <w:num w:numId="14">
    <w:abstractNumId w:val="27"/>
  </w:num>
  <w:num w:numId="15">
    <w:abstractNumId w:val="7"/>
  </w:num>
  <w:num w:numId="16">
    <w:abstractNumId w:val="22"/>
  </w:num>
  <w:num w:numId="17">
    <w:abstractNumId w:val="32"/>
  </w:num>
  <w:num w:numId="18">
    <w:abstractNumId w:val="2"/>
  </w:num>
  <w:num w:numId="19">
    <w:abstractNumId w:val="1"/>
  </w:num>
  <w:num w:numId="20">
    <w:abstractNumId w:val="0"/>
  </w:num>
  <w:num w:numId="21">
    <w:abstractNumId w:val="28"/>
  </w:num>
  <w:num w:numId="22">
    <w:abstractNumId w:val="20"/>
  </w:num>
  <w:num w:numId="23">
    <w:abstractNumId w:val="24"/>
  </w:num>
  <w:num w:numId="24">
    <w:abstractNumId w:val="29"/>
  </w:num>
  <w:num w:numId="25">
    <w:abstractNumId w:val="10"/>
  </w:num>
  <w:num w:numId="26">
    <w:abstractNumId w:val="25"/>
  </w:num>
  <w:num w:numId="27">
    <w:abstractNumId w:val="23"/>
  </w:num>
  <w:num w:numId="28">
    <w:abstractNumId w:val="21"/>
  </w:num>
  <w:num w:numId="29">
    <w:abstractNumId w:val="4"/>
  </w:num>
  <w:num w:numId="30">
    <w:abstractNumId w:val="9"/>
  </w:num>
  <w:num w:numId="31">
    <w:abstractNumId w:val="6"/>
  </w:num>
  <w:num w:numId="32">
    <w:abstractNumId w:val="1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revisionView w:markup="0"/>
  <w:trackRevisions/>
  <w:defaultTabStop w:val="720"/>
  <w:drawingGridHorizontalSpacing w:val="110"/>
  <w:displayHorizontalDrawingGridEvery w:val="2"/>
  <w:characterSpacingControl w:val="doNotCompress"/>
  <w:hdrShapeDefaults>
    <o:shapedefaults v:ext="edit" spidmax="5122"/>
    <o:shapelayout v:ext="edit">
      <o:idmap v:ext="edit" data="5"/>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32"/>
    <w:rsid w:val="000223E9"/>
    <w:rsid w:val="0006097C"/>
    <w:rsid w:val="00080873"/>
    <w:rsid w:val="00085EE1"/>
    <w:rsid w:val="00097826"/>
    <w:rsid w:val="000A0BA3"/>
    <w:rsid w:val="000A5385"/>
    <w:rsid w:val="000B170B"/>
    <w:rsid w:val="000B2A78"/>
    <w:rsid w:val="00104112"/>
    <w:rsid w:val="00122801"/>
    <w:rsid w:val="00147496"/>
    <w:rsid w:val="00151574"/>
    <w:rsid w:val="00156686"/>
    <w:rsid w:val="001745FC"/>
    <w:rsid w:val="001915D2"/>
    <w:rsid w:val="001D66C1"/>
    <w:rsid w:val="001E2CC3"/>
    <w:rsid w:val="001E5AAD"/>
    <w:rsid w:val="001F7A8C"/>
    <w:rsid w:val="00243375"/>
    <w:rsid w:val="00294CF0"/>
    <w:rsid w:val="002B1EBB"/>
    <w:rsid w:val="002E3930"/>
    <w:rsid w:val="002F04AF"/>
    <w:rsid w:val="0031531F"/>
    <w:rsid w:val="00341F4F"/>
    <w:rsid w:val="003C668F"/>
    <w:rsid w:val="003F72DF"/>
    <w:rsid w:val="00484E9F"/>
    <w:rsid w:val="004A2F35"/>
    <w:rsid w:val="004B1AB7"/>
    <w:rsid w:val="004D192E"/>
    <w:rsid w:val="005016D2"/>
    <w:rsid w:val="00505BE1"/>
    <w:rsid w:val="00513985"/>
    <w:rsid w:val="00515E0C"/>
    <w:rsid w:val="0052151E"/>
    <w:rsid w:val="00535696"/>
    <w:rsid w:val="00544E3E"/>
    <w:rsid w:val="00560A91"/>
    <w:rsid w:val="00563C59"/>
    <w:rsid w:val="00564CFA"/>
    <w:rsid w:val="00574914"/>
    <w:rsid w:val="00575A5D"/>
    <w:rsid w:val="005774C1"/>
    <w:rsid w:val="00590D46"/>
    <w:rsid w:val="0059651F"/>
    <w:rsid w:val="005B3AF0"/>
    <w:rsid w:val="005B3FCE"/>
    <w:rsid w:val="005C6FCD"/>
    <w:rsid w:val="005D35E9"/>
    <w:rsid w:val="005D6D98"/>
    <w:rsid w:val="005F4105"/>
    <w:rsid w:val="0060509F"/>
    <w:rsid w:val="0061557E"/>
    <w:rsid w:val="006168F9"/>
    <w:rsid w:val="00634871"/>
    <w:rsid w:val="00642141"/>
    <w:rsid w:val="00683119"/>
    <w:rsid w:val="00696112"/>
    <w:rsid w:val="006C3306"/>
    <w:rsid w:val="006D40C5"/>
    <w:rsid w:val="006E038B"/>
    <w:rsid w:val="006F0D88"/>
    <w:rsid w:val="00707446"/>
    <w:rsid w:val="00727E79"/>
    <w:rsid w:val="0073169F"/>
    <w:rsid w:val="00773768"/>
    <w:rsid w:val="00775FA5"/>
    <w:rsid w:val="00785099"/>
    <w:rsid w:val="007B42F3"/>
    <w:rsid w:val="007E55C5"/>
    <w:rsid w:val="00844848"/>
    <w:rsid w:val="008962C9"/>
    <w:rsid w:val="008F08AA"/>
    <w:rsid w:val="008F349A"/>
    <w:rsid w:val="008F5438"/>
    <w:rsid w:val="0091114F"/>
    <w:rsid w:val="0093356A"/>
    <w:rsid w:val="0094366B"/>
    <w:rsid w:val="00957401"/>
    <w:rsid w:val="009671D9"/>
    <w:rsid w:val="00970688"/>
    <w:rsid w:val="0098265C"/>
    <w:rsid w:val="00991BB2"/>
    <w:rsid w:val="00995BB8"/>
    <w:rsid w:val="009A1EFA"/>
    <w:rsid w:val="009E2320"/>
    <w:rsid w:val="009F3F25"/>
    <w:rsid w:val="00A37605"/>
    <w:rsid w:val="00A80AC3"/>
    <w:rsid w:val="00A91475"/>
    <w:rsid w:val="00B10248"/>
    <w:rsid w:val="00B20D7D"/>
    <w:rsid w:val="00B27CB6"/>
    <w:rsid w:val="00B97399"/>
    <w:rsid w:val="00BB2941"/>
    <w:rsid w:val="00BF6313"/>
    <w:rsid w:val="00C32849"/>
    <w:rsid w:val="00C37336"/>
    <w:rsid w:val="00C801AD"/>
    <w:rsid w:val="00CA2343"/>
    <w:rsid w:val="00D01CCD"/>
    <w:rsid w:val="00D17792"/>
    <w:rsid w:val="00D41702"/>
    <w:rsid w:val="00D8437B"/>
    <w:rsid w:val="00D86CC9"/>
    <w:rsid w:val="00D953EA"/>
    <w:rsid w:val="00DC1A32"/>
    <w:rsid w:val="00E00308"/>
    <w:rsid w:val="00E01F7B"/>
    <w:rsid w:val="00E11503"/>
    <w:rsid w:val="00E4129A"/>
    <w:rsid w:val="00E6465B"/>
    <w:rsid w:val="00EA1323"/>
    <w:rsid w:val="00EE6301"/>
    <w:rsid w:val="00F314D8"/>
    <w:rsid w:val="00F3654D"/>
    <w:rsid w:val="00F41A55"/>
    <w:rsid w:val="00F506A3"/>
    <w:rsid w:val="00F767E2"/>
    <w:rsid w:val="00FF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envelope address" w:uiPriority="0"/>
    <w:lsdException w:name="envelope return" w:uiPriority="0"/>
    <w:lsdException w:name="annotation reference" w:uiPriority="0"/>
    <w:lsdException w:name="line number" w:uiPriority="0"/>
    <w:lsdException w:name="page number"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32"/>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1"/>
    <w:qFormat/>
    <w:rsid w:val="00DC1A32"/>
    <w:pPr>
      <w:keepNext/>
      <w:keepLines/>
      <w:spacing w:before="240" w:after="240"/>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qFormat/>
    <w:rsid w:val="00DC1A32"/>
    <w:pPr>
      <w:numPr>
        <w:ilvl w:val="1"/>
      </w:numPr>
      <w:spacing w:before="240" w:after="120"/>
      <w:outlineLvl w:val="1"/>
    </w:pPr>
    <w:rPr>
      <w:rFonts w:asciiTheme="majorHAnsi" w:hAnsiTheme="majorHAnsi"/>
      <w:b/>
    </w:rPr>
  </w:style>
  <w:style w:type="paragraph" w:styleId="Heading3">
    <w:name w:val="heading 3"/>
    <w:basedOn w:val="Heading1"/>
    <w:next w:val="Normal"/>
    <w:link w:val="Heading3Char"/>
    <w:qFormat/>
    <w:rsid w:val="00F3654D"/>
    <w:pPr>
      <w:keepNext w:val="0"/>
      <w:keepLines w:val="0"/>
      <w:tabs>
        <w:tab w:val="num" w:pos="0"/>
      </w:tabs>
      <w:spacing w:before="120" w:after="60"/>
      <w:outlineLvl w:val="2"/>
    </w:pPr>
    <w:rPr>
      <w:rFonts w:ascii="Arial MT Black" w:eastAsia="Times New Roman" w:hAnsi="Arial MT Black" w:cs="Times New Roman"/>
      <w:b w:val="0"/>
      <w:bCs w:val="0"/>
      <w:caps w:val="0"/>
      <w:noProof/>
      <w:color w:val="auto"/>
      <w:kern w:val="24"/>
      <w:sz w:val="22"/>
      <w:szCs w:val="20"/>
    </w:rPr>
  </w:style>
  <w:style w:type="paragraph" w:styleId="Heading4">
    <w:name w:val="heading 4"/>
    <w:basedOn w:val="Normal"/>
    <w:next w:val="Normal"/>
    <w:link w:val="Heading4Char"/>
    <w:qFormat/>
    <w:rsid w:val="00F3654D"/>
    <w:pPr>
      <w:keepNext/>
      <w:tabs>
        <w:tab w:val="num" w:pos="0"/>
      </w:tabs>
      <w:spacing w:before="120" w:after="120"/>
      <w:outlineLvl w:val="3"/>
    </w:pPr>
    <w:rPr>
      <w:rFonts w:ascii="Century Schoolbook" w:hAnsi="Century Schoolbook"/>
      <w:b/>
      <w:sz w:val="24"/>
      <w:szCs w:val="20"/>
    </w:rPr>
  </w:style>
  <w:style w:type="paragraph" w:styleId="Heading5">
    <w:name w:val="heading 5"/>
    <w:aliases w:val="Title1"/>
    <w:basedOn w:val="Normal"/>
    <w:next w:val="Normal"/>
    <w:link w:val="Heading5Char"/>
    <w:qFormat/>
    <w:rsid w:val="00F3654D"/>
    <w:pPr>
      <w:keepNext/>
      <w:tabs>
        <w:tab w:val="num" w:pos="0"/>
      </w:tabs>
      <w:spacing w:before="240" w:after="120"/>
      <w:outlineLvl w:val="4"/>
    </w:pPr>
    <w:rPr>
      <w:rFonts w:ascii="Century Schoolbook" w:hAnsi="Century Schoolbook"/>
      <w:sz w:val="24"/>
      <w:szCs w:val="20"/>
      <w:u w:val="single"/>
    </w:rPr>
  </w:style>
  <w:style w:type="paragraph" w:styleId="Heading6">
    <w:name w:val="heading 6"/>
    <w:basedOn w:val="Normal"/>
    <w:next w:val="Normal"/>
    <w:link w:val="Heading6Char"/>
    <w:qFormat/>
    <w:rsid w:val="00F3654D"/>
    <w:pPr>
      <w:keepNext/>
      <w:tabs>
        <w:tab w:val="num" w:pos="0"/>
      </w:tabs>
      <w:spacing w:after="120"/>
      <w:outlineLvl w:val="5"/>
    </w:pPr>
    <w:rPr>
      <w:rFonts w:ascii="Century Schoolbook" w:hAnsi="Century Schoolbook"/>
      <w:b/>
      <w:sz w:val="24"/>
      <w:szCs w:val="20"/>
    </w:rPr>
  </w:style>
  <w:style w:type="paragraph" w:styleId="Heading7">
    <w:name w:val="heading 7"/>
    <w:basedOn w:val="Normal"/>
    <w:next w:val="Normal"/>
    <w:link w:val="Heading7Char"/>
    <w:qFormat/>
    <w:rsid w:val="00F3654D"/>
    <w:pPr>
      <w:keepNext/>
      <w:tabs>
        <w:tab w:val="num" w:pos="0"/>
      </w:tabs>
      <w:spacing w:after="120"/>
      <w:outlineLvl w:val="6"/>
    </w:pPr>
    <w:rPr>
      <w:rFonts w:ascii="Century Schoolbook" w:hAnsi="Century Schoolbook"/>
      <w:sz w:val="24"/>
      <w:szCs w:val="20"/>
    </w:rPr>
  </w:style>
  <w:style w:type="paragraph" w:styleId="Heading8">
    <w:name w:val="heading 8"/>
    <w:basedOn w:val="Normal"/>
    <w:next w:val="Normal"/>
    <w:link w:val="Heading8Char"/>
    <w:qFormat/>
    <w:rsid w:val="00F3654D"/>
    <w:pPr>
      <w:keepNext/>
      <w:tabs>
        <w:tab w:val="num" w:pos="0"/>
      </w:tabs>
      <w:spacing w:after="120"/>
      <w:outlineLvl w:val="7"/>
    </w:pPr>
    <w:rPr>
      <w:rFonts w:ascii="Century Schoolbook" w:hAnsi="Century Schoolbook"/>
      <w:b/>
      <w:color w:val="FF0000"/>
      <w:sz w:val="24"/>
      <w:szCs w:val="20"/>
    </w:rPr>
  </w:style>
  <w:style w:type="paragraph" w:styleId="Heading9">
    <w:name w:val="heading 9"/>
    <w:basedOn w:val="Normal"/>
    <w:next w:val="Normal"/>
    <w:link w:val="Heading9Char"/>
    <w:qFormat/>
    <w:rsid w:val="00F3654D"/>
    <w:pPr>
      <w:keepNext/>
      <w:tabs>
        <w:tab w:val="num" w:pos="0"/>
      </w:tabs>
      <w:spacing w:after="120"/>
      <w:jc w:val="center"/>
      <w:outlineLvl w:val="8"/>
    </w:pPr>
    <w:rPr>
      <w:rFonts w:ascii="Century Schoolbook" w:hAnsi="Century Schoolbook"/>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DC1A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1A32"/>
    <w:rPr>
      <w:rFonts w:asciiTheme="majorHAnsi" w:eastAsia="Times New Roman" w:hAnsiTheme="majorHAnsi" w:cs="Times New Roman"/>
      <w:b/>
      <w:szCs w:val="24"/>
    </w:rPr>
  </w:style>
  <w:style w:type="character" w:styleId="Hyperlink">
    <w:name w:val="Hyperlink"/>
    <w:uiPriority w:val="99"/>
    <w:rsid w:val="00DC1A32"/>
    <w:rPr>
      <w:color w:val="0000FF"/>
      <w:u w:val="single"/>
    </w:rPr>
  </w:style>
  <w:style w:type="paragraph" w:styleId="Header">
    <w:name w:val="header"/>
    <w:basedOn w:val="Normal"/>
    <w:link w:val="HeaderChar"/>
    <w:rsid w:val="00DC1A32"/>
    <w:pPr>
      <w:tabs>
        <w:tab w:val="center" w:pos="4320"/>
        <w:tab w:val="right" w:pos="8640"/>
      </w:tabs>
      <w:jc w:val="right"/>
    </w:pPr>
    <w:rPr>
      <w:rFonts w:asciiTheme="majorHAnsi" w:hAnsiTheme="majorHAnsi"/>
    </w:rPr>
  </w:style>
  <w:style w:type="character" w:customStyle="1" w:styleId="HeaderChar">
    <w:name w:val="Header Char"/>
    <w:basedOn w:val="DefaultParagraphFont"/>
    <w:link w:val="Header"/>
    <w:rsid w:val="00DC1A32"/>
    <w:rPr>
      <w:rFonts w:asciiTheme="majorHAnsi" w:eastAsia="Times New Roman" w:hAnsiTheme="majorHAnsi" w:cs="Times New Roman"/>
      <w:szCs w:val="24"/>
    </w:rPr>
  </w:style>
  <w:style w:type="paragraph" w:styleId="CommentText">
    <w:name w:val="annotation text"/>
    <w:basedOn w:val="Normal"/>
    <w:link w:val="CommentTextChar"/>
    <w:semiHidden/>
    <w:rsid w:val="00DC1A32"/>
    <w:pPr>
      <w:spacing w:after="120"/>
    </w:pPr>
    <w:rPr>
      <w:sz w:val="20"/>
      <w:szCs w:val="20"/>
    </w:rPr>
  </w:style>
  <w:style w:type="character" w:customStyle="1" w:styleId="CommentTextChar">
    <w:name w:val="Comment Text Char"/>
    <w:basedOn w:val="DefaultParagraphFont"/>
    <w:link w:val="CommentText"/>
    <w:semiHidden/>
    <w:rsid w:val="00DC1A32"/>
    <w:rPr>
      <w:rFonts w:ascii="Times New Roman" w:eastAsia="Times New Roman" w:hAnsi="Times New Roman" w:cs="Times New Roman"/>
      <w:sz w:val="20"/>
      <w:szCs w:val="20"/>
    </w:rPr>
  </w:style>
  <w:style w:type="character" w:customStyle="1" w:styleId="Heading1Char1">
    <w:name w:val="Heading 1 Char1"/>
    <w:basedOn w:val="DefaultParagraphFont"/>
    <w:link w:val="Heading1"/>
    <w:rsid w:val="00DC1A32"/>
    <w:rPr>
      <w:rFonts w:asciiTheme="majorHAnsi" w:eastAsiaTheme="majorEastAsia" w:hAnsiTheme="majorHAnsi" w:cstheme="majorBidi"/>
      <w:b/>
      <w:bCs/>
      <w:caps/>
      <w:color w:val="365F91" w:themeColor="accent1" w:themeShade="BF"/>
      <w:sz w:val="28"/>
      <w:szCs w:val="28"/>
    </w:rPr>
  </w:style>
  <w:style w:type="paragraph" w:styleId="BodyText">
    <w:name w:val="Body Text"/>
    <w:basedOn w:val="Normal"/>
    <w:link w:val="BodyTextChar1"/>
    <w:rsid w:val="00DC1A32"/>
    <w:pPr>
      <w:spacing w:before="180"/>
    </w:pPr>
  </w:style>
  <w:style w:type="character" w:customStyle="1" w:styleId="BodyTextChar">
    <w:name w:val="Body Text Char"/>
    <w:basedOn w:val="DefaultParagraphFont"/>
    <w:rsid w:val="00DC1A32"/>
    <w:rPr>
      <w:rFonts w:ascii="Times New Roman" w:eastAsia="Times New Roman" w:hAnsi="Times New Roman" w:cs="Times New Roman"/>
      <w:szCs w:val="24"/>
    </w:rPr>
  </w:style>
  <w:style w:type="character" w:styleId="CommentReference">
    <w:name w:val="annotation reference"/>
    <w:semiHidden/>
    <w:rsid w:val="00DC1A32"/>
    <w:rPr>
      <w:sz w:val="16"/>
      <w:szCs w:val="16"/>
    </w:rPr>
  </w:style>
  <w:style w:type="paragraph" w:styleId="ListParagraph">
    <w:name w:val="List Paragraph"/>
    <w:basedOn w:val="Normal"/>
    <w:uiPriority w:val="34"/>
    <w:qFormat/>
    <w:rsid w:val="00DC1A32"/>
    <w:pPr>
      <w:spacing w:before="120"/>
      <w:ind w:left="720"/>
      <w:contextualSpacing/>
    </w:pPr>
  </w:style>
  <w:style w:type="character" w:styleId="SubtleEmphasis">
    <w:name w:val="Subtle Emphasis"/>
    <w:uiPriority w:val="19"/>
    <w:qFormat/>
    <w:rsid w:val="00DC1A32"/>
    <w:rPr>
      <w:smallCaps/>
      <w:dstrike w:val="0"/>
      <w:color w:val="5A5A5A"/>
      <w:vertAlign w:val="baseline"/>
    </w:rPr>
  </w:style>
  <w:style w:type="character" w:customStyle="1" w:styleId="BodyTextChar1">
    <w:name w:val="Body Text Char1"/>
    <w:basedOn w:val="DefaultParagraphFont"/>
    <w:link w:val="BodyText"/>
    <w:rsid w:val="00DC1A32"/>
    <w:rPr>
      <w:rFonts w:ascii="Times New Roman" w:eastAsia="Times New Roman" w:hAnsi="Times New Roman" w:cs="Times New Roman"/>
      <w:szCs w:val="24"/>
    </w:rPr>
  </w:style>
  <w:style w:type="paragraph" w:styleId="BalloonText">
    <w:name w:val="Balloon Text"/>
    <w:basedOn w:val="Normal"/>
    <w:link w:val="BalloonTextChar"/>
    <w:semiHidden/>
    <w:unhideWhenUsed/>
    <w:rsid w:val="00DC1A32"/>
    <w:rPr>
      <w:rFonts w:ascii="Tahoma" w:hAnsi="Tahoma" w:cs="Tahoma"/>
      <w:sz w:val="16"/>
      <w:szCs w:val="16"/>
    </w:rPr>
  </w:style>
  <w:style w:type="character" w:customStyle="1" w:styleId="BalloonTextChar">
    <w:name w:val="Balloon Text Char"/>
    <w:basedOn w:val="DefaultParagraphFont"/>
    <w:link w:val="BalloonText"/>
    <w:semiHidden/>
    <w:rsid w:val="00DC1A32"/>
    <w:rPr>
      <w:rFonts w:ascii="Tahoma" w:eastAsia="Times New Roman" w:hAnsi="Tahoma" w:cs="Tahoma"/>
      <w:sz w:val="16"/>
      <w:szCs w:val="16"/>
    </w:rPr>
  </w:style>
  <w:style w:type="paragraph" w:styleId="Footer">
    <w:name w:val="footer"/>
    <w:basedOn w:val="Normal"/>
    <w:link w:val="FooterChar"/>
    <w:uiPriority w:val="99"/>
    <w:unhideWhenUsed/>
    <w:rsid w:val="00DC1A32"/>
    <w:pPr>
      <w:tabs>
        <w:tab w:val="center" w:pos="4680"/>
        <w:tab w:val="right" w:pos="9360"/>
      </w:tabs>
    </w:pPr>
  </w:style>
  <w:style w:type="character" w:customStyle="1" w:styleId="FooterChar">
    <w:name w:val="Footer Char"/>
    <w:basedOn w:val="DefaultParagraphFont"/>
    <w:link w:val="Footer"/>
    <w:uiPriority w:val="99"/>
    <w:rsid w:val="00DC1A32"/>
    <w:rPr>
      <w:rFonts w:ascii="Times New Roman" w:eastAsia="Times New Roman" w:hAnsi="Times New Roman" w:cs="Times New Roman"/>
      <w:szCs w:val="24"/>
    </w:rPr>
  </w:style>
  <w:style w:type="paragraph" w:styleId="CommentSubject">
    <w:name w:val="annotation subject"/>
    <w:basedOn w:val="CommentText"/>
    <w:next w:val="CommentText"/>
    <w:link w:val="CommentSubjectChar"/>
    <w:semiHidden/>
    <w:unhideWhenUsed/>
    <w:rsid w:val="00BF6313"/>
    <w:pPr>
      <w:spacing w:after="0"/>
    </w:pPr>
    <w:rPr>
      <w:b/>
      <w:bCs/>
    </w:rPr>
  </w:style>
  <w:style w:type="character" w:customStyle="1" w:styleId="CommentSubjectChar">
    <w:name w:val="Comment Subject Char"/>
    <w:basedOn w:val="CommentTextChar"/>
    <w:link w:val="CommentSubject"/>
    <w:semiHidden/>
    <w:rsid w:val="00BF6313"/>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rsid w:val="00F3654D"/>
    <w:rPr>
      <w:rFonts w:ascii="Arial MT Black" w:eastAsia="Times New Roman" w:hAnsi="Arial MT Black" w:cs="Times New Roman"/>
      <w:noProof/>
      <w:kern w:val="24"/>
      <w:szCs w:val="20"/>
    </w:rPr>
  </w:style>
  <w:style w:type="character" w:customStyle="1" w:styleId="Heading4Char">
    <w:name w:val="Heading 4 Char"/>
    <w:basedOn w:val="DefaultParagraphFont"/>
    <w:link w:val="Heading4"/>
    <w:rsid w:val="00F3654D"/>
    <w:rPr>
      <w:rFonts w:ascii="Century Schoolbook" w:eastAsia="Times New Roman" w:hAnsi="Century Schoolbook" w:cs="Times New Roman"/>
      <w:b/>
      <w:sz w:val="24"/>
      <w:szCs w:val="20"/>
    </w:rPr>
  </w:style>
  <w:style w:type="character" w:customStyle="1" w:styleId="Heading5Char">
    <w:name w:val="Heading 5 Char"/>
    <w:aliases w:val="Title1 Char"/>
    <w:basedOn w:val="DefaultParagraphFont"/>
    <w:link w:val="Heading5"/>
    <w:rsid w:val="00F3654D"/>
    <w:rPr>
      <w:rFonts w:ascii="Century Schoolbook" w:eastAsia="Times New Roman" w:hAnsi="Century Schoolbook" w:cs="Times New Roman"/>
      <w:sz w:val="24"/>
      <w:szCs w:val="20"/>
      <w:u w:val="single"/>
    </w:rPr>
  </w:style>
  <w:style w:type="character" w:customStyle="1" w:styleId="Heading6Char">
    <w:name w:val="Heading 6 Char"/>
    <w:basedOn w:val="DefaultParagraphFont"/>
    <w:link w:val="Heading6"/>
    <w:rsid w:val="00F3654D"/>
    <w:rPr>
      <w:rFonts w:ascii="Century Schoolbook" w:eastAsia="Times New Roman" w:hAnsi="Century Schoolbook" w:cs="Times New Roman"/>
      <w:b/>
      <w:sz w:val="24"/>
      <w:szCs w:val="20"/>
    </w:rPr>
  </w:style>
  <w:style w:type="character" w:customStyle="1" w:styleId="Heading7Char">
    <w:name w:val="Heading 7 Char"/>
    <w:basedOn w:val="DefaultParagraphFont"/>
    <w:link w:val="Heading7"/>
    <w:rsid w:val="00F3654D"/>
    <w:rPr>
      <w:rFonts w:ascii="Century Schoolbook" w:eastAsia="Times New Roman" w:hAnsi="Century Schoolbook" w:cs="Times New Roman"/>
      <w:sz w:val="24"/>
      <w:szCs w:val="20"/>
    </w:rPr>
  </w:style>
  <w:style w:type="character" w:customStyle="1" w:styleId="Heading8Char">
    <w:name w:val="Heading 8 Char"/>
    <w:basedOn w:val="DefaultParagraphFont"/>
    <w:link w:val="Heading8"/>
    <w:rsid w:val="00F3654D"/>
    <w:rPr>
      <w:rFonts w:ascii="Century Schoolbook" w:eastAsia="Times New Roman" w:hAnsi="Century Schoolbook" w:cs="Times New Roman"/>
      <w:b/>
      <w:color w:val="FF0000"/>
      <w:sz w:val="24"/>
      <w:szCs w:val="20"/>
    </w:rPr>
  </w:style>
  <w:style w:type="character" w:customStyle="1" w:styleId="Heading9Char">
    <w:name w:val="Heading 9 Char"/>
    <w:basedOn w:val="DefaultParagraphFont"/>
    <w:link w:val="Heading9"/>
    <w:rsid w:val="00F3654D"/>
    <w:rPr>
      <w:rFonts w:ascii="Century Schoolbook" w:eastAsia="Times New Roman" w:hAnsi="Century Schoolbook" w:cs="Times New Roman"/>
      <w:b/>
      <w:sz w:val="24"/>
      <w:szCs w:val="20"/>
    </w:rPr>
  </w:style>
  <w:style w:type="paragraph" w:styleId="NoSpacing">
    <w:name w:val="No Spacing"/>
    <w:link w:val="NoSpacingChar"/>
    <w:uiPriority w:val="1"/>
    <w:qFormat/>
    <w:rsid w:val="00F3654D"/>
    <w:pPr>
      <w:spacing w:after="0" w:line="240" w:lineRule="auto"/>
    </w:pPr>
    <w:rPr>
      <w:rFonts w:ascii="Arial" w:eastAsia="Calibri" w:hAnsi="Arial" w:cs="Times New Roman"/>
    </w:rPr>
  </w:style>
  <w:style w:type="character" w:customStyle="1" w:styleId="NoSpacingChar">
    <w:name w:val="No Spacing Char"/>
    <w:basedOn w:val="DefaultParagraphFont"/>
    <w:link w:val="NoSpacing"/>
    <w:uiPriority w:val="1"/>
    <w:rsid w:val="00F3654D"/>
    <w:rPr>
      <w:rFonts w:ascii="Arial" w:eastAsia="Calibri" w:hAnsi="Arial" w:cs="Times New Roman"/>
    </w:rPr>
  </w:style>
  <w:style w:type="paragraph" w:styleId="Title">
    <w:name w:val="Title"/>
    <w:basedOn w:val="Normal"/>
    <w:link w:val="TitleChar"/>
    <w:qFormat/>
    <w:rsid w:val="00F3654D"/>
    <w:pPr>
      <w:spacing w:after="120"/>
      <w:jc w:val="center"/>
    </w:pPr>
    <w:rPr>
      <w:b/>
      <w:sz w:val="36"/>
      <w:szCs w:val="20"/>
    </w:rPr>
  </w:style>
  <w:style w:type="character" w:customStyle="1" w:styleId="TitleChar">
    <w:name w:val="Title Char"/>
    <w:basedOn w:val="DefaultParagraphFont"/>
    <w:link w:val="Title"/>
    <w:rsid w:val="00F3654D"/>
    <w:rPr>
      <w:rFonts w:ascii="Times New Roman" w:eastAsia="Times New Roman" w:hAnsi="Times New Roman" w:cs="Times New Roman"/>
      <w:b/>
      <w:sz w:val="36"/>
      <w:szCs w:val="20"/>
    </w:rPr>
  </w:style>
  <w:style w:type="paragraph" w:customStyle="1" w:styleId="SectionTitle">
    <w:name w:val="SectionTitle"/>
    <w:next w:val="Normal"/>
    <w:rsid w:val="00F3654D"/>
    <w:pPr>
      <w:pageBreakBefore/>
      <w:pBdr>
        <w:bottom w:val="single" w:sz="4" w:space="1" w:color="auto"/>
      </w:pBdr>
      <w:spacing w:before="120" w:after="480" w:line="240" w:lineRule="auto"/>
    </w:pPr>
    <w:rPr>
      <w:rFonts w:ascii="Arial" w:eastAsia="Times New Roman" w:hAnsi="Arial" w:cs="Times New Roman"/>
      <w:noProof/>
      <w:sz w:val="44"/>
      <w:szCs w:val="20"/>
    </w:rPr>
  </w:style>
  <w:style w:type="paragraph" w:customStyle="1" w:styleId="Bullets">
    <w:name w:val="Bullets"/>
    <w:basedOn w:val="Normal"/>
    <w:rsid w:val="00F3654D"/>
    <w:pPr>
      <w:numPr>
        <w:numId w:val="11"/>
      </w:numPr>
      <w:spacing w:before="60" w:after="120"/>
    </w:pPr>
    <w:rPr>
      <w:sz w:val="24"/>
      <w:szCs w:val="20"/>
    </w:rPr>
  </w:style>
  <w:style w:type="character" w:customStyle="1" w:styleId="FootnoteTextChar">
    <w:name w:val="Footnote Text Char"/>
    <w:basedOn w:val="DefaultParagraphFont"/>
    <w:link w:val="FootnoteText"/>
    <w:semiHidden/>
    <w:rsid w:val="00F3654D"/>
    <w:rPr>
      <w:rFonts w:ascii="Times New Roman" w:eastAsia="Times New Roman" w:hAnsi="Times New Roman" w:cs="Times New Roman"/>
      <w:sz w:val="20"/>
      <w:szCs w:val="20"/>
    </w:rPr>
  </w:style>
  <w:style w:type="paragraph" w:styleId="FootnoteText">
    <w:name w:val="footnote text"/>
    <w:basedOn w:val="Normal"/>
    <w:link w:val="FootnoteTextChar"/>
    <w:semiHidden/>
    <w:rsid w:val="00F3654D"/>
    <w:pPr>
      <w:spacing w:after="120"/>
    </w:pPr>
    <w:rPr>
      <w:sz w:val="20"/>
      <w:szCs w:val="20"/>
    </w:rPr>
  </w:style>
  <w:style w:type="character" w:customStyle="1" w:styleId="FootnoteTextChar1">
    <w:name w:val="Footnote Text Char1"/>
    <w:basedOn w:val="DefaultParagraphFont"/>
    <w:uiPriority w:val="99"/>
    <w:semiHidden/>
    <w:rsid w:val="00F3654D"/>
    <w:rPr>
      <w:rFonts w:ascii="Times New Roman" w:eastAsia="Times New Roman" w:hAnsi="Times New Roman" w:cs="Times New Roman"/>
      <w:sz w:val="20"/>
      <w:szCs w:val="20"/>
    </w:rPr>
  </w:style>
  <w:style w:type="paragraph" w:customStyle="1" w:styleId="paragraph">
    <w:name w:val="paragraph"/>
    <w:basedOn w:val="Normal"/>
    <w:rsid w:val="00F3654D"/>
    <w:pPr>
      <w:spacing w:before="80" w:after="140"/>
    </w:pPr>
  </w:style>
  <w:style w:type="paragraph" w:styleId="BodyTextIndent">
    <w:name w:val="Body Text Indent"/>
    <w:basedOn w:val="Normal"/>
    <w:link w:val="BodyTextIndentChar1"/>
    <w:rsid w:val="00F3654D"/>
    <w:pPr>
      <w:spacing w:after="120"/>
      <w:ind w:left="360"/>
    </w:pPr>
  </w:style>
  <w:style w:type="character" w:customStyle="1" w:styleId="BodyTextIndentChar">
    <w:name w:val="Body Text Indent Char"/>
    <w:basedOn w:val="DefaultParagraphFont"/>
    <w:rsid w:val="00F3654D"/>
    <w:rPr>
      <w:rFonts w:ascii="Times New Roman" w:eastAsia="Times New Roman" w:hAnsi="Times New Roman" w:cs="Times New Roman"/>
      <w:szCs w:val="24"/>
    </w:rPr>
  </w:style>
  <w:style w:type="character" w:customStyle="1" w:styleId="BodyTextIndentChar1">
    <w:name w:val="Body Text Indent Char1"/>
    <w:basedOn w:val="DefaultParagraphFont"/>
    <w:link w:val="BodyTextIndent"/>
    <w:rsid w:val="00F3654D"/>
    <w:rPr>
      <w:rFonts w:ascii="Times New Roman" w:eastAsia="Times New Roman" w:hAnsi="Times New Roman" w:cs="Times New Roman"/>
      <w:szCs w:val="24"/>
    </w:rPr>
  </w:style>
  <w:style w:type="paragraph" w:customStyle="1" w:styleId="TableElement">
    <w:name w:val="Table Element"/>
    <w:basedOn w:val="Normal"/>
    <w:rsid w:val="00F3654D"/>
    <w:rPr>
      <w:sz w:val="24"/>
      <w:szCs w:val="20"/>
    </w:rPr>
  </w:style>
  <w:style w:type="paragraph" w:styleId="Caption">
    <w:name w:val="caption"/>
    <w:basedOn w:val="Normal"/>
    <w:next w:val="Normal"/>
    <w:autoRedefine/>
    <w:qFormat/>
    <w:rsid w:val="00F3654D"/>
    <w:pPr>
      <w:keepNext/>
      <w:spacing w:before="120" w:after="120"/>
      <w:jc w:val="center"/>
    </w:pPr>
    <w:rPr>
      <w:rFonts w:asciiTheme="majorHAnsi" w:hAnsiTheme="majorHAnsi" w:cs="Arial"/>
      <w:b/>
      <w:color w:val="365F91" w:themeColor="accent1" w:themeShade="BF"/>
      <w:sz w:val="20"/>
      <w:szCs w:val="20"/>
    </w:rPr>
  </w:style>
  <w:style w:type="paragraph" w:styleId="ListBullet">
    <w:name w:val="List Bullet"/>
    <w:basedOn w:val="Normal"/>
    <w:autoRedefine/>
    <w:rsid w:val="00F3654D"/>
    <w:pPr>
      <w:numPr>
        <w:numId w:val="12"/>
      </w:numPr>
      <w:spacing w:after="120"/>
    </w:pPr>
    <w:rPr>
      <w:sz w:val="24"/>
      <w:szCs w:val="20"/>
    </w:rPr>
  </w:style>
  <w:style w:type="character" w:styleId="PageNumber">
    <w:name w:val="page number"/>
    <w:basedOn w:val="DefaultParagraphFont"/>
    <w:rsid w:val="00F3654D"/>
  </w:style>
  <w:style w:type="paragraph" w:styleId="TOC1">
    <w:name w:val="toc 1"/>
    <w:basedOn w:val="Normal"/>
    <w:next w:val="Normal"/>
    <w:autoRedefine/>
    <w:uiPriority w:val="39"/>
    <w:rsid w:val="00F3654D"/>
    <w:pPr>
      <w:tabs>
        <w:tab w:val="left" w:pos="540"/>
        <w:tab w:val="right" w:leader="dot" w:pos="8630"/>
      </w:tabs>
      <w:spacing w:before="120" w:after="120"/>
      <w:ind w:left="540" w:hanging="540"/>
    </w:pPr>
    <w:rPr>
      <w:b/>
      <w:bCs/>
      <w:caps/>
      <w:sz w:val="24"/>
    </w:rPr>
  </w:style>
  <w:style w:type="paragraph" w:styleId="TOC2">
    <w:name w:val="toc 2"/>
    <w:basedOn w:val="Normal"/>
    <w:next w:val="Normal"/>
    <w:autoRedefine/>
    <w:uiPriority w:val="39"/>
    <w:rsid w:val="00F3654D"/>
    <w:pPr>
      <w:tabs>
        <w:tab w:val="left" w:pos="787"/>
        <w:tab w:val="left" w:pos="900"/>
        <w:tab w:val="right" w:leader="dot" w:pos="8630"/>
      </w:tabs>
      <w:ind w:left="900" w:hanging="660"/>
    </w:pPr>
    <w:rPr>
      <w:smallCaps/>
      <w:sz w:val="24"/>
    </w:rPr>
  </w:style>
  <w:style w:type="paragraph" w:styleId="TOC3">
    <w:name w:val="toc 3"/>
    <w:basedOn w:val="Normal"/>
    <w:next w:val="Normal"/>
    <w:autoRedefine/>
    <w:rsid w:val="00F3654D"/>
    <w:pPr>
      <w:tabs>
        <w:tab w:val="left" w:pos="1800"/>
        <w:tab w:val="right" w:leader="dot" w:pos="8630"/>
      </w:tabs>
    </w:pPr>
    <w:rPr>
      <w:rFonts w:asciiTheme="majorHAnsi" w:hAnsiTheme="majorHAnsi"/>
      <w:b/>
      <w:i/>
      <w:iCs/>
      <w:sz w:val="20"/>
      <w:szCs w:val="20"/>
    </w:rPr>
  </w:style>
  <w:style w:type="character" w:styleId="FollowedHyperlink">
    <w:name w:val="FollowedHyperlink"/>
    <w:rsid w:val="00F3654D"/>
    <w:rPr>
      <w:color w:val="800080"/>
      <w:u w:val="single"/>
    </w:rPr>
  </w:style>
  <w:style w:type="paragraph" w:styleId="NormalWeb">
    <w:name w:val="Normal (Web)"/>
    <w:basedOn w:val="Normal"/>
    <w:rsid w:val="00F3654D"/>
    <w:rPr>
      <w:sz w:val="24"/>
    </w:rPr>
  </w:style>
  <w:style w:type="paragraph" w:styleId="List2">
    <w:name w:val="List 2"/>
    <w:basedOn w:val="Normal"/>
    <w:rsid w:val="00F3654D"/>
    <w:pPr>
      <w:ind w:left="720" w:hanging="360"/>
    </w:pPr>
    <w:rPr>
      <w:sz w:val="24"/>
    </w:rPr>
  </w:style>
  <w:style w:type="paragraph" w:styleId="MessageHeader">
    <w:name w:val="Message Header"/>
    <w:basedOn w:val="Normal"/>
    <w:link w:val="MessageHeaderChar"/>
    <w:rsid w:val="00F3654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rsid w:val="00F3654D"/>
    <w:rPr>
      <w:rFonts w:ascii="Arial" w:eastAsia="Times New Roman" w:hAnsi="Arial" w:cs="Arial"/>
      <w:sz w:val="24"/>
      <w:szCs w:val="24"/>
      <w:shd w:val="pct20" w:color="auto" w:fill="auto"/>
    </w:rPr>
  </w:style>
  <w:style w:type="paragraph" w:styleId="ListNumber">
    <w:name w:val="List Number"/>
    <w:basedOn w:val="Normal"/>
    <w:rsid w:val="00F3654D"/>
    <w:pPr>
      <w:numPr>
        <w:numId w:val="13"/>
      </w:numPr>
    </w:pPr>
    <w:rPr>
      <w:sz w:val="24"/>
    </w:rPr>
  </w:style>
  <w:style w:type="paragraph" w:styleId="NormalIndent">
    <w:name w:val="Normal Indent"/>
    <w:basedOn w:val="Normal"/>
    <w:rsid w:val="00F3654D"/>
    <w:pPr>
      <w:ind w:left="720"/>
    </w:pPr>
    <w:rPr>
      <w:sz w:val="24"/>
    </w:rPr>
  </w:style>
  <w:style w:type="paragraph" w:customStyle="1" w:styleId="BodyText0">
    <w:name w:val="Body_Text"/>
    <w:basedOn w:val="Normal"/>
    <w:link w:val="BodyTextChar0"/>
    <w:autoRedefine/>
    <w:rsid w:val="00F3654D"/>
    <w:pPr>
      <w:spacing w:before="120"/>
      <w:jc w:val="both"/>
    </w:pPr>
    <w:rPr>
      <w:rFonts w:asciiTheme="minorHAnsi" w:hAnsiTheme="minorHAnsi"/>
      <w:sz w:val="24"/>
    </w:rPr>
  </w:style>
  <w:style w:type="character" w:customStyle="1" w:styleId="BodyTextChar0">
    <w:name w:val="Body_Text Char"/>
    <w:basedOn w:val="DefaultParagraphFont"/>
    <w:link w:val="BodyText0"/>
    <w:rsid w:val="00F3654D"/>
    <w:rPr>
      <w:rFonts w:eastAsia="Times New Roman" w:cs="Times New Roman"/>
      <w:sz w:val="24"/>
      <w:szCs w:val="24"/>
    </w:rPr>
  </w:style>
  <w:style w:type="paragraph" w:customStyle="1" w:styleId="ListBulleted">
    <w:name w:val="List: Bulleted"/>
    <w:autoRedefine/>
    <w:rsid w:val="00F3654D"/>
    <w:pPr>
      <w:numPr>
        <w:numId w:val="14"/>
      </w:numPr>
      <w:spacing w:before="120" w:after="120" w:line="240" w:lineRule="auto"/>
      <w:ind w:right="288"/>
    </w:pPr>
    <w:rPr>
      <w:rFonts w:ascii="Times New Roman" w:eastAsia="Times New Roman" w:hAnsi="Times New Roman" w:cs="Times New Roman"/>
      <w:noProof/>
      <w:sz w:val="24"/>
      <w:szCs w:val="24"/>
    </w:rPr>
  </w:style>
  <w:style w:type="paragraph" w:styleId="NoteHeading">
    <w:name w:val="Note Heading"/>
    <w:basedOn w:val="Normal"/>
    <w:next w:val="Normal"/>
    <w:link w:val="NoteHeadingChar"/>
    <w:rsid w:val="00F3654D"/>
    <w:rPr>
      <w:sz w:val="24"/>
    </w:rPr>
  </w:style>
  <w:style w:type="character" w:customStyle="1" w:styleId="NoteHeadingChar">
    <w:name w:val="Note Heading Char"/>
    <w:basedOn w:val="DefaultParagraphFont"/>
    <w:link w:val="NoteHeading"/>
    <w:rsid w:val="00F3654D"/>
    <w:rPr>
      <w:rFonts w:ascii="Times New Roman" w:eastAsia="Times New Roman" w:hAnsi="Times New Roman" w:cs="Times New Roman"/>
      <w:sz w:val="24"/>
      <w:szCs w:val="24"/>
    </w:rPr>
  </w:style>
  <w:style w:type="paragraph" w:customStyle="1" w:styleId="tbltitle">
    <w:name w:val="tbl title"/>
    <w:basedOn w:val="Normal"/>
    <w:rsid w:val="00F3654D"/>
    <w:pPr>
      <w:spacing w:before="360" w:after="120"/>
      <w:jc w:val="center"/>
    </w:pPr>
    <w:rPr>
      <w:rFonts w:cs="Arial"/>
      <w:b/>
    </w:rPr>
  </w:style>
  <w:style w:type="paragraph" w:customStyle="1" w:styleId="paracenter">
    <w:name w:val="para center"/>
    <w:basedOn w:val="paragraph"/>
    <w:rsid w:val="00F3654D"/>
    <w:pPr>
      <w:jc w:val="center"/>
    </w:pPr>
  </w:style>
  <w:style w:type="paragraph" w:styleId="ListNumber3">
    <w:name w:val="List Number 3"/>
    <w:basedOn w:val="Normal"/>
    <w:rsid w:val="00F3654D"/>
    <w:pPr>
      <w:widowControl w:val="0"/>
      <w:tabs>
        <w:tab w:val="num" w:pos="1080"/>
      </w:tabs>
      <w:autoSpaceDE w:val="0"/>
      <w:autoSpaceDN w:val="0"/>
      <w:adjustRightInd w:val="0"/>
      <w:ind w:left="1080" w:hanging="360"/>
    </w:pPr>
    <w:rPr>
      <w:sz w:val="24"/>
      <w:szCs w:val="20"/>
    </w:rPr>
  </w:style>
  <w:style w:type="paragraph" w:customStyle="1" w:styleId="para1">
    <w:name w:val="para 1"/>
    <w:basedOn w:val="paragraph"/>
    <w:rsid w:val="00F3654D"/>
    <w:pPr>
      <w:ind w:left="720"/>
    </w:pPr>
  </w:style>
  <w:style w:type="paragraph" w:customStyle="1" w:styleId="para3">
    <w:name w:val="para3"/>
    <w:basedOn w:val="paragraph"/>
    <w:rsid w:val="00F3654D"/>
    <w:pPr>
      <w:ind w:left="1440"/>
    </w:pPr>
  </w:style>
  <w:style w:type="character" w:styleId="PlaceholderText">
    <w:name w:val="Placeholder Text"/>
    <w:basedOn w:val="DefaultParagraphFont"/>
    <w:uiPriority w:val="99"/>
    <w:rsid w:val="00F3654D"/>
    <w:rPr>
      <w:color w:val="808080"/>
    </w:rPr>
  </w:style>
  <w:style w:type="character" w:styleId="Strong">
    <w:name w:val="Strong"/>
    <w:uiPriority w:val="22"/>
    <w:qFormat/>
    <w:rsid w:val="00F3654D"/>
    <w:rPr>
      <w:b/>
      <w:bCs/>
    </w:rPr>
  </w:style>
  <w:style w:type="paragraph" w:customStyle="1" w:styleId="tablehead">
    <w:name w:val="table head"/>
    <w:basedOn w:val="Normal"/>
    <w:rsid w:val="00F3654D"/>
    <w:pPr>
      <w:widowControl w:val="0"/>
      <w:spacing w:before="30" w:after="100"/>
    </w:pPr>
    <w:rPr>
      <w:rFonts w:ascii="Arial" w:hAnsi="Arial"/>
      <w:b/>
      <w:snapToGrid w:val="0"/>
      <w:sz w:val="18"/>
      <w:szCs w:val="20"/>
    </w:rPr>
  </w:style>
  <w:style w:type="paragraph" w:customStyle="1" w:styleId="tabletext">
    <w:name w:val="table text"/>
    <w:basedOn w:val="Normal"/>
    <w:rsid w:val="00F3654D"/>
    <w:pPr>
      <w:widowControl w:val="0"/>
    </w:pPr>
    <w:rPr>
      <w:snapToGrid w:val="0"/>
      <w:sz w:val="20"/>
      <w:szCs w:val="20"/>
    </w:rPr>
  </w:style>
  <w:style w:type="paragraph" w:customStyle="1" w:styleId="Level1">
    <w:name w:val="Level 1"/>
    <w:basedOn w:val="Normal"/>
    <w:rsid w:val="00F3654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Times New" w:hAnsi="Times New"/>
      <w:b/>
      <w:snapToGrid w:val="0"/>
      <w:sz w:val="24"/>
      <w:szCs w:val="20"/>
    </w:rPr>
  </w:style>
  <w:style w:type="paragraph" w:customStyle="1" w:styleId="Default">
    <w:name w:val="Default"/>
    <w:rsid w:val="00F3654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FormBackground">
    <w:name w:val="FormBackground"/>
    <w:next w:val="FillerText"/>
    <w:rsid w:val="00F3654D"/>
    <w:pPr>
      <w:widowControl w:val="0"/>
      <w:overflowPunct w:val="0"/>
      <w:autoSpaceDE w:val="0"/>
      <w:autoSpaceDN w:val="0"/>
      <w:adjustRightInd w:val="0"/>
      <w:spacing w:before="40" w:after="0" w:line="240" w:lineRule="auto"/>
      <w:textAlignment w:val="baseline"/>
    </w:pPr>
    <w:rPr>
      <w:rFonts w:ascii="Arial" w:eastAsia="Times New Roman" w:hAnsi="Arial" w:cs="Arial"/>
      <w:noProof/>
      <w:sz w:val="14"/>
      <w:szCs w:val="14"/>
    </w:rPr>
  </w:style>
  <w:style w:type="paragraph" w:customStyle="1" w:styleId="FillerText">
    <w:name w:val="FillerText"/>
    <w:rsid w:val="00F3654D"/>
    <w:pPr>
      <w:widowControl w:val="0"/>
      <w:overflowPunct w:val="0"/>
      <w:autoSpaceDE w:val="0"/>
      <w:autoSpaceDN w:val="0"/>
      <w:adjustRightInd w:val="0"/>
      <w:spacing w:after="0" w:line="200" w:lineRule="exact"/>
      <w:textAlignment w:val="baseline"/>
    </w:pPr>
    <w:rPr>
      <w:rFonts w:ascii="Times" w:eastAsia="Times New Roman" w:hAnsi="Times" w:cs="Times"/>
      <w:sz w:val="20"/>
      <w:szCs w:val="20"/>
    </w:rPr>
  </w:style>
  <w:style w:type="paragraph" w:customStyle="1" w:styleId="FormBackground8pt">
    <w:name w:val="FormBackground 8pt"/>
    <w:rsid w:val="00F3654D"/>
    <w:pPr>
      <w:overflowPunct w:val="0"/>
      <w:autoSpaceDE w:val="0"/>
      <w:autoSpaceDN w:val="0"/>
      <w:adjustRightInd w:val="0"/>
      <w:spacing w:after="0" w:line="240" w:lineRule="auto"/>
      <w:textAlignment w:val="baseline"/>
    </w:pPr>
    <w:rPr>
      <w:rFonts w:ascii="Arial" w:eastAsia="Times New Roman" w:hAnsi="Arial" w:cs="Arial"/>
      <w:noProof/>
      <w:sz w:val="16"/>
      <w:szCs w:val="16"/>
    </w:rPr>
  </w:style>
  <w:style w:type="paragraph" w:customStyle="1" w:styleId="Arial10-title">
    <w:name w:val="Arial 10-title"/>
    <w:rsid w:val="00F3654D"/>
    <w:pPr>
      <w:overflowPunct w:val="0"/>
      <w:autoSpaceDE w:val="0"/>
      <w:autoSpaceDN w:val="0"/>
      <w:adjustRightInd w:val="0"/>
      <w:spacing w:after="0" w:line="240" w:lineRule="auto"/>
      <w:jc w:val="center"/>
      <w:textAlignment w:val="baseline"/>
    </w:pPr>
    <w:rPr>
      <w:rFonts w:ascii="Arial" w:eastAsia="Times New Roman" w:hAnsi="Arial" w:cs="Arial"/>
      <w:b/>
      <w:bCs/>
      <w:noProof/>
      <w:sz w:val="20"/>
      <w:szCs w:val="20"/>
    </w:rPr>
  </w:style>
  <w:style w:type="paragraph" w:customStyle="1" w:styleId="FormBackground7pt">
    <w:name w:val="FormBackground 7pt"/>
    <w:basedOn w:val="FormBackground8pt"/>
    <w:rsid w:val="00F3654D"/>
    <w:rPr>
      <w:sz w:val="14"/>
      <w:szCs w:val="14"/>
    </w:rPr>
  </w:style>
  <w:style w:type="paragraph" w:customStyle="1" w:styleId="Arial7-Left">
    <w:name w:val="Arial 7-Left"/>
    <w:rsid w:val="00F3654D"/>
    <w:pPr>
      <w:overflowPunct w:val="0"/>
      <w:autoSpaceDE w:val="0"/>
      <w:autoSpaceDN w:val="0"/>
      <w:adjustRightInd w:val="0"/>
      <w:spacing w:before="40" w:after="0" w:line="240" w:lineRule="auto"/>
      <w:textAlignment w:val="baseline"/>
    </w:pPr>
    <w:rPr>
      <w:rFonts w:ascii="Arial" w:eastAsia="Times New Roman" w:hAnsi="Arial" w:cs="Arial"/>
      <w:noProof/>
      <w:sz w:val="14"/>
      <w:szCs w:val="14"/>
    </w:rPr>
  </w:style>
  <w:style w:type="paragraph" w:customStyle="1" w:styleId="Arial7-Ctr">
    <w:name w:val="Arial 7-Ctr"/>
    <w:rsid w:val="00F3654D"/>
    <w:pPr>
      <w:overflowPunct w:val="0"/>
      <w:autoSpaceDE w:val="0"/>
      <w:autoSpaceDN w:val="0"/>
      <w:adjustRightInd w:val="0"/>
      <w:spacing w:before="40" w:after="0" w:line="240" w:lineRule="auto"/>
      <w:jc w:val="center"/>
      <w:textAlignment w:val="baseline"/>
    </w:pPr>
    <w:rPr>
      <w:rFonts w:ascii="Arial" w:eastAsia="Times New Roman" w:hAnsi="Arial" w:cs="Arial"/>
      <w:noProof/>
      <w:sz w:val="14"/>
      <w:szCs w:val="14"/>
    </w:rPr>
  </w:style>
  <w:style w:type="paragraph" w:customStyle="1" w:styleId="FormBackground10ptCntr">
    <w:name w:val="FormBackground 10pt Cntr"/>
    <w:rsid w:val="00F3654D"/>
    <w:pPr>
      <w:overflowPunct w:val="0"/>
      <w:autoSpaceDE w:val="0"/>
      <w:autoSpaceDN w:val="0"/>
      <w:adjustRightInd w:val="0"/>
      <w:spacing w:after="0" w:line="240" w:lineRule="auto"/>
      <w:jc w:val="center"/>
      <w:textAlignment w:val="baseline"/>
    </w:pPr>
    <w:rPr>
      <w:rFonts w:ascii="Arial" w:eastAsia="Times New Roman" w:hAnsi="Arial" w:cs="Arial"/>
      <w:noProof/>
      <w:sz w:val="20"/>
      <w:szCs w:val="20"/>
    </w:rPr>
  </w:style>
  <w:style w:type="paragraph" w:customStyle="1" w:styleId="FormBackground1pt">
    <w:name w:val="FormBackground 1pt"/>
    <w:basedOn w:val="FormBackground"/>
    <w:rsid w:val="00F3654D"/>
    <w:pPr>
      <w:spacing w:before="20"/>
    </w:pPr>
  </w:style>
  <w:style w:type="paragraph" w:customStyle="1" w:styleId="Arial10-Ctr">
    <w:name w:val="Arial 10-Ctr"/>
    <w:rsid w:val="00F3654D"/>
    <w:pPr>
      <w:overflowPunct w:val="0"/>
      <w:autoSpaceDE w:val="0"/>
      <w:autoSpaceDN w:val="0"/>
      <w:adjustRightInd w:val="0"/>
      <w:spacing w:after="0" w:line="240" w:lineRule="auto"/>
      <w:textAlignment w:val="baseline"/>
    </w:pPr>
    <w:rPr>
      <w:rFonts w:ascii="Arial" w:eastAsia="Times New Roman" w:hAnsi="Arial" w:cs="Arial"/>
      <w:noProof/>
      <w:sz w:val="20"/>
      <w:szCs w:val="20"/>
    </w:rPr>
  </w:style>
  <w:style w:type="paragraph" w:customStyle="1" w:styleId="FormBackground7ptCntr">
    <w:name w:val="FormBackground 7pt Cntr"/>
    <w:rsid w:val="00F3654D"/>
    <w:pPr>
      <w:overflowPunct w:val="0"/>
      <w:autoSpaceDE w:val="0"/>
      <w:autoSpaceDN w:val="0"/>
      <w:adjustRightInd w:val="0"/>
      <w:spacing w:after="0" w:line="240" w:lineRule="auto"/>
      <w:textAlignment w:val="baseline"/>
    </w:pPr>
    <w:rPr>
      <w:rFonts w:ascii="Arial" w:eastAsia="Times New Roman" w:hAnsi="Arial" w:cs="Arial"/>
      <w:noProof/>
      <w:sz w:val="14"/>
      <w:szCs w:val="14"/>
    </w:rPr>
  </w:style>
  <w:style w:type="paragraph" w:styleId="MacroText">
    <w:name w:val="macro"/>
    <w:link w:val="MacroTextChar"/>
    <w:rsid w:val="00F3654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Courier New"/>
      <w:sz w:val="18"/>
      <w:szCs w:val="18"/>
    </w:rPr>
  </w:style>
  <w:style w:type="character" w:customStyle="1" w:styleId="MacroTextChar">
    <w:name w:val="Macro Text Char"/>
    <w:basedOn w:val="DefaultParagraphFont"/>
    <w:link w:val="MacroText"/>
    <w:rsid w:val="00F3654D"/>
    <w:rPr>
      <w:rFonts w:ascii="Courier New" w:eastAsia="Times New Roman" w:hAnsi="Courier New" w:cs="Courier New"/>
      <w:sz w:val="18"/>
      <w:szCs w:val="18"/>
    </w:rPr>
  </w:style>
  <w:style w:type="character" w:customStyle="1" w:styleId="ArrowFont">
    <w:name w:val="Arrow Font"/>
    <w:rsid w:val="00F3654D"/>
    <w:rPr>
      <w:rFonts w:ascii="Arial" w:hAnsi="Arial" w:cs="Arial"/>
      <w:color w:val="auto"/>
      <w:sz w:val="32"/>
      <w:szCs w:val="32"/>
      <w:u w:val="none"/>
      <w:vertAlign w:val="baseline"/>
    </w:rPr>
  </w:style>
  <w:style w:type="character" w:customStyle="1" w:styleId="FormNumber">
    <w:name w:val="FormNumber"/>
    <w:rsid w:val="00F3654D"/>
    <w:rPr>
      <w:rFonts w:ascii="Arial" w:hAnsi="Arial" w:cs="Arial"/>
      <w:color w:val="auto"/>
      <w:sz w:val="12"/>
      <w:szCs w:val="12"/>
      <w:u w:val="none"/>
      <w:vertAlign w:val="baseline"/>
    </w:rPr>
  </w:style>
  <w:style w:type="character" w:customStyle="1" w:styleId="Text7Arial">
    <w:name w:val="Text 7 Arial"/>
    <w:rsid w:val="00F3654D"/>
    <w:rPr>
      <w:rFonts w:ascii="Arial" w:hAnsi="Arial" w:cs="Arial"/>
      <w:color w:val="auto"/>
      <w:sz w:val="14"/>
      <w:szCs w:val="14"/>
      <w:u w:val="none"/>
      <w:vertAlign w:val="baseline"/>
    </w:rPr>
  </w:style>
  <w:style w:type="character" w:customStyle="1" w:styleId="FormLine">
    <w:name w:val="FormLine"/>
    <w:rsid w:val="00F3654D"/>
    <w:rPr>
      <w:rFonts w:ascii="Arial" w:hAnsi="Arial" w:cs="Arial"/>
      <w:color w:val="auto"/>
      <w:sz w:val="16"/>
      <w:szCs w:val="16"/>
      <w:u w:val="single"/>
      <w:vertAlign w:val="baseline"/>
    </w:rPr>
  </w:style>
  <w:style w:type="character" w:customStyle="1" w:styleId="TextArial10">
    <w:name w:val="Text Arial 10"/>
    <w:rsid w:val="00F3654D"/>
    <w:rPr>
      <w:rFonts w:ascii="Arial" w:hAnsi="Arial" w:cs="Arial"/>
      <w:color w:val="auto"/>
      <w:sz w:val="20"/>
      <w:szCs w:val="20"/>
      <w:u w:val="none"/>
      <w:vertAlign w:val="baseline"/>
    </w:rPr>
  </w:style>
  <w:style w:type="character" w:customStyle="1" w:styleId="TextArial10B">
    <w:name w:val="Text Arial 10B"/>
    <w:basedOn w:val="TextArial10"/>
    <w:rsid w:val="00F3654D"/>
    <w:rPr>
      <w:rFonts w:ascii="Arial Bold" w:hAnsi="Arial Bold" w:cs="Arial"/>
      <w:b/>
      <w:bCs/>
      <w:color w:val="auto"/>
      <w:sz w:val="20"/>
      <w:szCs w:val="20"/>
      <w:u w:val="none"/>
      <w:vertAlign w:val="baseline"/>
    </w:rPr>
  </w:style>
  <w:style w:type="character" w:customStyle="1" w:styleId="TextArial8">
    <w:name w:val="Text Arial 8"/>
    <w:rsid w:val="00F3654D"/>
    <w:rPr>
      <w:rFonts w:ascii="Arial" w:hAnsi="Arial" w:cs="Arial"/>
      <w:color w:val="auto"/>
      <w:sz w:val="16"/>
      <w:szCs w:val="16"/>
      <w:u w:val="none"/>
      <w:vertAlign w:val="baseline"/>
    </w:rPr>
  </w:style>
  <w:style w:type="character" w:customStyle="1" w:styleId="TextArial8B">
    <w:name w:val="Text Arial 8B"/>
    <w:rsid w:val="00F3654D"/>
    <w:rPr>
      <w:rFonts w:ascii="Arial Bold" w:hAnsi="Arial Bold"/>
      <w:b/>
      <w:bCs/>
      <w:color w:val="auto"/>
      <w:sz w:val="16"/>
      <w:szCs w:val="16"/>
      <w:u w:val="none"/>
      <w:vertAlign w:val="baseline"/>
    </w:rPr>
  </w:style>
  <w:style w:type="character" w:customStyle="1" w:styleId="TextArial8I">
    <w:name w:val="Text Arial 8I"/>
    <w:rsid w:val="00F3654D"/>
    <w:rPr>
      <w:rFonts w:ascii="Arial" w:hAnsi="Arial" w:cs="Arial"/>
      <w:i/>
      <w:iCs/>
      <w:color w:val="auto"/>
      <w:sz w:val="16"/>
      <w:szCs w:val="16"/>
      <w:u w:val="none"/>
      <w:vertAlign w:val="baseline"/>
    </w:rPr>
  </w:style>
  <w:style w:type="character" w:customStyle="1" w:styleId="TextArial8BI">
    <w:name w:val="Text Arial 8BI"/>
    <w:rsid w:val="00F3654D"/>
    <w:rPr>
      <w:rFonts w:ascii="Arial Bold" w:hAnsi="Arial Bold"/>
      <w:b/>
      <w:bCs/>
      <w:i/>
      <w:iCs/>
      <w:color w:val="auto"/>
      <w:sz w:val="16"/>
      <w:szCs w:val="16"/>
      <w:u w:val="none"/>
      <w:vertAlign w:val="baseline"/>
    </w:rPr>
  </w:style>
  <w:style w:type="character" w:customStyle="1" w:styleId="TextArial9B">
    <w:name w:val="Text Arial 9B"/>
    <w:rsid w:val="00F3654D"/>
    <w:rPr>
      <w:rFonts w:ascii="Arial Bold" w:hAnsi="Arial Bold"/>
      <w:b/>
      <w:bCs/>
      <w:color w:val="auto"/>
      <w:sz w:val="18"/>
      <w:szCs w:val="18"/>
      <w:u w:val="none"/>
      <w:vertAlign w:val="baseline"/>
    </w:rPr>
  </w:style>
  <w:style w:type="character" w:customStyle="1" w:styleId="TextArial9">
    <w:name w:val="Text Arial 9"/>
    <w:rsid w:val="00F3654D"/>
    <w:rPr>
      <w:rFonts w:ascii="Arial" w:hAnsi="Arial" w:cs="Arial"/>
      <w:color w:val="auto"/>
      <w:sz w:val="18"/>
      <w:szCs w:val="18"/>
      <w:u w:val="none"/>
      <w:vertAlign w:val="baseline"/>
    </w:rPr>
  </w:style>
  <w:style w:type="character" w:customStyle="1" w:styleId="TextArial12B">
    <w:name w:val="Text Arial 12B"/>
    <w:basedOn w:val="TextArial10B"/>
    <w:rsid w:val="00F3654D"/>
    <w:rPr>
      <w:rFonts w:ascii="Arial Bold" w:hAnsi="Arial Bold" w:cs="Arial"/>
      <w:b/>
      <w:bCs/>
      <w:color w:val="auto"/>
      <w:spacing w:val="20"/>
      <w:sz w:val="24"/>
      <w:szCs w:val="24"/>
      <w:u w:val="none"/>
      <w:vertAlign w:val="baseline"/>
    </w:rPr>
  </w:style>
  <w:style w:type="character" w:customStyle="1" w:styleId="Text6Arial">
    <w:name w:val="Text 6 Arial"/>
    <w:basedOn w:val="Text7Arial"/>
    <w:rsid w:val="00F3654D"/>
    <w:rPr>
      <w:rFonts w:ascii="Arial" w:hAnsi="Arial" w:cs="Arial"/>
      <w:color w:val="auto"/>
      <w:sz w:val="12"/>
      <w:szCs w:val="12"/>
      <w:u w:val="none"/>
      <w:vertAlign w:val="baseline"/>
    </w:rPr>
  </w:style>
  <w:style w:type="character" w:customStyle="1" w:styleId="TextArial11B">
    <w:name w:val="Text Arial 11B"/>
    <w:basedOn w:val="DefaultParagraphFont"/>
    <w:rsid w:val="00F3654D"/>
    <w:rPr>
      <w:rFonts w:ascii="Arial Bold" w:hAnsi="Arial Bold"/>
      <w:b/>
      <w:bCs/>
      <w:color w:val="auto"/>
      <w:sz w:val="22"/>
      <w:szCs w:val="22"/>
      <w:u w:val="none"/>
      <w:vertAlign w:val="baseline"/>
    </w:rPr>
  </w:style>
  <w:style w:type="character" w:customStyle="1" w:styleId="Text4Arial">
    <w:name w:val="Text 4 Arial"/>
    <w:basedOn w:val="Text6Arial"/>
    <w:rsid w:val="00F3654D"/>
    <w:rPr>
      <w:rFonts w:ascii="Arial" w:hAnsi="Arial" w:cs="Arial"/>
      <w:color w:val="auto"/>
      <w:sz w:val="8"/>
      <w:szCs w:val="8"/>
      <w:u w:val="none"/>
      <w:vertAlign w:val="baseline"/>
    </w:rPr>
  </w:style>
  <w:style w:type="paragraph" w:styleId="ListBullet2">
    <w:name w:val="List Bullet 2"/>
    <w:basedOn w:val="Normal"/>
    <w:autoRedefine/>
    <w:rsid w:val="00F3654D"/>
    <w:pPr>
      <w:tabs>
        <w:tab w:val="left" w:pos="720"/>
      </w:tabs>
      <w:overflowPunct w:val="0"/>
      <w:autoSpaceDE w:val="0"/>
      <w:autoSpaceDN w:val="0"/>
      <w:adjustRightInd w:val="0"/>
      <w:ind w:left="720" w:hanging="360"/>
      <w:textAlignment w:val="baseline"/>
    </w:pPr>
    <w:rPr>
      <w:rFonts w:ascii="Courier New" w:hAnsi="Courier New" w:cs="Courier New"/>
      <w:sz w:val="24"/>
    </w:rPr>
  </w:style>
  <w:style w:type="character" w:customStyle="1" w:styleId="ArialText7">
    <w:name w:val="Arial Text 7"/>
    <w:rsid w:val="00F3654D"/>
    <w:rPr>
      <w:rFonts w:ascii="Arial" w:hAnsi="Arial" w:cs="Arial"/>
      <w:color w:val="auto"/>
      <w:sz w:val="14"/>
      <w:szCs w:val="14"/>
      <w:u w:val="none"/>
      <w:vertAlign w:val="baseline"/>
    </w:rPr>
  </w:style>
  <w:style w:type="paragraph" w:customStyle="1" w:styleId="TextArial7">
    <w:name w:val="Text Arial 7"/>
    <w:basedOn w:val="Normal"/>
    <w:rsid w:val="00F3654D"/>
    <w:pPr>
      <w:overflowPunct w:val="0"/>
      <w:autoSpaceDE w:val="0"/>
      <w:autoSpaceDN w:val="0"/>
      <w:adjustRightInd w:val="0"/>
      <w:textAlignment w:val="baseline"/>
    </w:pPr>
    <w:rPr>
      <w:rFonts w:ascii="Arial" w:hAnsi="Arial" w:cs="Arial"/>
      <w:sz w:val="14"/>
      <w:szCs w:val="14"/>
    </w:rPr>
  </w:style>
  <w:style w:type="paragraph" w:styleId="PlainText">
    <w:name w:val="Plain Text"/>
    <w:basedOn w:val="Normal"/>
    <w:link w:val="PlainTextChar"/>
    <w:rsid w:val="00F3654D"/>
    <w:pPr>
      <w:overflowPunct w:val="0"/>
      <w:autoSpaceDE w:val="0"/>
      <w:autoSpaceDN w:val="0"/>
      <w:adjustRightInd w:val="0"/>
      <w:textAlignment w:val="baseline"/>
    </w:pPr>
    <w:rPr>
      <w:rFonts w:ascii="Courier New" w:hAnsi="Courier New" w:cs="Courier New"/>
      <w:sz w:val="24"/>
      <w:szCs w:val="20"/>
    </w:rPr>
  </w:style>
  <w:style w:type="character" w:customStyle="1" w:styleId="PlainTextChar">
    <w:name w:val="Plain Text Char"/>
    <w:basedOn w:val="DefaultParagraphFont"/>
    <w:link w:val="PlainText"/>
    <w:rsid w:val="00F3654D"/>
    <w:rPr>
      <w:rFonts w:ascii="Courier New" w:eastAsia="Times New Roman" w:hAnsi="Courier New" w:cs="Courier New"/>
      <w:sz w:val="24"/>
      <w:szCs w:val="20"/>
    </w:rPr>
  </w:style>
  <w:style w:type="paragraph" w:styleId="DocumentMap">
    <w:name w:val="Document Map"/>
    <w:basedOn w:val="Normal"/>
    <w:link w:val="DocumentMapChar"/>
    <w:rsid w:val="00F3654D"/>
    <w:pPr>
      <w:shd w:val="clear" w:color="auto" w:fill="000080"/>
      <w:overflowPunct w:val="0"/>
      <w:autoSpaceDE w:val="0"/>
      <w:autoSpaceDN w:val="0"/>
      <w:adjustRightInd w:val="0"/>
      <w:textAlignment w:val="baseline"/>
    </w:pPr>
    <w:rPr>
      <w:rFonts w:ascii="Tahoma" w:hAnsi="Tahoma" w:cs="Tahoma"/>
      <w:szCs w:val="22"/>
    </w:rPr>
  </w:style>
  <w:style w:type="character" w:customStyle="1" w:styleId="DocumentMapChar">
    <w:name w:val="Document Map Char"/>
    <w:basedOn w:val="DefaultParagraphFont"/>
    <w:link w:val="DocumentMap"/>
    <w:rsid w:val="00F3654D"/>
    <w:rPr>
      <w:rFonts w:ascii="Tahoma" w:eastAsia="Times New Roman" w:hAnsi="Tahoma" w:cs="Tahoma"/>
      <w:shd w:val="clear" w:color="auto" w:fill="000080"/>
    </w:rPr>
  </w:style>
  <w:style w:type="paragraph" w:customStyle="1" w:styleId="QuickFormat1">
    <w:name w:val="QuickFormat1"/>
    <w:basedOn w:val="Normal"/>
    <w:rsid w:val="00F3654D"/>
    <w:pPr>
      <w:widowControl w:val="0"/>
      <w:autoSpaceDE w:val="0"/>
      <w:autoSpaceDN w:val="0"/>
      <w:adjustRightInd w:val="0"/>
    </w:pPr>
    <w:rPr>
      <w:sz w:val="24"/>
    </w:rPr>
  </w:style>
  <w:style w:type="paragraph" w:customStyle="1" w:styleId="1">
    <w:name w:val="1"/>
    <w:aliases w:val="2,3"/>
    <w:basedOn w:val="Normal"/>
    <w:rsid w:val="00F3654D"/>
    <w:pPr>
      <w:widowControl w:val="0"/>
      <w:autoSpaceDE w:val="0"/>
      <w:autoSpaceDN w:val="0"/>
      <w:adjustRightInd w:val="0"/>
      <w:ind w:left="1440" w:hanging="720"/>
    </w:pPr>
    <w:rPr>
      <w:sz w:val="24"/>
    </w:rPr>
  </w:style>
  <w:style w:type="paragraph" w:customStyle="1" w:styleId="Level3">
    <w:name w:val="Level 3"/>
    <w:basedOn w:val="Normal"/>
    <w:rsid w:val="00F3654D"/>
    <w:pPr>
      <w:widowControl w:val="0"/>
      <w:autoSpaceDE w:val="0"/>
      <w:autoSpaceDN w:val="0"/>
      <w:adjustRightInd w:val="0"/>
      <w:ind w:left="1980" w:hanging="540"/>
      <w:outlineLvl w:val="2"/>
    </w:pPr>
    <w:rPr>
      <w:sz w:val="24"/>
    </w:rPr>
  </w:style>
  <w:style w:type="paragraph" w:styleId="BodyTextIndent3">
    <w:name w:val="Body Text Indent 3"/>
    <w:basedOn w:val="Normal"/>
    <w:link w:val="BodyTextIndent3Char"/>
    <w:rsid w:val="00F3654D"/>
    <w:pPr>
      <w:overflowPunct w:val="0"/>
      <w:autoSpaceDE w:val="0"/>
      <w:autoSpaceDN w:val="0"/>
      <w:adjustRightInd w:val="0"/>
      <w:spacing w:after="120"/>
      <w:ind w:left="360"/>
      <w:textAlignment w:val="baseline"/>
    </w:pPr>
    <w:rPr>
      <w:sz w:val="16"/>
      <w:szCs w:val="16"/>
    </w:rPr>
  </w:style>
  <w:style w:type="character" w:customStyle="1" w:styleId="BodyTextIndent3Char">
    <w:name w:val="Body Text Indent 3 Char"/>
    <w:basedOn w:val="DefaultParagraphFont"/>
    <w:link w:val="BodyTextIndent3"/>
    <w:rsid w:val="00F3654D"/>
    <w:rPr>
      <w:rFonts w:ascii="Times New Roman" w:eastAsia="Times New Roman" w:hAnsi="Times New Roman" w:cs="Times New Roman"/>
      <w:sz w:val="16"/>
      <w:szCs w:val="16"/>
    </w:rPr>
  </w:style>
  <w:style w:type="paragraph" w:styleId="BodyText2">
    <w:name w:val="Body Text 2"/>
    <w:basedOn w:val="Normal"/>
    <w:link w:val="BodyText2Char"/>
    <w:rsid w:val="00F3654D"/>
    <w:pPr>
      <w:overflowPunct w:val="0"/>
      <w:autoSpaceDE w:val="0"/>
      <w:autoSpaceDN w:val="0"/>
      <w:adjustRightInd w:val="0"/>
      <w:spacing w:after="120" w:line="480" w:lineRule="auto"/>
      <w:textAlignment w:val="baseline"/>
    </w:pPr>
    <w:rPr>
      <w:sz w:val="24"/>
      <w:szCs w:val="20"/>
    </w:rPr>
  </w:style>
  <w:style w:type="character" w:customStyle="1" w:styleId="BodyText2Char">
    <w:name w:val="Body Text 2 Char"/>
    <w:basedOn w:val="DefaultParagraphFont"/>
    <w:link w:val="BodyText2"/>
    <w:rsid w:val="00F3654D"/>
    <w:rPr>
      <w:rFonts w:ascii="Times New Roman" w:eastAsia="Times New Roman" w:hAnsi="Times New Roman" w:cs="Times New Roman"/>
      <w:sz w:val="24"/>
      <w:szCs w:val="20"/>
    </w:rPr>
  </w:style>
  <w:style w:type="character" w:styleId="Emphasis">
    <w:name w:val="Emphasis"/>
    <w:basedOn w:val="DefaultParagraphFont"/>
    <w:qFormat/>
    <w:rsid w:val="00F3654D"/>
    <w:rPr>
      <w:i/>
      <w:iCs/>
    </w:rPr>
  </w:style>
  <w:style w:type="paragraph" w:customStyle="1" w:styleId="pbody">
    <w:name w:val="pbody"/>
    <w:basedOn w:val="Normal"/>
    <w:rsid w:val="00F3654D"/>
    <w:pPr>
      <w:spacing w:line="288" w:lineRule="auto"/>
      <w:ind w:firstLine="240"/>
    </w:pPr>
    <w:rPr>
      <w:rFonts w:ascii="Arial" w:hAnsi="Arial" w:cs="Arial"/>
      <w:color w:val="000000"/>
      <w:sz w:val="24"/>
      <w:szCs w:val="20"/>
    </w:rPr>
  </w:style>
  <w:style w:type="paragraph" w:customStyle="1" w:styleId="pbodyaltctr">
    <w:name w:val="pbodyaltctr"/>
    <w:basedOn w:val="Normal"/>
    <w:rsid w:val="00F3654D"/>
    <w:pPr>
      <w:spacing w:before="240" w:after="240" w:line="288" w:lineRule="auto"/>
      <w:ind w:left="240" w:right="240"/>
      <w:jc w:val="center"/>
    </w:pPr>
    <w:rPr>
      <w:rFonts w:ascii="Arial" w:hAnsi="Arial" w:cs="Arial"/>
      <w:color w:val="000000"/>
      <w:sz w:val="15"/>
      <w:szCs w:val="15"/>
    </w:rPr>
  </w:style>
  <w:style w:type="paragraph" w:customStyle="1" w:styleId="pbodyaltnoindent">
    <w:name w:val="pbodyaltnoindent"/>
    <w:basedOn w:val="Normal"/>
    <w:rsid w:val="00F3654D"/>
    <w:pPr>
      <w:spacing w:before="240" w:after="240" w:line="288" w:lineRule="auto"/>
      <w:ind w:left="240" w:right="240"/>
    </w:pPr>
    <w:rPr>
      <w:rFonts w:ascii="Arial" w:hAnsi="Arial" w:cs="Arial"/>
      <w:color w:val="000000"/>
      <w:sz w:val="15"/>
      <w:szCs w:val="15"/>
    </w:rPr>
  </w:style>
  <w:style w:type="paragraph" w:customStyle="1" w:styleId="pbodyctr">
    <w:name w:val="pbodyctr"/>
    <w:basedOn w:val="Normal"/>
    <w:rsid w:val="00F3654D"/>
    <w:pPr>
      <w:spacing w:before="240" w:after="240" w:line="288" w:lineRule="auto"/>
      <w:jc w:val="center"/>
    </w:pPr>
    <w:rPr>
      <w:rFonts w:ascii="Arial" w:hAnsi="Arial" w:cs="Arial"/>
      <w:color w:val="000000"/>
      <w:sz w:val="24"/>
      <w:szCs w:val="20"/>
    </w:rPr>
  </w:style>
  <w:style w:type="paragraph" w:customStyle="1" w:styleId="pbodyctrsmcaps">
    <w:name w:val="pbodyctrsmcaps"/>
    <w:basedOn w:val="Normal"/>
    <w:rsid w:val="00F3654D"/>
    <w:pPr>
      <w:spacing w:before="240" w:after="240" w:line="288" w:lineRule="auto"/>
      <w:jc w:val="center"/>
    </w:pPr>
    <w:rPr>
      <w:rFonts w:ascii="Arial" w:hAnsi="Arial" w:cs="Arial"/>
      <w:smallCaps/>
      <w:color w:val="000000"/>
      <w:sz w:val="24"/>
      <w:szCs w:val="20"/>
    </w:rPr>
  </w:style>
  <w:style w:type="paragraph" w:customStyle="1" w:styleId="pindented1">
    <w:name w:val="pindented1"/>
    <w:basedOn w:val="Normal"/>
    <w:rsid w:val="00F3654D"/>
    <w:pPr>
      <w:spacing w:line="288" w:lineRule="auto"/>
      <w:ind w:firstLine="480"/>
    </w:pPr>
    <w:rPr>
      <w:rFonts w:ascii="Arial" w:hAnsi="Arial" w:cs="Arial"/>
      <w:color w:val="000000"/>
      <w:sz w:val="24"/>
      <w:szCs w:val="20"/>
    </w:rPr>
  </w:style>
  <w:style w:type="paragraph" w:customStyle="1" w:styleId="pindented2">
    <w:name w:val="pindented2"/>
    <w:basedOn w:val="Normal"/>
    <w:rsid w:val="00F3654D"/>
    <w:pPr>
      <w:spacing w:line="288" w:lineRule="auto"/>
      <w:ind w:firstLine="720"/>
    </w:pPr>
    <w:rPr>
      <w:rFonts w:ascii="Arial" w:hAnsi="Arial" w:cs="Arial"/>
      <w:color w:val="000000"/>
      <w:sz w:val="24"/>
      <w:szCs w:val="20"/>
    </w:rPr>
  </w:style>
  <w:style w:type="character" w:customStyle="1" w:styleId="cwebjump">
    <w:name w:val="cwebjump"/>
    <w:basedOn w:val="DefaultParagraphFont"/>
    <w:rsid w:val="00F3654D"/>
  </w:style>
  <w:style w:type="paragraph" w:customStyle="1" w:styleId="pcellbody">
    <w:name w:val="pcellbody"/>
    <w:basedOn w:val="Normal"/>
    <w:rsid w:val="00F3654D"/>
    <w:pPr>
      <w:spacing w:line="288" w:lineRule="auto"/>
    </w:pPr>
    <w:rPr>
      <w:rFonts w:ascii="Arial" w:hAnsi="Arial" w:cs="Arial"/>
      <w:color w:val="000000"/>
      <w:sz w:val="15"/>
      <w:szCs w:val="15"/>
    </w:rPr>
  </w:style>
  <w:style w:type="paragraph" w:customStyle="1" w:styleId="pcellbodyctr">
    <w:name w:val="pcellbodyctr"/>
    <w:basedOn w:val="Normal"/>
    <w:rsid w:val="00F3654D"/>
    <w:pPr>
      <w:spacing w:line="288" w:lineRule="auto"/>
      <w:jc w:val="center"/>
    </w:pPr>
    <w:rPr>
      <w:rFonts w:ascii="Arial" w:hAnsi="Arial" w:cs="Arial"/>
      <w:color w:val="000000"/>
      <w:sz w:val="15"/>
      <w:szCs w:val="15"/>
    </w:rPr>
  </w:style>
  <w:style w:type="paragraph" w:customStyle="1" w:styleId="pcellbodyctrsmcaps">
    <w:name w:val="pcellbodyctrsmcaps"/>
    <w:basedOn w:val="Normal"/>
    <w:rsid w:val="00F3654D"/>
    <w:pPr>
      <w:spacing w:line="288" w:lineRule="auto"/>
      <w:jc w:val="center"/>
    </w:pPr>
    <w:rPr>
      <w:rFonts w:ascii="Arial" w:hAnsi="Arial" w:cs="Arial"/>
      <w:smallCaps/>
      <w:color w:val="000000"/>
      <w:sz w:val="15"/>
      <w:szCs w:val="15"/>
    </w:rPr>
  </w:style>
  <w:style w:type="paragraph" w:customStyle="1" w:styleId="pcellbodyindent">
    <w:name w:val="pcellbodyindent"/>
    <w:basedOn w:val="Normal"/>
    <w:rsid w:val="00F3654D"/>
    <w:pPr>
      <w:spacing w:line="288" w:lineRule="auto"/>
      <w:ind w:left="240"/>
    </w:pPr>
    <w:rPr>
      <w:rFonts w:ascii="Arial" w:hAnsi="Arial" w:cs="Arial"/>
      <w:color w:val="000000"/>
      <w:sz w:val="15"/>
      <w:szCs w:val="15"/>
    </w:rPr>
  </w:style>
  <w:style w:type="paragraph" w:customStyle="1" w:styleId="pindented3">
    <w:name w:val="pindented3"/>
    <w:basedOn w:val="Normal"/>
    <w:rsid w:val="00F3654D"/>
    <w:pPr>
      <w:spacing w:line="288" w:lineRule="auto"/>
      <w:ind w:firstLine="960"/>
    </w:pPr>
    <w:rPr>
      <w:rFonts w:ascii="Arial" w:hAnsi="Arial" w:cs="Arial"/>
      <w:color w:val="000000"/>
      <w:sz w:val="24"/>
      <w:szCs w:val="20"/>
    </w:rPr>
  </w:style>
  <w:style w:type="paragraph" w:customStyle="1" w:styleId="pcellheading">
    <w:name w:val="pcellheading"/>
    <w:basedOn w:val="Normal"/>
    <w:rsid w:val="00F3654D"/>
    <w:pPr>
      <w:spacing w:line="288" w:lineRule="auto"/>
    </w:pPr>
    <w:rPr>
      <w:rFonts w:ascii="Arial" w:hAnsi="Arial" w:cs="Arial"/>
      <w:b/>
      <w:bCs/>
      <w:color w:val="000000"/>
      <w:sz w:val="15"/>
      <w:szCs w:val="15"/>
    </w:rPr>
  </w:style>
  <w:style w:type="paragraph" w:customStyle="1" w:styleId="pcellheadingctr">
    <w:name w:val="pcellheadingctr"/>
    <w:basedOn w:val="Normal"/>
    <w:rsid w:val="00F3654D"/>
    <w:pPr>
      <w:spacing w:line="288" w:lineRule="auto"/>
      <w:jc w:val="center"/>
    </w:pPr>
    <w:rPr>
      <w:rFonts w:ascii="Arial" w:hAnsi="Arial" w:cs="Arial"/>
      <w:b/>
      <w:bCs/>
      <w:color w:val="000000"/>
      <w:sz w:val="15"/>
      <w:szCs w:val="15"/>
    </w:rPr>
  </w:style>
  <w:style w:type="paragraph" w:styleId="BodyTextIndent2">
    <w:name w:val="Body Text Indent 2"/>
    <w:basedOn w:val="Normal"/>
    <w:link w:val="BodyTextIndent2Char"/>
    <w:rsid w:val="00F3654D"/>
    <w:pPr>
      <w:overflowPunct w:val="0"/>
      <w:autoSpaceDE w:val="0"/>
      <w:autoSpaceDN w:val="0"/>
      <w:adjustRightInd w:val="0"/>
      <w:spacing w:after="120" w:line="480" w:lineRule="auto"/>
      <w:ind w:left="360"/>
      <w:textAlignment w:val="baseline"/>
    </w:pPr>
    <w:rPr>
      <w:sz w:val="24"/>
      <w:szCs w:val="20"/>
    </w:rPr>
  </w:style>
  <w:style w:type="character" w:customStyle="1" w:styleId="BodyTextIndent2Char">
    <w:name w:val="Body Text Indent 2 Char"/>
    <w:basedOn w:val="DefaultParagraphFont"/>
    <w:link w:val="BodyTextIndent2"/>
    <w:rsid w:val="00F3654D"/>
    <w:rPr>
      <w:rFonts w:ascii="Times New Roman" w:eastAsia="Times New Roman" w:hAnsi="Times New Roman" w:cs="Times New Roman"/>
      <w:sz w:val="24"/>
      <w:szCs w:val="20"/>
    </w:rPr>
  </w:style>
  <w:style w:type="paragraph" w:styleId="BodyTextFirstIndent">
    <w:name w:val="Body Text First Indent"/>
    <w:basedOn w:val="BodyText"/>
    <w:link w:val="BodyTextFirstIndentChar"/>
    <w:rsid w:val="00F3654D"/>
    <w:pPr>
      <w:overflowPunct w:val="0"/>
      <w:autoSpaceDE w:val="0"/>
      <w:autoSpaceDN w:val="0"/>
      <w:adjustRightInd w:val="0"/>
      <w:spacing w:before="0" w:after="120"/>
      <w:ind w:firstLine="210"/>
      <w:textAlignment w:val="baseline"/>
    </w:pPr>
    <w:rPr>
      <w:sz w:val="24"/>
      <w:szCs w:val="20"/>
    </w:rPr>
  </w:style>
  <w:style w:type="character" w:customStyle="1" w:styleId="BodyTextFirstIndentChar">
    <w:name w:val="Body Text First Indent Char"/>
    <w:basedOn w:val="BodyTextChar1"/>
    <w:link w:val="BodyTextFirstIndent"/>
    <w:rsid w:val="00F3654D"/>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F3654D"/>
    <w:pPr>
      <w:overflowPunct w:val="0"/>
      <w:autoSpaceDE w:val="0"/>
      <w:autoSpaceDN w:val="0"/>
      <w:adjustRightInd w:val="0"/>
      <w:ind w:firstLine="210"/>
      <w:textAlignment w:val="baseline"/>
    </w:pPr>
    <w:rPr>
      <w:sz w:val="24"/>
      <w:szCs w:val="20"/>
    </w:rPr>
  </w:style>
  <w:style w:type="character" w:customStyle="1" w:styleId="BodyTextFirstIndent2Char">
    <w:name w:val="Body Text First Indent 2 Char"/>
    <w:basedOn w:val="BodyTextIndentChar"/>
    <w:link w:val="BodyTextFirstIndent2"/>
    <w:rsid w:val="00F3654D"/>
    <w:rPr>
      <w:rFonts w:ascii="Times New Roman" w:eastAsia="Times New Roman" w:hAnsi="Times New Roman" w:cs="Times New Roman"/>
      <w:sz w:val="24"/>
      <w:szCs w:val="20"/>
    </w:rPr>
  </w:style>
  <w:style w:type="paragraph" w:styleId="BodyText3">
    <w:name w:val="Body Text 3"/>
    <w:basedOn w:val="Normal"/>
    <w:link w:val="BodyText3Char"/>
    <w:rsid w:val="00F3654D"/>
    <w:pPr>
      <w:overflowPunct w:val="0"/>
      <w:autoSpaceDE w:val="0"/>
      <w:autoSpaceDN w:val="0"/>
      <w:adjustRightInd w:val="0"/>
      <w:spacing w:after="120"/>
      <w:textAlignment w:val="baseline"/>
    </w:pPr>
    <w:rPr>
      <w:sz w:val="16"/>
      <w:szCs w:val="16"/>
    </w:rPr>
  </w:style>
  <w:style w:type="character" w:customStyle="1" w:styleId="BodyText3Char">
    <w:name w:val="Body Text 3 Char"/>
    <w:basedOn w:val="DefaultParagraphFont"/>
    <w:link w:val="BodyText3"/>
    <w:rsid w:val="00F3654D"/>
    <w:rPr>
      <w:rFonts w:ascii="Times New Roman" w:eastAsia="Times New Roman" w:hAnsi="Times New Roman" w:cs="Times New Roman"/>
      <w:sz w:val="16"/>
      <w:szCs w:val="16"/>
    </w:rPr>
  </w:style>
  <w:style w:type="paragraph" w:customStyle="1" w:styleId="Level4">
    <w:name w:val="Level 4"/>
    <w:basedOn w:val="Normal"/>
    <w:rsid w:val="00F3654D"/>
    <w:pPr>
      <w:widowControl w:val="0"/>
      <w:autoSpaceDE w:val="0"/>
      <w:autoSpaceDN w:val="0"/>
      <w:adjustRightInd w:val="0"/>
      <w:ind w:left="1800" w:hanging="360"/>
    </w:pPr>
    <w:rPr>
      <w:sz w:val="24"/>
    </w:rPr>
  </w:style>
  <w:style w:type="paragraph" w:customStyle="1" w:styleId="Style4">
    <w:name w:val="Style4"/>
    <w:basedOn w:val="Normal"/>
    <w:rsid w:val="00F3654D"/>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sz w:val="24"/>
    </w:rPr>
  </w:style>
  <w:style w:type="paragraph" w:customStyle="1" w:styleId="bullets0">
    <w:name w:val="bullets"/>
    <w:basedOn w:val="Normal"/>
    <w:rsid w:val="00F3654D"/>
    <w:pPr>
      <w:numPr>
        <w:ilvl w:val="1"/>
        <w:numId w:val="17"/>
      </w:numPr>
      <w:tabs>
        <w:tab w:val="num" w:pos="1080"/>
      </w:tabs>
      <w:ind w:left="1080"/>
    </w:pPr>
  </w:style>
  <w:style w:type="paragraph" w:customStyle="1" w:styleId="para2">
    <w:name w:val="para2"/>
    <w:basedOn w:val="paragraph"/>
    <w:rsid w:val="00F3654D"/>
    <w:pPr>
      <w:ind w:left="720"/>
    </w:pPr>
  </w:style>
  <w:style w:type="paragraph" w:customStyle="1" w:styleId="bullet3">
    <w:name w:val="bullet3"/>
    <w:basedOn w:val="bullets0"/>
    <w:rsid w:val="00F3654D"/>
    <w:pPr>
      <w:tabs>
        <w:tab w:val="clear" w:pos="1080"/>
      </w:tabs>
      <w:spacing w:before="60"/>
      <w:ind w:left="1800"/>
    </w:pPr>
  </w:style>
  <w:style w:type="paragraph" w:customStyle="1" w:styleId="text">
    <w:name w:val="text"/>
    <w:basedOn w:val="Normal"/>
    <w:rsid w:val="00F3654D"/>
    <w:pPr>
      <w:spacing w:before="80" w:after="80"/>
    </w:pPr>
  </w:style>
  <w:style w:type="paragraph" w:customStyle="1" w:styleId="minorhead">
    <w:name w:val="minor head"/>
    <w:basedOn w:val="Normal"/>
    <w:next w:val="text"/>
    <w:rsid w:val="00F3654D"/>
    <w:pPr>
      <w:keepNext/>
      <w:tabs>
        <w:tab w:val="left" w:pos="360"/>
      </w:tabs>
      <w:spacing w:before="120" w:after="60"/>
    </w:pPr>
    <w:rPr>
      <w:rFonts w:ascii="Arial" w:hAnsi="Arial" w:cs="Arial"/>
      <w:b/>
      <w:bCs/>
      <w:sz w:val="24"/>
    </w:rPr>
  </w:style>
  <w:style w:type="paragraph" w:styleId="BlockText">
    <w:name w:val="Block Text"/>
    <w:basedOn w:val="Normal"/>
    <w:rsid w:val="00F3654D"/>
    <w:pPr>
      <w:widowControl w:val="0"/>
      <w:autoSpaceDE w:val="0"/>
      <w:autoSpaceDN w:val="0"/>
      <w:adjustRightInd w:val="0"/>
      <w:spacing w:after="120"/>
      <w:ind w:left="1440" w:right="1440"/>
    </w:pPr>
    <w:rPr>
      <w:sz w:val="24"/>
      <w:szCs w:val="20"/>
    </w:rPr>
  </w:style>
  <w:style w:type="paragraph" w:styleId="Closing">
    <w:name w:val="Closing"/>
    <w:basedOn w:val="Normal"/>
    <w:link w:val="ClosingChar"/>
    <w:rsid w:val="00F3654D"/>
    <w:pPr>
      <w:widowControl w:val="0"/>
      <w:autoSpaceDE w:val="0"/>
      <w:autoSpaceDN w:val="0"/>
      <w:adjustRightInd w:val="0"/>
      <w:ind w:left="4320"/>
    </w:pPr>
    <w:rPr>
      <w:sz w:val="24"/>
      <w:szCs w:val="20"/>
    </w:rPr>
  </w:style>
  <w:style w:type="character" w:customStyle="1" w:styleId="ClosingChar">
    <w:name w:val="Closing Char"/>
    <w:basedOn w:val="DefaultParagraphFont"/>
    <w:link w:val="Closing"/>
    <w:rsid w:val="00F3654D"/>
    <w:rPr>
      <w:rFonts w:ascii="Times New Roman" w:eastAsia="Times New Roman" w:hAnsi="Times New Roman" w:cs="Times New Roman"/>
      <w:sz w:val="24"/>
      <w:szCs w:val="20"/>
    </w:rPr>
  </w:style>
  <w:style w:type="paragraph" w:styleId="Date">
    <w:name w:val="Date"/>
    <w:basedOn w:val="Normal"/>
    <w:next w:val="Normal"/>
    <w:link w:val="DateChar"/>
    <w:rsid w:val="00F3654D"/>
    <w:pPr>
      <w:widowControl w:val="0"/>
      <w:autoSpaceDE w:val="0"/>
      <w:autoSpaceDN w:val="0"/>
      <w:adjustRightInd w:val="0"/>
    </w:pPr>
    <w:rPr>
      <w:sz w:val="24"/>
      <w:szCs w:val="20"/>
    </w:rPr>
  </w:style>
  <w:style w:type="character" w:customStyle="1" w:styleId="DateChar">
    <w:name w:val="Date Char"/>
    <w:basedOn w:val="DefaultParagraphFont"/>
    <w:link w:val="Date"/>
    <w:rsid w:val="00F3654D"/>
    <w:rPr>
      <w:rFonts w:ascii="Times New Roman" w:eastAsia="Times New Roman" w:hAnsi="Times New Roman" w:cs="Times New Roman"/>
      <w:sz w:val="24"/>
      <w:szCs w:val="20"/>
    </w:rPr>
  </w:style>
  <w:style w:type="paragraph" w:styleId="E-mailSignature">
    <w:name w:val="E-mail Signature"/>
    <w:basedOn w:val="Normal"/>
    <w:link w:val="E-mailSignatureChar"/>
    <w:rsid w:val="00F3654D"/>
    <w:pPr>
      <w:widowControl w:val="0"/>
      <w:autoSpaceDE w:val="0"/>
      <w:autoSpaceDN w:val="0"/>
      <w:adjustRightInd w:val="0"/>
    </w:pPr>
    <w:rPr>
      <w:sz w:val="24"/>
      <w:szCs w:val="20"/>
    </w:rPr>
  </w:style>
  <w:style w:type="character" w:customStyle="1" w:styleId="E-mailSignatureChar">
    <w:name w:val="E-mail Signature Char"/>
    <w:basedOn w:val="DefaultParagraphFont"/>
    <w:link w:val="E-mailSignature"/>
    <w:rsid w:val="00F3654D"/>
    <w:rPr>
      <w:rFonts w:ascii="Times New Roman" w:eastAsia="Times New Roman" w:hAnsi="Times New Roman" w:cs="Times New Roman"/>
      <w:sz w:val="24"/>
      <w:szCs w:val="20"/>
    </w:rPr>
  </w:style>
  <w:style w:type="paragraph" w:styleId="EnvelopeAddress">
    <w:name w:val="envelope address"/>
    <w:basedOn w:val="Normal"/>
    <w:rsid w:val="00F3654D"/>
    <w:pPr>
      <w:framePr w:w="7920" w:h="1980" w:hRule="exact" w:hSpace="180" w:wrap="auto" w:hAnchor="page" w:xAlign="center" w:yAlign="bottom"/>
      <w:widowControl w:val="0"/>
      <w:autoSpaceDE w:val="0"/>
      <w:autoSpaceDN w:val="0"/>
      <w:adjustRightInd w:val="0"/>
      <w:ind w:left="2880"/>
    </w:pPr>
    <w:rPr>
      <w:rFonts w:ascii="Arial" w:hAnsi="Arial" w:cs="Arial"/>
      <w:sz w:val="24"/>
    </w:rPr>
  </w:style>
  <w:style w:type="paragraph" w:styleId="EnvelopeReturn">
    <w:name w:val="envelope return"/>
    <w:basedOn w:val="Normal"/>
    <w:rsid w:val="00F3654D"/>
    <w:pPr>
      <w:widowControl w:val="0"/>
      <w:autoSpaceDE w:val="0"/>
      <w:autoSpaceDN w:val="0"/>
      <w:adjustRightInd w:val="0"/>
    </w:pPr>
    <w:rPr>
      <w:rFonts w:ascii="Arial" w:hAnsi="Arial" w:cs="Arial"/>
      <w:sz w:val="24"/>
      <w:szCs w:val="20"/>
    </w:rPr>
  </w:style>
  <w:style w:type="paragraph" w:styleId="HTMLAddress">
    <w:name w:val="HTML Address"/>
    <w:basedOn w:val="Normal"/>
    <w:link w:val="HTMLAddressChar"/>
    <w:rsid w:val="00F3654D"/>
    <w:pPr>
      <w:widowControl w:val="0"/>
      <w:autoSpaceDE w:val="0"/>
      <w:autoSpaceDN w:val="0"/>
      <w:adjustRightInd w:val="0"/>
    </w:pPr>
    <w:rPr>
      <w:i/>
      <w:iCs/>
      <w:sz w:val="24"/>
      <w:szCs w:val="20"/>
    </w:rPr>
  </w:style>
  <w:style w:type="character" w:customStyle="1" w:styleId="HTMLAddressChar">
    <w:name w:val="HTML Address Char"/>
    <w:basedOn w:val="DefaultParagraphFont"/>
    <w:link w:val="HTMLAddress"/>
    <w:rsid w:val="00F3654D"/>
    <w:rPr>
      <w:rFonts w:ascii="Times New Roman" w:eastAsia="Times New Roman" w:hAnsi="Times New Roman" w:cs="Times New Roman"/>
      <w:i/>
      <w:iCs/>
      <w:sz w:val="24"/>
      <w:szCs w:val="20"/>
    </w:rPr>
  </w:style>
  <w:style w:type="paragraph" w:styleId="HTMLPreformatted">
    <w:name w:val="HTML Preformatted"/>
    <w:basedOn w:val="Normal"/>
    <w:link w:val="HTMLPreformattedChar"/>
    <w:rsid w:val="00F3654D"/>
    <w:pPr>
      <w:widowControl w:val="0"/>
      <w:autoSpaceDE w:val="0"/>
      <w:autoSpaceDN w:val="0"/>
      <w:adjustRightInd w:val="0"/>
    </w:pPr>
    <w:rPr>
      <w:rFonts w:ascii="Courier New" w:hAnsi="Courier New" w:cs="Courier New"/>
      <w:sz w:val="24"/>
      <w:szCs w:val="20"/>
    </w:rPr>
  </w:style>
  <w:style w:type="character" w:customStyle="1" w:styleId="HTMLPreformattedChar">
    <w:name w:val="HTML Preformatted Char"/>
    <w:basedOn w:val="DefaultParagraphFont"/>
    <w:link w:val="HTMLPreformatted"/>
    <w:rsid w:val="00F3654D"/>
    <w:rPr>
      <w:rFonts w:ascii="Courier New" w:eastAsia="Times New Roman" w:hAnsi="Courier New" w:cs="Courier New"/>
      <w:sz w:val="24"/>
      <w:szCs w:val="20"/>
    </w:rPr>
  </w:style>
  <w:style w:type="paragraph" w:styleId="List">
    <w:name w:val="List"/>
    <w:basedOn w:val="Normal"/>
    <w:rsid w:val="00F3654D"/>
    <w:pPr>
      <w:widowControl w:val="0"/>
      <w:autoSpaceDE w:val="0"/>
      <w:autoSpaceDN w:val="0"/>
      <w:adjustRightInd w:val="0"/>
      <w:ind w:left="360" w:hanging="360"/>
    </w:pPr>
    <w:rPr>
      <w:sz w:val="24"/>
      <w:szCs w:val="20"/>
    </w:rPr>
  </w:style>
  <w:style w:type="paragraph" w:styleId="List3">
    <w:name w:val="List 3"/>
    <w:basedOn w:val="Normal"/>
    <w:rsid w:val="00F3654D"/>
    <w:pPr>
      <w:widowControl w:val="0"/>
      <w:autoSpaceDE w:val="0"/>
      <w:autoSpaceDN w:val="0"/>
      <w:adjustRightInd w:val="0"/>
      <w:ind w:left="1080" w:hanging="360"/>
    </w:pPr>
    <w:rPr>
      <w:sz w:val="24"/>
      <w:szCs w:val="20"/>
    </w:rPr>
  </w:style>
  <w:style w:type="paragraph" w:styleId="List4">
    <w:name w:val="List 4"/>
    <w:basedOn w:val="Normal"/>
    <w:rsid w:val="00F3654D"/>
    <w:pPr>
      <w:widowControl w:val="0"/>
      <w:autoSpaceDE w:val="0"/>
      <w:autoSpaceDN w:val="0"/>
      <w:adjustRightInd w:val="0"/>
      <w:ind w:left="1440" w:hanging="360"/>
    </w:pPr>
    <w:rPr>
      <w:sz w:val="24"/>
      <w:szCs w:val="20"/>
    </w:rPr>
  </w:style>
  <w:style w:type="paragraph" w:styleId="List5">
    <w:name w:val="List 5"/>
    <w:basedOn w:val="Normal"/>
    <w:rsid w:val="00F3654D"/>
    <w:pPr>
      <w:widowControl w:val="0"/>
      <w:autoSpaceDE w:val="0"/>
      <w:autoSpaceDN w:val="0"/>
      <w:adjustRightInd w:val="0"/>
      <w:ind w:left="1800" w:hanging="360"/>
    </w:pPr>
    <w:rPr>
      <w:sz w:val="24"/>
      <w:szCs w:val="20"/>
    </w:rPr>
  </w:style>
  <w:style w:type="paragraph" w:styleId="ListBullet3">
    <w:name w:val="List Bullet 3"/>
    <w:basedOn w:val="Normal"/>
    <w:autoRedefine/>
    <w:rsid w:val="00F3654D"/>
    <w:pPr>
      <w:widowControl w:val="0"/>
      <w:tabs>
        <w:tab w:val="num" w:pos="1080"/>
      </w:tabs>
      <w:autoSpaceDE w:val="0"/>
      <w:autoSpaceDN w:val="0"/>
      <w:adjustRightInd w:val="0"/>
      <w:ind w:left="1080" w:hanging="360"/>
    </w:pPr>
    <w:rPr>
      <w:sz w:val="24"/>
      <w:szCs w:val="20"/>
    </w:rPr>
  </w:style>
  <w:style w:type="paragraph" w:styleId="ListBullet4">
    <w:name w:val="List Bullet 4"/>
    <w:basedOn w:val="Normal"/>
    <w:autoRedefine/>
    <w:rsid w:val="00F3654D"/>
    <w:pPr>
      <w:widowControl w:val="0"/>
      <w:tabs>
        <w:tab w:val="num" w:pos="1440"/>
      </w:tabs>
      <w:autoSpaceDE w:val="0"/>
      <w:autoSpaceDN w:val="0"/>
      <w:adjustRightInd w:val="0"/>
      <w:ind w:left="1440" w:hanging="360"/>
    </w:pPr>
    <w:rPr>
      <w:sz w:val="24"/>
      <w:szCs w:val="20"/>
    </w:rPr>
  </w:style>
  <w:style w:type="paragraph" w:styleId="ListBullet5">
    <w:name w:val="List Bullet 5"/>
    <w:basedOn w:val="Normal"/>
    <w:autoRedefine/>
    <w:rsid w:val="00F3654D"/>
    <w:pPr>
      <w:widowControl w:val="0"/>
      <w:tabs>
        <w:tab w:val="num" w:pos="1800"/>
      </w:tabs>
      <w:autoSpaceDE w:val="0"/>
      <w:autoSpaceDN w:val="0"/>
      <w:adjustRightInd w:val="0"/>
      <w:ind w:left="1800" w:hanging="360"/>
    </w:pPr>
    <w:rPr>
      <w:sz w:val="24"/>
      <w:szCs w:val="20"/>
    </w:rPr>
  </w:style>
  <w:style w:type="paragraph" w:styleId="ListContinue">
    <w:name w:val="List Continue"/>
    <w:basedOn w:val="Normal"/>
    <w:rsid w:val="00F3654D"/>
    <w:pPr>
      <w:widowControl w:val="0"/>
      <w:autoSpaceDE w:val="0"/>
      <w:autoSpaceDN w:val="0"/>
      <w:adjustRightInd w:val="0"/>
      <w:spacing w:after="120"/>
      <w:ind w:left="360"/>
    </w:pPr>
    <w:rPr>
      <w:sz w:val="24"/>
      <w:szCs w:val="20"/>
    </w:rPr>
  </w:style>
  <w:style w:type="paragraph" w:styleId="ListContinue2">
    <w:name w:val="List Continue 2"/>
    <w:basedOn w:val="Normal"/>
    <w:rsid w:val="00F3654D"/>
    <w:pPr>
      <w:widowControl w:val="0"/>
      <w:autoSpaceDE w:val="0"/>
      <w:autoSpaceDN w:val="0"/>
      <w:adjustRightInd w:val="0"/>
      <w:spacing w:after="120"/>
      <w:ind w:left="720"/>
    </w:pPr>
    <w:rPr>
      <w:sz w:val="24"/>
      <w:szCs w:val="20"/>
    </w:rPr>
  </w:style>
  <w:style w:type="paragraph" w:styleId="ListContinue3">
    <w:name w:val="List Continue 3"/>
    <w:basedOn w:val="Normal"/>
    <w:rsid w:val="00F3654D"/>
    <w:pPr>
      <w:widowControl w:val="0"/>
      <w:autoSpaceDE w:val="0"/>
      <w:autoSpaceDN w:val="0"/>
      <w:adjustRightInd w:val="0"/>
      <w:spacing w:after="120"/>
      <w:ind w:left="1080"/>
    </w:pPr>
    <w:rPr>
      <w:sz w:val="24"/>
      <w:szCs w:val="20"/>
    </w:rPr>
  </w:style>
  <w:style w:type="paragraph" w:styleId="ListContinue4">
    <w:name w:val="List Continue 4"/>
    <w:basedOn w:val="Normal"/>
    <w:rsid w:val="00F3654D"/>
    <w:pPr>
      <w:widowControl w:val="0"/>
      <w:autoSpaceDE w:val="0"/>
      <w:autoSpaceDN w:val="0"/>
      <w:adjustRightInd w:val="0"/>
      <w:spacing w:after="120"/>
      <w:ind w:left="1440"/>
    </w:pPr>
    <w:rPr>
      <w:sz w:val="24"/>
      <w:szCs w:val="20"/>
    </w:rPr>
  </w:style>
  <w:style w:type="paragraph" w:styleId="ListContinue5">
    <w:name w:val="List Continue 5"/>
    <w:basedOn w:val="Normal"/>
    <w:rsid w:val="00F3654D"/>
    <w:pPr>
      <w:widowControl w:val="0"/>
      <w:autoSpaceDE w:val="0"/>
      <w:autoSpaceDN w:val="0"/>
      <w:adjustRightInd w:val="0"/>
      <w:spacing w:after="120"/>
      <w:ind w:left="1800"/>
    </w:pPr>
    <w:rPr>
      <w:sz w:val="24"/>
      <w:szCs w:val="20"/>
    </w:rPr>
  </w:style>
  <w:style w:type="paragraph" w:styleId="ListNumber2">
    <w:name w:val="List Number 2"/>
    <w:basedOn w:val="Normal"/>
    <w:rsid w:val="00F3654D"/>
    <w:pPr>
      <w:widowControl w:val="0"/>
      <w:numPr>
        <w:numId w:val="20"/>
      </w:numPr>
      <w:autoSpaceDE w:val="0"/>
      <w:autoSpaceDN w:val="0"/>
      <w:adjustRightInd w:val="0"/>
    </w:pPr>
    <w:rPr>
      <w:sz w:val="24"/>
      <w:szCs w:val="20"/>
    </w:rPr>
  </w:style>
  <w:style w:type="paragraph" w:styleId="ListNumber4">
    <w:name w:val="List Number 4"/>
    <w:basedOn w:val="Normal"/>
    <w:rsid w:val="00F3654D"/>
    <w:pPr>
      <w:widowControl w:val="0"/>
      <w:numPr>
        <w:numId w:val="18"/>
      </w:numPr>
      <w:autoSpaceDE w:val="0"/>
      <w:autoSpaceDN w:val="0"/>
      <w:adjustRightInd w:val="0"/>
    </w:pPr>
    <w:rPr>
      <w:sz w:val="24"/>
      <w:szCs w:val="20"/>
    </w:rPr>
  </w:style>
  <w:style w:type="paragraph" w:styleId="ListNumber5">
    <w:name w:val="List Number 5"/>
    <w:basedOn w:val="Normal"/>
    <w:rsid w:val="00F3654D"/>
    <w:pPr>
      <w:widowControl w:val="0"/>
      <w:numPr>
        <w:numId w:val="19"/>
      </w:numPr>
      <w:autoSpaceDE w:val="0"/>
      <w:autoSpaceDN w:val="0"/>
      <w:adjustRightInd w:val="0"/>
    </w:pPr>
    <w:rPr>
      <w:sz w:val="24"/>
      <w:szCs w:val="20"/>
    </w:rPr>
  </w:style>
  <w:style w:type="paragraph" w:styleId="Salutation">
    <w:name w:val="Salutation"/>
    <w:basedOn w:val="Normal"/>
    <w:next w:val="Normal"/>
    <w:link w:val="SalutationChar"/>
    <w:rsid w:val="00F3654D"/>
    <w:pPr>
      <w:widowControl w:val="0"/>
      <w:autoSpaceDE w:val="0"/>
      <w:autoSpaceDN w:val="0"/>
      <w:adjustRightInd w:val="0"/>
    </w:pPr>
    <w:rPr>
      <w:sz w:val="24"/>
      <w:szCs w:val="20"/>
    </w:rPr>
  </w:style>
  <w:style w:type="character" w:customStyle="1" w:styleId="SalutationChar">
    <w:name w:val="Salutation Char"/>
    <w:basedOn w:val="DefaultParagraphFont"/>
    <w:link w:val="Salutation"/>
    <w:rsid w:val="00F3654D"/>
    <w:rPr>
      <w:rFonts w:ascii="Times New Roman" w:eastAsia="Times New Roman" w:hAnsi="Times New Roman" w:cs="Times New Roman"/>
      <w:sz w:val="24"/>
      <w:szCs w:val="20"/>
    </w:rPr>
  </w:style>
  <w:style w:type="paragraph" w:styleId="Signature">
    <w:name w:val="Signature"/>
    <w:basedOn w:val="Normal"/>
    <w:link w:val="SignatureChar"/>
    <w:rsid w:val="00F3654D"/>
    <w:pPr>
      <w:widowControl w:val="0"/>
      <w:autoSpaceDE w:val="0"/>
      <w:autoSpaceDN w:val="0"/>
      <w:adjustRightInd w:val="0"/>
      <w:ind w:left="4320"/>
    </w:pPr>
    <w:rPr>
      <w:sz w:val="24"/>
      <w:szCs w:val="20"/>
    </w:rPr>
  </w:style>
  <w:style w:type="character" w:customStyle="1" w:styleId="SignatureChar">
    <w:name w:val="Signature Char"/>
    <w:basedOn w:val="DefaultParagraphFont"/>
    <w:link w:val="Signature"/>
    <w:rsid w:val="00F3654D"/>
    <w:rPr>
      <w:rFonts w:ascii="Times New Roman" w:eastAsia="Times New Roman" w:hAnsi="Times New Roman" w:cs="Times New Roman"/>
      <w:sz w:val="24"/>
      <w:szCs w:val="20"/>
    </w:rPr>
  </w:style>
  <w:style w:type="paragraph" w:styleId="Subtitle">
    <w:name w:val="Subtitle"/>
    <w:basedOn w:val="Normal"/>
    <w:link w:val="SubtitleChar"/>
    <w:qFormat/>
    <w:rsid w:val="00F3654D"/>
    <w:pPr>
      <w:widowControl w:val="0"/>
      <w:autoSpaceDE w:val="0"/>
      <w:autoSpaceDN w:val="0"/>
      <w:adjustRightInd w:val="0"/>
      <w:spacing w:after="60"/>
      <w:jc w:val="center"/>
      <w:outlineLvl w:val="1"/>
    </w:pPr>
    <w:rPr>
      <w:rFonts w:ascii="Arial" w:hAnsi="Arial" w:cs="Arial"/>
      <w:sz w:val="24"/>
    </w:rPr>
  </w:style>
  <w:style w:type="character" w:customStyle="1" w:styleId="SubtitleChar">
    <w:name w:val="Subtitle Char"/>
    <w:basedOn w:val="DefaultParagraphFont"/>
    <w:link w:val="Subtitle"/>
    <w:rsid w:val="00F3654D"/>
    <w:rPr>
      <w:rFonts w:ascii="Arial" w:eastAsia="Times New Roman" w:hAnsi="Arial" w:cs="Arial"/>
      <w:sz w:val="24"/>
      <w:szCs w:val="24"/>
    </w:rPr>
  </w:style>
  <w:style w:type="paragraph" w:customStyle="1" w:styleId="FootnoteTex">
    <w:name w:val="Footnote Tex"/>
    <w:basedOn w:val="Normal"/>
    <w:rsid w:val="00F3654D"/>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Courier" w:hAnsi="Courier"/>
      <w:sz w:val="24"/>
      <w:szCs w:val="20"/>
    </w:rPr>
  </w:style>
  <w:style w:type="paragraph" w:customStyle="1" w:styleId="ShortReturnAddress">
    <w:name w:val="Short Return Address"/>
    <w:basedOn w:val="Normal"/>
    <w:rsid w:val="00F3654D"/>
    <w:rPr>
      <w:sz w:val="24"/>
      <w:szCs w:val="20"/>
    </w:rPr>
  </w:style>
  <w:style w:type="paragraph" w:customStyle="1" w:styleId="List-1stLevel">
    <w:name w:val="List - 1st Level"/>
    <w:basedOn w:val="Normal"/>
    <w:rsid w:val="00F3654D"/>
    <w:pPr>
      <w:tabs>
        <w:tab w:val="left" w:pos="360"/>
      </w:tabs>
      <w:ind w:left="900" w:hanging="540"/>
    </w:pPr>
    <w:rPr>
      <w:rFonts w:ascii="Times" w:hAnsi="Times"/>
      <w:sz w:val="24"/>
      <w:szCs w:val="20"/>
    </w:rPr>
  </w:style>
  <w:style w:type="paragraph" w:customStyle="1" w:styleId="InsideAddress">
    <w:name w:val="Inside Address"/>
    <w:basedOn w:val="Normal"/>
    <w:rsid w:val="00F3654D"/>
    <w:rPr>
      <w:sz w:val="24"/>
      <w:szCs w:val="20"/>
    </w:rPr>
  </w:style>
  <w:style w:type="paragraph" w:customStyle="1" w:styleId="Style0">
    <w:name w:val="Style0"/>
    <w:rsid w:val="00F3654D"/>
    <w:pPr>
      <w:spacing w:after="0" w:line="240" w:lineRule="auto"/>
    </w:pPr>
    <w:rPr>
      <w:rFonts w:ascii="Arial" w:eastAsia="Times New Roman" w:hAnsi="Arial" w:cs="Times New Roman"/>
      <w:snapToGrid w:val="0"/>
      <w:sz w:val="24"/>
      <w:szCs w:val="20"/>
    </w:rPr>
  </w:style>
  <w:style w:type="paragraph" w:customStyle="1" w:styleId="CM134">
    <w:name w:val="CM134"/>
    <w:basedOn w:val="Default"/>
    <w:next w:val="Default"/>
    <w:rsid w:val="00F3654D"/>
    <w:pPr>
      <w:spacing w:after="253"/>
    </w:pPr>
    <w:rPr>
      <w:rFonts w:ascii="Times New Roman" w:hAnsi="Times New Roman" w:cs="Times New Roman"/>
      <w:color w:val="auto"/>
    </w:rPr>
  </w:style>
  <w:style w:type="paragraph" w:customStyle="1" w:styleId="pcellheadingctrsmcaps">
    <w:name w:val="pcellheadingctrsmcaps"/>
    <w:basedOn w:val="Normal"/>
    <w:rsid w:val="00F3654D"/>
    <w:pPr>
      <w:spacing w:line="288" w:lineRule="auto"/>
      <w:jc w:val="center"/>
    </w:pPr>
    <w:rPr>
      <w:rFonts w:ascii="Arial" w:hAnsi="Arial" w:cs="Arial"/>
      <w:b/>
      <w:bCs/>
      <w:smallCaps/>
      <w:color w:val="000000"/>
      <w:sz w:val="15"/>
      <w:szCs w:val="15"/>
    </w:rPr>
  </w:style>
  <w:style w:type="paragraph" w:customStyle="1" w:styleId="TableText0">
    <w:name w:val="Table Text"/>
    <w:basedOn w:val="Normal"/>
    <w:qFormat/>
    <w:rsid w:val="00F3654D"/>
    <w:pPr>
      <w:spacing w:before="60" w:after="60"/>
    </w:pPr>
    <w:rPr>
      <w:rFonts w:ascii="Arial" w:hAnsi="Arial"/>
      <w:sz w:val="18"/>
    </w:rPr>
  </w:style>
  <w:style w:type="paragraph" w:customStyle="1" w:styleId="TableHead0">
    <w:name w:val="Table Head"/>
    <w:basedOn w:val="Normal"/>
    <w:rsid w:val="00F3654D"/>
    <w:pPr>
      <w:spacing w:before="60" w:after="60"/>
      <w:jc w:val="center"/>
    </w:pPr>
    <w:rPr>
      <w:rFonts w:ascii="Arial" w:hAnsi="Arial"/>
      <w:b/>
      <w:sz w:val="18"/>
      <w:szCs w:val="20"/>
    </w:rPr>
  </w:style>
  <w:style w:type="paragraph" w:customStyle="1" w:styleId="TableBullet">
    <w:name w:val="Table Bullet"/>
    <w:basedOn w:val="Normal"/>
    <w:rsid w:val="00F3654D"/>
    <w:pPr>
      <w:numPr>
        <w:numId w:val="22"/>
      </w:numPr>
      <w:suppressAutoHyphens/>
      <w:spacing w:before="20" w:after="20"/>
    </w:pPr>
    <w:rPr>
      <w:rFonts w:ascii="Arial" w:hAnsi="Arial"/>
      <w:sz w:val="18"/>
      <w:szCs w:val="20"/>
    </w:rPr>
  </w:style>
  <w:style w:type="character" w:styleId="LineNumber">
    <w:name w:val="line number"/>
    <w:basedOn w:val="DefaultParagraphFont"/>
    <w:rsid w:val="00F365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envelope address" w:uiPriority="0"/>
    <w:lsdException w:name="envelope return" w:uiPriority="0"/>
    <w:lsdException w:name="annotation reference" w:uiPriority="0"/>
    <w:lsdException w:name="line number" w:uiPriority="0"/>
    <w:lsdException w:name="page number"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32"/>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1"/>
    <w:qFormat/>
    <w:rsid w:val="00DC1A32"/>
    <w:pPr>
      <w:keepNext/>
      <w:keepLines/>
      <w:spacing w:before="240" w:after="240"/>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qFormat/>
    <w:rsid w:val="00DC1A32"/>
    <w:pPr>
      <w:numPr>
        <w:ilvl w:val="1"/>
      </w:numPr>
      <w:spacing w:before="240" w:after="120"/>
      <w:outlineLvl w:val="1"/>
    </w:pPr>
    <w:rPr>
      <w:rFonts w:asciiTheme="majorHAnsi" w:hAnsiTheme="majorHAnsi"/>
      <w:b/>
    </w:rPr>
  </w:style>
  <w:style w:type="paragraph" w:styleId="Heading3">
    <w:name w:val="heading 3"/>
    <w:basedOn w:val="Heading1"/>
    <w:next w:val="Normal"/>
    <w:link w:val="Heading3Char"/>
    <w:qFormat/>
    <w:rsid w:val="00F3654D"/>
    <w:pPr>
      <w:keepNext w:val="0"/>
      <w:keepLines w:val="0"/>
      <w:tabs>
        <w:tab w:val="num" w:pos="0"/>
      </w:tabs>
      <w:spacing w:before="120" w:after="60"/>
      <w:outlineLvl w:val="2"/>
    </w:pPr>
    <w:rPr>
      <w:rFonts w:ascii="Arial MT Black" w:eastAsia="Times New Roman" w:hAnsi="Arial MT Black" w:cs="Times New Roman"/>
      <w:b w:val="0"/>
      <w:bCs w:val="0"/>
      <w:caps w:val="0"/>
      <w:noProof/>
      <w:color w:val="auto"/>
      <w:kern w:val="24"/>
      <w:sz w:val="22"/>
      <w:szCs w:val="20"/>
    </w:rPr>
  </w:style>
  <w:style w:type="paragraph" w:styleId="Heading4">
    <w:name w:val="heading 4"/>
    <w:basedOn w:val="Normal"/>
    <w:next w:val="Normal"/>
    <w:link w:val="Heading4Char"/>
    <w:qFormat/>
    <w:rsid w:val="00F3654D"/>
    <w:pPr>
      <w:keepNext/>
      <w:tabs>
        <w:tab w:val="num" w:pos="0"/>
      </w:tabs>
      <w:spacing w:before="120" w:after="120"/>
      <w:outlineLvl w:val="3"/>
    </w:pPr>
    <w:rPr>
      <w:rFonts w:ascii="Century Schoolbook" w:hAnsi="Century Schoolbook"/>
      <w:b/>
      <w:sz w:val="24"/>
      <w:szCs w:val="20"/>
    </w:rPr>
  </w:style>
  <w:style w:type="paragraph" w:styleId="Heading5">
    <w:name w:val="heading 5"/>
    <w:aliases w:val="Title1"/>
    <w:basedOn w:val="Normal"/>
    <w:next w:val="Normal"/>
    <w:link w:val="Heading5Char"/>
    <w:qFormat/>
    <w:rsid w:val="00F3654D"/>
    <w:pPr>
      <w:keepNext/>
      <w:tabs>
        <w:tab w:val="num" w:pos="0"/>
      </w:tabs>
      <w:spacing w:before="240" w:after="120"/>
      <w:outlineLvl w:val="4"/>
    </w:pPr>
    <w:rPr>
      <w:rFonts w:ascii="Century Schoolbook" w:hAnsi="Century Schoolbook"/>
      <w:sz w:val="24"/>
      <w:szCs w:val="20"/>
      <w:u w:val="single"/>
    </w:rPr>
  </w:style>
  <w:style w:type="paragraph" w:styleId="Heading6">
    <w:name w:val="heading 6"/>
    <w:basedOn w:val="Normal"/>
    <w:next w:val="Normal"/>
    <w:link w:val="Heading6Char"/>
    <w:qFormat/>
    <w:rsid w:val="00F3654D"/>
    <w:pPr>
      <w:keepNext/>
      <w:tabs>
        <w:tab w:val="num" w:pos="0"/>
      </w:tabs>
      <w:spacing w:after="120"/>
      <w:outlineLvl w:val="5"/>
    </w:pPr>
    <w:rPr>
      <w:rFonts w:ascii="Century Schoolbook" w:hAnsi="Century Schoolbook"/>
      <w:b/>
      <w:sz w:val="24"/>
      <w:szCs w:val="20"/>
    </w:rPr>
  </w:style>
  <w:style w:type="paragraph" w:styleId="Heading7">
    <w:name w:val="heading 7"/>
    <w:basedOn w:val="Normal"/>
    <w:next w:val="Normal"/>
    <w:link w:val="Heading7Char"/>
    <w:qFormat/>
    <w:rsid w:val="00F3654D"/>
    <w:pPr>
      <w:keepNext/>
      <w:tabs>
        <w:tab w:val="num" w:pos="0"/>
      </w:tabs>
      <w:spacing w:after="120"/>
      <w:outlineLvl w:val="6"/>
    </w:pPr>
    <w:rPr>
      <w:rFonts w:ascii="Century Schoolbook" w:hAnsi="Century Schoolbook"/>
      <w:sz w:val="24"/>
      <w:szCs w:val="20"/>
    </w:rPr>
  </w:style>
  <w:style w:type="paragraph" w:styleId="Heading8">
    <w:name w:val="heading 8"/>
    <w:basedOn w:val="Normal"/>
    <w:next w:val="Normal"/>
    <w:link w:val="Heading8Char"/>
    <w:qFormat/>
    <w:rsid w:val="00F3654D"/>
    <w:pPr>
      <w:keepNext/>
      <w:tabs>
        <w:tab w:val="num" w:pos="0"/>
      </w:tabs>
      <w:spacing w:after="120"/>
      <w:outlineLvl w:val="7"/>
    </w:pPr>
    <w:rPr>
      <w:rFonts w:ascii="Century Schoolbook" w:hAnsi="Century Schoolbook"/>
      <w:b/>
      <w:color w:val="FF0000"/>
      <w:sz w:val="24"/>
      <w:szCs w:val="20"/>
    </w:rPr>
  </w:style>
  <w:style w:type="paragraph" w:styleId="Heading9">
    <w:name w:val="heading 9"/>
    <w:basedOn w:val="Normal"/>
    <w:next w:val="Normal"/>
    <w:link w:val="Heading9Char"/>
    <w:qFormat/>
    <w:rsid w:val="00F3654D"/>
    <w:pPr>
      <w:keepNext/>
      <w:tabs>
        <w:tab w:val="num" w:pos="0"/>
      </w:tabs>
      <w:spacing w:after="120"/>
      <w:jc w:val="center"/>
      <w:outlineLvl w:val="8"/>
    </w:pPr>
    <w:rPr>
      <w:rFonts w:ascii="Century Schoolbook" w:hAnsi="Century Schoolbook"/>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DC1A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1A32"/>
    <w:rPr>
      <w:rFonts w:asciiTheme="majorHAnsi" w:eastAsia="Times New Roman" w:hAnsiTheme="majorHAnsi" w:cs="Times New Roman"/>
      <w:b/>
      <w:szCs w:val="24"/>
    </w:rPr>
  </w:style>
  <w:style w:type="character" w:styleId="Hyperlink">
    <w:name w:val="Hyperlink"/>
    <w:uiPriority w:val="99"/>
    <w:rsid w:val="00DC1A32"/>
    <w:rPr>
      <w:color w:val="0000FF"/>
      <w:u w:val="single"/>
    </w:rPr>
  </w:style>
  <w:style w:type="paragraph" w:styleId="Header">
    <w:name w:val="header"/>
    <w:basedOn w:val="Normal"/>
    <w:link w:val="HeaderChar"/>
    <w:rsid w:val="00DC1A32"/>
    <w:pPr>
      <w:tabs>
        <w:tab w:val="center" w:pos="4320"/>
        <w:tab w:val="right" w:pos="8640"/>
      </w:tabs>
      <w:jc w:val="right"/>
    </w:pPr>
    <w:rPr>
      <w:rFonts w:asciiTheme="majorHAnsi" w:hAnsiTheme="majorHAnsi"/>
    </w:rPr>
  </w:style>
  <w:style w:type="character" w:customStyle="1" w:styleId="HeaderChar">
    <w:name w:val="Header Char"/>
    <w:basedOn w:val="DefaultParagraphFont"/>
    <w:link w:val="Header"/>
    <w:rsid w:val="00DC1A32"/>
    <w:rPr>
      <w:rFonts w:asciiTheme="majorHAnsi" w:eastAsia="Times New Roman" w:hAnsiTheme="majorHAnsi" w:cs="Times New Roman"/>
      <w:szCs w:val="24"/>
    </w:rPr>
  </w:style>
  <w:style w:type="paragraph" w:styleId="CommentText">
    <w:name w:val="annotation text"/>
    <w:basedOn w:val="Normal"/>
    <w:link w:val="CommentTextChar"/>
    <w:semiHidden/>
    <w:rsid w:val="00DC1A32"/>
    <w:pPr>
      <w:spacing w:after="120"/>
    </w:pPr>
    <w:rPr>
      <w:sz w:val="20"/>
      <w:szCs w:val="20"/>
    </w:rPr>
  </w:style>
  <w:style w:type="character" w:customStyle="1" w:styleId="CommentTextChar">
    <w:name w:val="Comment Text Char"/>
    <w:basedOn w:val="DefaultParagraphFont"/>
    <w:link w:val="CommentText"/>
    <w:semiHidden/>
    <w:rsid w:val="00DC1A32"/>
    <w:rPr>
      <w:rFonts w:ascii="Times New Roman" w:eastAsia="Times New Roman" w:hAnsi="Times New Roman" w:cs="Times New Roman"/>
      <w:sz w:val="20"/>
      <w:szCs w:val="20"/>
    </w:rPr>
  </w:style>
  <w:style w:type="character" w:customStyle="1" w:styleId="Heading1Char1">
    <w:name w:val="Heading 1 Char1"/>
    <w:basedOn w:val="DefaultParagraphFont"/>
    <w:link w:val="Heading1"/>
    <w:rsid w:val="00DC1A32"/>
    <w:rPr>
      <w:rFonts w:asciiTheme="majorHAnsi" w:eastAsiaTheme="majorEastAsia" w:hAnsiTheme="majorHAnsi" w:cstheme="majorBidi"/>
      <w:b/>
      <w:bCs/>
      <w:caps/>
      <w:color w:val="365F91" w:themeColor="accent1" w:themeShade="BF"/>
      <w:sz w:val="28"/>
      <w:szCs w:val="28"/>
    </w:rPr>
  </w:style>
  <w:style w:type="paragraph" w:styleId="BodyText">
    <w:name w:val="Body Text"/>
    <w:basedOn w:val="Normal"/>
    <w:link w:val="BodyTextChar1"/>
    <w:rsid w:val="00DC1A32"/>
    <w:pPr>
      <w:spacing w:before="180"/>
    </w:pPr>
  </w:style>
  <w:style w:type="character" w:customStyle="1" w:styleId="BodyTextChar">
    <w:name w:val="Body Text Char"/>
    <w:basedOn w:val="DefaultParagraphFont"/>
    <w:rsid w:val="00DC1A32"/>
    <w:rPr>
      <w:rFonts w:ascii="Times New Roman" w:eastAsia="Times New Roman" w:hAnsi="Times New Roman" w:cs="Times New Roman"/>
      <w:szCs w:val="24"/>
    </w:rPr>
  </w:style>
  <w:style w:type="character" w:styleId="CommentReference">
    <w:name w:val="annotation reference"/>
    <w:semiHidden/>
    <w:rsid w:val="00DC1A32"/>
    <w:rPr>
      <w:sz w:val="16"/>
      <w:szCs w:val="16"/>
    </w:rPr>
  </w:style>
  <w:style w:type="paragraph" w:styleId="ListParagraph">
    <w:name w:val="List Paragraph"/>
    <w:basedOn w:val="Normal"/>
    <w:uiPriority w:val="34"/>
    <w:qFormat/>
    <w:rsid w:val="00DC1A32"/>
    <w:pPr>
      <w:spacing w:before="120"/>
      <w:ind w:left="720"/>
      <w:contextualSpacing/>
    </w:pPr>
  </w:style>
  <w:style w:type="character" w:styleId="SubtleEmphasis">
    <w:name w:val="Subtle Emphasis"/>
    <w:uiPriority w:val="19"/>
    <w:qFormat/>
    <w:rsid w:val="00DC1A32"/>
    <w:rPr>
      <w:smallCaps/>
      <w:dstrike w:val="0"/>
      <w:color w:val="5A5A5A"/>
      <w:vertAlign w:val="baseline"/>
    </w:rPr>
  </w:style>
  <w:style w:type="character" w:customStyle="1" w:styleId="BodyTextChar1">
    <w:name w:val="Body Text Char1"/>
    <w:basedOn w:val="DefaultParagraphFont"/>
    <w:link w:val="BodyText"/>
    <w:rsid w:val="00DC1A32"/>
    <w:rPr>
      <w:rFonts w:ascii="Times New Roman" w:eastAsia="Times New Roman" w:hAnsi="Times New Roman" w:cs="Times New Roman"/>
      <w:szCs w:val="24"/>
    </w:rPr>
  </w:style>
  <w:style w:type="paragraph" w:styleId="BalloonText">
    <w:name w:val="Balloon Text"/>
    <w:basedOn w:val="Normal"/>
    <w:link w:val="BalloonTextChar"/>
    <w:semiHidden/>
    <w:unhideWhenUsed/>
    <w:rsid w:val="00DC1A32"/>
    <w:rPr>
      <w:rFonts w:ascii="Tahoma" w:hAnsi="Tahoma" w:cs="Tahoma"/>
      <w:sz w:val="16"/>
      <w:szCs w:val="16"/>
    </w:rPr>
  </w:style>
  <w:style w:type="character" w:customStyle="1" w:styleId="BalloonTextChar">
    <w:name w:val="Balloon Text Char"/>
    <w:basedOn w:val="DefaultParagraphFont"/>
    <w:link w:val="BalloonText"/>
    <w:semiHidden/>
    <w:rsid w:val="00DC1A32"/>
    <w:rPr>
      <w:rFonts w:ascii="Tahoma" w:eastAsia="Times New Roman" w:hAnsi="Tahoma" w:cs="Tahoma"/>
      <w:sz w:val="16"/>
      <w:szCs w:val="16"/>
    </w:rPr>
  </w:style>
  <w:style w:type="paragraph" w:styleId="Footer">
    <w:name w:val="footer"/>
    <w:basedOn w:val="Normal"/>
    <w:link w:val="FooterChar"/>
    <w:uiPriority w:val="99"/>
    <w:unhideWhenUsed/>
    <w:rsid w:val="00DC1A32"/>
    <w:pPr>
      <w:tabs>
        <w:tab w:val="center" w:pos="4680"/>
        <w:tab w:val="right" w:pos="9360"/>
      </w:tabs>
    </w:pPr>
  </w:style>
  <w:style w:type="character" w:customStyle="1" w:styleId="FooterChar">
    <w:name w:val="Footer Char"/>
    <w:basedOn w:val="DefaultParagraphFont"/>
    <w:link w:val="Footer"/>
    <w:uiPriority w:val="99"/>
    <w:rsid w:val="00DC1A32"/>
    <w:rPr>
      <w:rFonts w:ascii="Times New Roman" w:eastAsia="Times New Roman" w:hAnsi="Times New Roman" w:cs="Times New Roman"/>
      <w:szCs w:val="24"/>
    </w:rPr>
  </w:style>
  <w:style w:type="paragraph" w:styleId="CommentSubject">
    <w:name w:val="annotation subject"/>
    <w:basedOn w:val="CommentText"/>
    <w:next w:val="CommentText"/>
    <w:link w:val="CommentSubjectChar"/>
    <w:semiHidden/>
    <w:unhideWhenUsed/>
    <w:rsid w:val="00BF6313"/>
    <w:pPr>
      <w:spacing w:after="0"/>
    </w:pPr>
    <w:rPr>
      <w:b/>
      <w:bCs/>
    </w:rPr>
  </w:style>
  <w:style w:type="character" w:customStyle="1" w:styleId="CommentSubjectChar">
    <w:name w:val="Comment Subject Char"/>
    <w:basedOn w:val="CommentTextChar"/>
    <w:link w:val="CommentSubject"/>
    <w:semiHidden/>
    <w:rsid w:val="00BF6313"/>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rsid w:val="00F3654D"/>
    <w:rPr>
      <w:rFonts w:ascii="Arial MT Black" w:eastAsia="Times New Roman" w:hAnsi="Arial MT Black" w:cs="Times New Roman"/>
      <w:noProof/>
      <w:kern w:val="24"/>
      <w:szCs w:val="20"/>
    </w:rPr>
  </w:style>
  <w:style w:type="character" w:customStyle="1" w:styleId="Heading4Char">
    <w:name w:val="Heading 4 Char"/>
    <w:basedOn w:val="DefaultParagraphFont"/>
    <w:link w:val="Heading4"/>
    <w:rsid w:val="00F3654D"/>
    <w:rPr>
      <w:rFonts w:ascii="Century Schoolbook" w:eastAsia="Times New Roman" w:hAnsi="Century Schoolbook" w:cs="Times New Roman"/>
      <w:b/>
      <w:sz w:val="24"/>
      <w:szCs w:val="20"/>
    </w:rPr>
  </w:style>
  <w:style w:type="character" w:customStyle="1" w:styleId="Heading5Char">
    <w:name w:val="Heading 5 Char"/>
    <w:aliases w:val="Title1 Char"/>
    <w:basedOn w:val="DefaultParagraphFont"/>
    <w:link w:val="Heading5"/>
    <w:rsid w:val="00F3654D"/>
    <w:rPr>
      <w:rFonts w:ascii="Century Schoolbook" w:eastAsia="Times New Roman" w:hAnsi="Century Schoolbook" w:cs="Times New Roman"/>
      <w:sz w:val="24"/>
      <w:szCs w:val="20"/>
      <w:u w:val="single"/>
    </w:rPr>
  </w:style>
  <w:style w:type="character" w:customStyle="1" w:styleId="Heading6Char">
    <w:name w:val="Heading 6 Char"/>
    <w:basedOn w:val="DefaultParagraphFont"/>
    <w:link w:val="Heading6"/>
    <w:rsid w:val="00F3654D"/>
    <w:rPr>
      <w:rFonts w:ascii="Century Schoolbook" w:eastAsia="Times New Roman" w:hAnsi="Century Schoolbook" w:cs="Times New Roman"/>
      <w:b/>
      <w:sz w:val="24"/>
      <w:szCs w:val="20"/>
    </w:rPr>
  </w:style>
  <w:style w:type="character" w:customStyle="1" w:styleId="Heading7Char">
    <w:name w:val="Heading 7 Char"/>
    <w:basedOn w:val="DefaultParagraphFont"/>
    <w:link w:val="Heading7"/>
    <w:rsid w:val="00F3654D"/>
    <w:rPr>
      <w:rFonts w:ascii="Century Schoolbook" w:eastAsia="Times New Roman" w:hAnsi="Century Schoolbook" w:cs="Times New Roman"/>
      <w:sz w:val="24"/>
      <w:szCs w:val="20"/>
    </w:rPr>
  </w:style>
  <w:style w:type="character" w:customStyle="1" w:styleId="Heading8Char">
    <w:name w:val="Heading 8 Char"/>
    <w:basedOn w:val="DefaultParagraphFont"/>
    <w:link w:val="Heading8"/>
    <w:rsid w:val="00F3654D"/>
    <w:rPr>
      <w:rFonts w:ascii="Century Schoolbook" w:eastAsia="Times New Roman" w:hAnsi="Century Schoolbook" w:cs="Times New Roman"/>
      <w:b/>
      <w:color w:val="FF0000"/>
      <w:sz w:val="24"/>
      <w:szCs w:val="20"/>
    </w:rPr>
  </w:style>
  <w:style w:type="character" w:customStyle="1" w:styleId="Heading9Char">
    <w:name w:val="Heading 9 Char"/>
    <w:basedOn w:val="DefaultParagraphFont"/>
    <w:link w:val="Heading9"/>
    <w:rsid w:val="00F3654D"/>
    <w:rPr>
      <w:rFonts w:ascii="Century Schoolbook" w:eastAsia="Times New Roman" w:hAnsi="Century Schoolbook" w:cs="Times New Roman"/>
      <w:b/>
      <w:sz w:val="24"/>
      <w:szCs w:val="20"/>
    </w:rPr>
  </w:style>
  <w:style w:type="paragraph" w:styleId="NoSpacing">
    <w:name w:val="No Spacing"/>
    <w:link w:val="NoSpacingChar"/>
    <w:uiPriority w:val="1"/>
    <w:qFormat/>
    <w:rsid w:val="00F3654D"/>
    <w:pPr>
      <w:spacing w:after="0" w:line="240" w:lineRule="auto"/>
    </w:pPr>
    <w:rPr>
      <w:rFonts w:ascii="Arial" w:eastAsia="Calibri" w:hAnsi="Arial" w:cs="Times New Roman"/>
    </w:rPr>
  </w:style>
  <w:style w:type="character" w:customStyle="1" w:styleId="NoSpacingChar">
    <w:name w:val="No Spacing Char"/>
    <w:basedOn w:val="DefaultParagraphFont"/>
    <w:link w:val="NoSpacing"/>
    <w:uiPriority w:val="1"/>
    <w:rsid w:val="00F3654D"/>
    <w:rPr>
      <w:rFonts w:ascii="Arial" w:eastAsia="Calibri" w:hAnsi="Arial" w:cs="Times New Roman"/>
    </w:rPr>
  </w:style>
  <w:style w:type="paragraph" w:styleId="Title">
    <w:name w:val="Title"/>
    <w:basedOn w:val="Normal"/>
    <w:link w:val="TitleChar"/>
    <w:qFormat/>
    <w:rsid w:val="00F3654D"/>
    <w:pPr>
      <w:spacing w:after="120"/>
      <w:jc w:val="center"/>
    </w:pPr>
    <w:rPr>
      <w:b/>
      <w:sz w:val="36"/>
      <w:szCs w:val="20"/>
    </w:rPr>
  </w:style>
  <w:style w:type="character" w:customStyle="1" w:styleId="TitleChar">
    <w:name w:val="Title Char"/>
    <w:basedOn w:val="DefaultParagraphFont"/>
    <w:link w:val="Title"/>
    <w:rsid w:val="00F3654D"/>
    <w:rPr>
      <w:rFonts w:ascii="Times New Roman" w:eastAsia="Times New Roman" w:hAnsi="Times New Roman" w:cs="Times New Roman"/>
      <w:b/>
      <w:sz w:val="36"/>
      <w:szCs w:val="20"/>
    </w:rPr>
  </w:style>
  <w:style w:type="paragraph" w:customStyle="1" w:styleId="SectionTitle">
    <w:name w:val="SectionTitle"/>
    <w:next w:val="Normal"/>
    <w:rsid w:val="00F3654D"/>
    <w:pPr>
      <w:pageBreakBefore/>
      <w:pBdr>
        <w:bottom w:val="single" w:sz="4" w:space="1" w:color="auto"/>
      </w:pBdr>
      <w:spacing w:before="120" w:after="480" w:line="240" w:lineRule="auto"/>
    </w:pPr>
    <w:rPr>
      <w:rFonts w:ascii="Arial" w:eastAsia="Times New Roman" w:hAnsi="Arial" w:cs="Times New Roman"/>
      <w:noProof/>
      <w:sz w:val="44"/>
      <w:szCs w:val="20"/>
    </w:rPr>
  </w:style>
  <w:style w:type="paragraph" w:customStyle="1" w:styleId="Bullets">
    <w:name w:val="Bullets"/>
    <w:basedOn w:val="Normal"/>
    <w:rsid w:val="00F3654D"/>
    <w:pPr>
      <w:numPr>
        <w:numId w:val="11"/>
      </w:numPr>
      <w:spacing w:before="60" w:after="120"/>
    </w:pPr>
    <w:rPr>
      <w:sz w:val="24"/>
      <w:szCs w:val="20"/>
    </w:rPr>
  </w:style>
  <w:style w:type="character" w:customStyle="1" w:styleId="FootnoteTextChar">
    <w:name w:val="Footnote Text Char"/>
    <w:basedOn w:val="DefaultParagraphFont"/>
    <w:link w:val="FootnoteText"/>
    <w:semiHidden/>
    <w:rsid w:val="00F3654D"/>
    <w:rPr>
      <w:rFonts w:ascii="Times New Roman" w:eastAsia="Times New Roman" w:hAnsi="Times New Roman" w:cs="Times New Roman"/>
      <w:sz w:val="20"/>
      <w:szCs w:val="20"/>
    </w:rPr>
  </w:style>
  <w:style w:type="paragraph" w:styleId="FootnoteText">
    <w:name w:val="footnote text"/>
    <w:basedOn w:val="Normal"/>
    <w:link w:val="FootnoteTextChar"/>
    <w:semiHidden/>
    <w:rsid w:val="00F3654D"/>
    <w:pPr>
      <w:spacing w:after="120"/>
    </w:pPr>
    <w:rPr>
      <w:sz w:val="20"/>
      <w:szCs w:val="20"/>
    </w:rPr>
  </w:style>
  <w:style w:type="character" w:customStyle="1" w:styleId="FootnoteTextChar1">
    <w:name w:val="Footnote Text Char1"/>
    <w:basedOn w:val="DefaultParagraphFont"/>
    <w:uiPriority w:val="99"/>
    <w:semiHidden/>
    <w:rsid w:val="00F3654D"/>
    <w:rPr>
      <w:rFonts w:ascii="Times New Roman" w:eastAsia="Times New Roman" w:hAnsi="Times New Roman" w:cs="Times New Roman"/>
      <w:sz w:val="20"/>
      <w:szCs w:val="20"/>
    </w:rPr>
  </w:style>
  <w:style w:type="paragraph" w:customStyle="1" w:styleId="paragraph">
    <w:name w:val="paragraph"/>
    <w:basedOn w:val="Normal"/>
    <w:rsid w:val="00F3654D"/>
    <w:pPr>
      <w:spacing w:before="80" w:after="140"/>
    </w:pPr>
  </w:style>
  <w:style w:type="paragraph" w:styleId="BodyTextIndent">
    <w:name w:val="Body Text Indent"/>
    <w:basedOn w:val="Normal"/>
    <w:link w:val="BodyTextIndentChar1"/>
    <w:rsid w:val="00F3654D"/>
    <w:pPr>
      <w:spacing w:after="120"/>
      <w:ind w:left="360"/>
    </w:pPr>
  </w:style>
  <w:style w:type="character" w:customStyle="1" w:styleId="BodyTextIndentChar">
    <w:name w:val="Body Text Indent Char"/>
    <w:basedOn w:val="DefaultParagraphFont"/>
    <w:rsid w:val="00F3654D"/>
    <w:rPr>
      <w:rFonts w:ascii="Times New Roman" w:eastAsia="Times New Roman" w:hAnsi="Times New Roman" w:cs="Times New Roman"/>
      <w:szCs w:val="24"/>
    </w:rPr>
  </w:style>
  <w:style w:type="character" w:customStyle="1" w:styleId="BodyTextIndentChar1">
    <w:name w:val="Body Text Indent Char1"/>
    <w:basedOn w:val="DefaultParagraphFont"/>
    <w:link w:val="BodyTextIndent"/>
    <w:rsid w:val="00F3654D"/>
    <w:rPr>
      <w:rFonts w:ascii="Times New Roman" w:eastAsia="Times New Roman" w:hAnsi="Times New Roman" w:cs="Times New Roman"/>
      <w:szCs w:val="24"/>
    </w:rPr>
  </w:style>
  <w:style w:type="paragraph" w:customStyle="1" w:styleId="TableElement">
    <w:name w:val="Table Element"/>
    <w:basedOn w:val="Normal"/>
    <w:rsid w:val="00F3654D"/>
    <w:rPr>
      <w:sz w:val="24"/>
      <w:szCs w:val="20"/>
    </w:rPr>
  </w:style>
  <w:style w:type="paragraph" w:styleId="Caption">
    <w:name w:val="caption"/>
    <w:basedOn w:val="Normal"/>
    <w:next w:val="Normal"/>
    <w:autoRedefine/>
    <w:qFormat/>
    <w:rsid w:val="00F3654D"/>
    <w:pPr>
      <w:keepNext/>
      <w:spacing w:before="120" w:after="120"/>
      <w:jc w:val="center"/>
    </w:pPr>
    <w:rPr>
      <w:rFonts w:asciiTheme="majorHAnsi" w:hAnsiTheme="majorHAnsi" w:cs="Arial"/>
      <w:b/>
      <w:color w:val="365F91" w:themeColor="accent1" w:themeShade="BF"/>
      <w:sz w:val="20"/>
      <w:szCs w:val="20"/>
    </w:rPr>
  </w:style>
  <w:style w:type="paragraph" w:styleId="ListBullet">
    <w:name w:val="List Bullet"/>
    <w:basedOn w:val="Normal"/>
    <w:autoRedefine/>
    <w:rsid w:val="00F3654D"/>
    <w:pPr>
      <w:numPr>
        <w:numId w:val="12"/>
      </w:numPr>
      <w:spacing w:after="120"/>
    </w:pPr>
    <w:rPr>
      <w:sz w:val="24"/>
      <w:szCs w:val="20"/>
    </w:rPr>
  </w:style>
  <w:style w:type="character" w:styleId="PageNumber">
    <w:name w:val="page number"/>
    <w:basedOn w:val="DefaultParagraphFont"/>
    <w:rsid w:val="00F3654D"/>
  </w:style>
  <w:style w:type="paragraph" w:styleId="TOC1">
    <w:name w:val="toc 1"/>
    <w:basedOn w:val="Normal"/>
    <w:next w:val="Normal"/>
    <w:autoRedefine/>
    <w:uiPriority w:val="39"/>
    <w:rsid w:val="00F3654D"/>
    <w:pPr>
      <w:tabs>
        <w:tab w:val="left" w:pos="540"/>
        <w:tab w:val="right" w:leader="dot" w:pos="8630"/>
      </w:tabs>
      <w:spacing w:before="120" w:after="120"/>
      <w:ind w:left="540" w:hanging="540"/>
    </w:pPr>
    <w:rPr>
      <w:b/>
      <w:bCs/>
      <w:caps/>
      <w:sz w:val="24"/>
    </w:rPr>
  </w:style>
  <w:style w:type="paragraph" w:styleId="TOC2">
    <w:name w:val="toc 2"/>
    <w:basedOn w:val="Normal"/>
    <w:next w:val="Normal"/>
    <w:autoRedefine/>
    <w:uiPriority w:val="39"/>
    <w:rsid w:val="00F3654D"/>
    <w:pPr>
      <w:tabs>
        <w:tab w:val="left" w:pos="787"/>
        <w:tab w:val="left" w:pos="900"/>
        <w:tab w:val="right" w:leader="dot" w:pos="8630"/>
      </w:tabs>
      <w:ind w:left="900" w:hanging="660"/>
    </w:pPr>
    <w:rPr>
      <w:smallCaps/>
      <w:sz w:val="24"/>
    </w:rPr>
  </w:style>
  <w:style w:type="paragraph" w:styleId="TOC3">
    <w:name w:val="toc 3"/>
    <w:basedOn w:val="Normal"/>
    <w:next w:val="Normal"/>
    <w:autoRedefine/>
    <w:rsid w:val="00F3654D"/>
    <w:pPr>
      <w:tabs>
        <w:tab w:val="left" w:pos="1800"/>
        <w:tab w:val="right" w:leader="dot" w:pos="8630"/>
      </w:tabs>
    </w:pPr>
    <w:rPr>
      <w:rFonts w:asciiTheme="majorHAnsi" w:hAnsiTheme="majorHAnsi"/>
      <w:b/>
      <w:i/>
      <w:iCs/>
      <w:sz w:val="20"/>
      <w:szCs w:val="20"/>
    </w:rPr>
  </w:style>
  <w:style w:type="character" w:styleId="FollowedHyperlink">
    <w:name w:val="FollowedHyperlink"/>
    <w:rsid w:val="00F3654D"/>
    <w:rPr>
      <w:color w:val="800080"/>
      <w:u w:val="single"/>
    </w:rPr>
  </w:style>
  <w:style w:type="paragraph" w:styleId="NormalWeb">
    <w:name w:val="Normal (Web)"/>
    <w:basedOn w:val="Normal"/>
    <w:rsid w:val="00F3654D"/>
    <w:rPr>
      <w:sz w:val="24"/>
    </w:rPr>
  </w:style>
  <w:style w:type="paragraph" w:styleId="List2">
    <w:name w:val="List 2"/>
    <w:basedOn w:val="Normal"/>
    <w:rsid w:val="00F3654D"/>
    <w:pPr>
      <w:ind w:left="720" w:hanging="360"/>
    </w:pPr>
    <w:rPr>
      <w:sz w:val="24"/>
    </w:rPr>
  </w:style>
  <w:style w:type="paragraph" w:styleId="MessageHeader">
    <w:name w:val="Message Header"/>
    <w:basedOn w:val="Normal"/>
    <w:link w:val="MessageHeaderChar"/>
    <w:rsid w:val="00F3654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rsid w:val="00F3654D"/>
    <w:rPr>
      <w:rFonts w:ascii="Arial" w:eastAsia="Times New Roman" w:hAnsi="Arial" w:cs="Arial"/>
      <w:sz w:val="24"/>
      <w:szCs w:val="24"/>
      <w:shd w:val="pct20" w:color="auto" w:fill="auto"/>
    </w:rPr>
  </w:style>
  <w:style w:type="paragraph" w:styleId="ListNumber">
    <w:name w:val="List Number"/>
    <w:basedOn w:val="Normal"/>
    <w:rsid w:val="00F3654D"/>
    <w:pPr>
      <w:numPr>
        <w:numId w:val="13"/>
      </w:numPr>
    </w:pPr>
    <w:rPr>
      <w:sz w:val="24"/>
    </w:rPr>
  </w:style>
  <w:style w:type="paragraph" w:styleId="NormalIndent">
    <w:name w:val="Normal Indent"/>
    <w:basedOn w:val="Normal"/>
    <w:rsid w:val="00F3654D"/>
    <w:pPr>
      <w:ind w:left="720"/>
    </w:pPr>
    <w:rPr>
      <w:sz w:val="24"/>
    </w:rPr>
  </w:style>
  <w:style w:type="paragraph" w:customStyle="1" w:styleId="BodyText0">
    <w:name w:val="Body_Text"/>
    <w:basedOn w:val="Normal"/>
    <w:link w:val="BodyTextChar0"/>
    <w:autoRedefine/>
    <w:rsid w:val="00F3654D"/>
    <w:pPr>
      <w:spacing w:before="120"/>
      <w:jc w:val="both"/>
    </w:pPr>
    <w:rPr>
      <w:rFonts w:asciiTheme="minorHAnsi" w:hAnsiTheme="minorHAnsi"/>
      <w:sz w:val="24"/>
    </w:rPr>
  </w:style>
  <w:style w:type="character" w:customStyle="1" w:styleId="BodyTextChar0">
    <w:name w:val="Body_Text Char"/>
    <w:basedOn w:val="DefaultParagraphFont"/>
    <w:link w:val="BodyText0"/>
    <w:rsid w:val="00F3654D"/>
    <w:rPr>
      <w:rFonts w:eastAsia="Times New Roman" w:cs="Times New Roman"/>
      <w:sz w:val="24"/>
      <w:szCs w:val="24"/>
    </w:rPr>
  </w:style>
  <w:style w:type="paragraph" w:customStyle="1" w:styleId="ListBulleted">
    <w:name w:val="List: Bulleted"/>
    <w:autoRedefine/>
    <w:rsid w:val="00F3654D"/>
    <w:pPr>
      <w:numPr>
        <w:numId w:val="14"/>
      </w:numPr>
      <w:spacing w:before="120" w:after="120" w:line="240" w:lineRule="auto"/>
      <w:ind w:right="288"/>
    </w:pPr>
    <w:rPr>
      <w:rFonts w:ascii="Times New Roman" w:eastAsia="Times New Roman" w:hAnsi="Times New Roman" w:cs="Times New Roman"/>
      <w:noProof/>
      <w:sz w:val="24"/>
      <w:szCs w:val="24"/>
    </w:rPr>
  </w:style>
  <w:style w:type="paragraph" w:styleId="NoteHeading">
    <w:name w:val="Note Heading"/>
    <w:basedOn w:val="Normal"/>
    <w:next w:val="Normal"/>
    <w:link w:val="NoteHeadingChar"/>
    <w:rsid w:val="00F3654D"/>
    <w:rPr>
      <w:sz w:val="24"/>
    </w:rPr>
  </w:style>
  <w:style w:type="character" w:customStyle="1" w:styleId="NoteHeadingChar">
    <w:name w:val="Note Heading Char"/>
    <w:basedOn w:val="DefaultParagraphFont"/>
    <w:link w:val="NoteHeading"/>
    <w:rsid w:val="00F3654D"/>
    <w:rPr>
      <w:rFonts w:ascii="Times New Roman" w:eastAsia="Times New Roman" w:hAnsi="Times New Roman" w:cs="Times New Roman"/>
      <w:sz w:val="24"/>
      <w:szCs w:val="24"/>
    </w:rPr>
  </w:style>
  <w:style w:type="paragraph" w:customStyle="1" w:styleId="tbltitle">
    <w:name w:val="tbl title"/>
    <w:basedOn w:val="Normal"/>
    <w:rsid w:val="00F3654D"/>
    <w:pPr>
      <w:spacing w:before="360" w:after="120"/>
      <w:jc w:val="center"/>
    </w:pPr>
    <w:rPr>
      <w:rFonts w:cs="Arial"/>
      <w:b/>
    </w:rPr>
  </w:style>
  <w:style w:type="paragraph" w:customStyle="1" w:styleId="paracenter">
    <w:name w:val="para center"/>
    <w:basedOn w:val="paragraph"/>
    <w:rsid w:val="00F3654D"/>
    <w:pPr>
      <w:jc w:val="center"/>
    </w:pPr>
  </w:style>
  <w:style w:type="paragraph" w:styleId="ListNumber3">
    <w:name w:val="List Number 3"/>
    <w:basedOn w:val="Normal"/>
    <w:rsid w:val="00F3654D"/>
    <w:pPr>
      <w:widowControl w:val="0"/>
      <w:tabs>
        <w:tab w:val="num" w:pos="1080"/>
      </w:tabs>
      <w:autoSpaceDE w:val="0"/>
      <w:autoSpaceDN w:val="0"/>
      <w:adjustRightInd w:val="0"/>
      <w:ind w:left="1080" w:hanging="360"/>
    </w:pPr>
    <w:rPr>
      <w:sz w:val="24"/>
      <w:szCs w:val="20"/>
    </w:rPr>
  </w:style>
  <w:style w:type="paragraph" w:customStyle="1" w:styleId="para1">
    <w:name w:val="para 1"/>
    <w:basedOn w:val="paragraph"/>
    <w:rsid w:val="00F3654D"/>
    <w:pPr>
      <w:ind w:left="720"/>
    </w:pPr>
  </w:style>
  <w:style w:type="paragraph" w:customStyle="1" w:styleId="para3">
    <w:name w:val="para3"/>
    <w:basedOn w:val="paragraph"/>
    <w:rsid w:val="00F3654D"/>
    <w:pPr>
      <w:ind w:left="1440"/>
    </w:pPr>
  </w:style>
  <w:style w:type="character" w:styleId="PlaceholderText">
    <w:name w:val="Placeholder Text"/>
    <w:basedOn w:val="DefaultParagraphFont"/>
    <w:uiPriority w:val="99"/>
    <w:rsid w:val="00F3654D"/>
    <w:rPr>
      <w:color w:val="808080"/>
    </w:rPr>
  </w:style>
  <w:style w:type="character" w:styleId="Strong">
    <w:name w:val="Strong"/>
    <w:uiPriority w:val="22"/>
    <w:qFormat/>
    <w:rsid w:val="00F3654D"/>
    <w:rPr>
      <w:b/>
      <w:bCs/>
    </w:rPr>
  </w:style>
  <w:style w:type="paragraph" w:customStyle="1" w:styleId="tablehead">
    <w:name w:val="table head"/>
    <w:basedOn w:val="Normal"/>
    <w:rsid w:val="00F3654D"/>
    <w:pPr>
      <w:widowControl w:val="0"/>
      <w:spacing w:before="30" w:after="100"/>
    </w:pPr>
    <w:rPr>
      <w:rFonts w:ascii="Arial" w:hAnsi="Arial"/>
      <w:b/>
      <w:snapToGrid w:val="0"/>
      <w:sz w:val="18"/>
      <w:szCs w:val="20"/>
    </w:rPr>
  </w:style>
  <w:style w:type="paragraph" w:customStyle="1" w:styleId="tabletext">
    <w:name w:val="table text"/>
    <w:basedOn w:val="Normal"/>
    <w:rsid w:val="00F3654D"/>
    <w:pPr>
      <w:widowControl w:val="0"/>
    </w:pPr>
    <w:rPr>
      <w:snapToGrid w:val="0"/>
      <w:sz w:val="20"/>
      <w:szCs w:val="20"/>
    </w:rPr>
  </w:style>
  <w:style w:type="paragraph" w:customStyle="1" w:styleId="Level1">
    <w:name w:val="Level 1"/>
    <w:basedOn w:val="Normal"/>
    <w:rsid w:val="00F3654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Times New" w:hAnsi="Times New"/>
      <w:b/>
      <w:snapToGrid w:val="0"/>
      <w:sz w:val="24"/>
      <w:szCs w:val="20"/>
    </w:rPr>
  </w:style>
  <w:style w:type="paragraph" w:customStyle="1" w:styleId="Default">
    <w:name w:val="Default"/>
    <w:rsid w:val="00F3654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FormBackground">
    <w:name w:val="FormBackground"/>
    <w:next w:val="FillerText"/>
    <w:rsid w:val="00F3654D"/>
    <w:pPr>
      <w:widowControl w:val="0"/>
      <w:overflowPunct w:val="0"/>
      <w:autoSpaceDE w:val="0"/>
      <w:autoSpaceDN w:val="0"/>
      <w:adjustRightInd w:val="0"/>
      <w:spacing w:before="40" w:after="0" w:line="240" w:lineRule="auto"/>
      <w:textAlignment w:val="baseline"/>
    </w:pPr>
    <w:rPr>
      <w:rFonts w:ascii="Arial" w:eastAsia="Times New Roman" w:hAnsi="Arial" w:cs="Arial"/>
      <w:noProof/>
      <w:sz w:val="14"/>
      <w:szCs w:val="14"/>
    </w:rPr>
  </w:style>
  <w:style w:type="paragraph" w:customStyle="1" w:styleId="FillerText">
    <w:name w:val="FillerText"/>
    <w:rsid w:val="00F3654D"/>
    <w:pPr>
      <w:widowControl w:val="0"/>
      <w:overflowPunct w:val="0"/>
      <w:autoSpaceDE w:val="0"/>
      <w:autoSpaceDN w:val="0"/>
      <w:adjustRightInd w:val="0"/>
      <w:spacing w:after="0" w:line="200" w:lineRule="exact"/>
      <w:textAlignment w:val="baseline"/>
    </w:pPr>
    <w:rPr>
      <w:rFonts w:ascii="Times" w:eastAsia="Times New Roman" w:hAnsi="Times" w:cs="Times"/>
      <w:sz w:val="20"/>
      <w:szCs w:val="20"/>
    </w:rPr>
  </w:style>
  <w:style w:type="paragraph" w:customStyle="1" w:styleId="FormBackground8pt">
    <w:name w:val="FormBackground 8pt"/>
    <w:rsid w:val="00F3654D"/>
    <w:pPr>
      <w:overflowPunct w:val="0"/>
      <w:autoSpaceDE w:val="0"/>
      <w:autoSpaceDN w:val="0"/>
      <w:adjustRightInd w:val="0"/>
      <w:spacing w:after="0" w:line="240" w:lineRule="auto"/>
      <w:textAlignment w:val="baseline"/>
    </w:pPr>
    <w:rPr>
      <w:rFonts w:ascii="Arial" w:eastAsia="Times New Roman" w:hAnsi="Arial" w:cs="Arial"/>
      <w:noProof/>
      <w:sz w:val="16"/>
      <w:szCs w:val="16"/>
    </w:rPr>
  </w:style>
  <w:style w:type="paragraph" w:customStyle="1" w:styleId="Arial10-title">
    <w:name w:val="Arial 10-title"/>
    <w:rsid w:val="00F3654D"/>
    <w:pPr>
      <w:overflowPunct w:val="0"/>
      <w:autoSpaceDE w:val="0"/>
      <w:autoSpaceDN w:val="0"/>
      <w:adjustRightInd w:val="0"/>
      <w:spacing w:after="0" w:line="240" w:lineRule="auto"/>
      <w:jc w:val="center"/>
      <w:textAlignment w:val="baseline"/>
    </w:pPr>
    <w:rPr>
      <w:rFonts w:ascii="Arial" w:eastAsia="Times New Roman" w:hAnsi="Arial" w:cs="Arial"/>
      <w:b/>
      <w:bCs/>
      <w:noProof/>
      <w:sz w:val="20"/>
      <w:szCs w:val="20"/>
    </w:rPr>
  </w:style>
  <w:style w:type="paragraph" w:customStyle="1" w:styleId="FormBackground7pt">
    <w:name w:val="FormBackground 7pt"/>
    <w:basedOn w:val="FormBackground8pt"/>
    <w:rsid w:val="00F3654D"/>
    <w:rPr>
      <w:sz w:val="14"/>
      <w:szCs w:val="14"/>
    </w:rPr>
  </w:style>
  <w:style w:type="paragraph" w:customStyle="1" w:styleId="Arial7-Left">
    <w:name w:val="Arial 7-Left"/>
    <w:rsid w:val="00F3654D"/>
    <w:pPr>
      <w:overflowPunct w:val="0"/>
      <w:autoSpaceDE w:val="0"/>
      <w:autoSpaceDN w:val="0"/>
      <w:adjustRightInd w:val="0"/>
      <w:spacing w:before="40" w:after="0" w:line="240" w:lineRule="auto"/>
      <w:textAlignment w:val="baseline"/>
    </w:pPr>
    <w:rPr>
      <w:rFonts w:ascii="Arial" w:eastAsia="Times New Roman" w:hAnsi="Arial" w:cs="Arial"/>
      <w:noProof/>
      <w:sz w:val="14"/>
      <w:szCs w:val="14"/>
    </w:rPr>
  </w:style>
  <w:style w:type="paragraph" w:customStyle="1" w:styleId="Arial7-Ctr">
    <w:name w:val="Arial 7-Ctr"/>
    <w:rsid w:val="00F3654D"/>
    <w:pPr>
      <w:overflowPunct w:val="0"/>
      <w:autoSpaceDE w:val="0"/>
      <w:autoSpaceDN w:val="0"/>
      <w:adjustRightInd w:val="0"/>
      <w:spacing w:before="40" w:after="0" w:line="240" w:lineRule="auto"/>
      <w:jc w:val="center"/>
      <w:textAlignment w:val="baseline"/>
    </w:pPr>
    <w:rPr>
      <w:rFonts w:ascii="Arial" w:eastAsia="Times New Roman" w:hAnsi="Arial" w:cs="Arial"/>
      <w:noProof/>
      <w:sz w:val="14"/>
      <w:szCs w:val="14"/>
    </w:rPr>
  </w:style>
  <w:style w:type="paragraph" w:customStyle="1" w:styleId="FormBackground10ptCntr">
    <w:name w:val="FormBackground 10pt Cntr"/>
    <w:rsid w:val="00F3654D"/>
    <w:pPr>
      <w:overflowPunct w:val="0"/>
      <w:autoSpaceDE w:val="0"/>
      <w:autoSpaceDN w:val="0"/>
      <w:adjustRightInd w:val="0"/>
      <w:spacing w:after="0" w:line="240" w:lineRule="auto"/>
      <w:jc w:val="center"/>
      <w:textAlignment w:val="baseline"/>
    </w:pPr>
    <w:rPr>
      <w:rFonts w:ascii="Arial" w:eastAsia="Times New Roman" w:hAnsi="Arial" w:cs="Arial"/>
      <w:noProof/>
      <w:sz w:val="20"/>
      <w:szCs w:val="20"/>
    </w:rPr>
  </w:style>
  <w:style w:type="paragraph" w:customStyle="1" w:styleId="FormBackground1pt">
    <w:name w:val="FormBackground 1pt"/>
    <w:basedOn w:val="FormBackground"/>
    <w:rsid w:val="00F3654D"/>
    <w:pPr>
      <w:spacing w:before="20"/>
    </w:pPr>
  </w:style>
  <w:style w:type="paragraph" w:customStyle="1" w:styleId="Arial10-Ctr">
    <w:name w:val="Arial 10-Ctr"/>
    <w:rsid w:val="00F3654D"/>
    <w:pPr>
      <w:overflowPunct w:val="0"/>
      <w:autoSpaceDE w:val="0"/>
      <w:autoSpaceDN w:val="0"/>
      <w:adjustRightInd w:val="0"/>
      <w:spacing w:after="0" w:line="240" w:lineRule="auto"/>
      <w:textAlignment w:val="baseline"/>
    </w:pPr>
    <w:rPr>
      <w:rFonts w:ascii="Arial" w:eastAsia="Times New Roman" w:hAnsi="Arial" w:cs="Arial"/>
      <w:noProof/>
      <w:sz w:val="20"/>
      <w:szCs w:val="20"/>
    </w:rPr>
  </w:style>
  <w:style w:type="paragraph" w:customStyle="1" w:styleId="FormBackground7ptCntr">
    <w:name w:val="FormBackground 7pt Cntr"/>
    <w:rsid w:val="00F3654D"/>
    <w:pPr>
      <w:overflowPunct w:val="0"/>
      <w:autoSpaceDE w:val="0"/>
      <w:autoSpaceDN w:val="0"/>
      <w:adjustRightInd w:val="0"/>
      <w:spacing w:after="0" w:line="240" w:lineRule="auto"/>
      <w:textAlignment w:val="baseline"/>
    </w:pPr>
    <w:rPr>
      <w:rFonts w:ascii="Arial" w:eastAsia="Times New Roman" w:hAnsi="Arial" w:cs="Arial"/>
      <w:noProof/>
      <w:sz w:val="14"/>
      <w:szCs w:val="14"/>
    </w:rPr>
  </w:style>
  <w:style w:type="paragraph" w:styleId="MacroText">
    <w:name w:val="macro"/>
    <w:link w:val="MacroTextChar"/>
    <w:rsid w:val="00F3654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Courier New"/>
      <w:sz w:val="18"/>
      <w:szCs w:val="18"/>
    </w:rPr>
  </w:style>
  <w:style w:type="character" w:customStyle="1" w:styleId="MacroTextChar">
    <w:name w:val="Macro Text Char"/>
    <w:basedOn w:val="DefaultParagraphFont"/>
    <w:link w:val="MacroText"/>
    <w:rsid w:val="00F3654D"/>
    <w:rPr>
      <w:rFonts w:ascii="Courier New" w:eastAsia="Times New Roman" w:hAnsi="Courier New" w:cs="Courier New"/>
      <w:sz w:val="18"/>
      <w:szCs w:val="18"/>
    </w:rPr>
  </w:style>
  <w:style w:type="character" w:customStyle="1" w:styleId="ArrowFont">
    <w:name w:val="Arrow Font"/>
    <w:rsid w:val="00F3654D"/>
    <w:rPr>
      <w:rFonts w:ascii="Arial" w:hAnsi="Arial" w:cs="Arial"/>
      <w:color w:val="auto"/>
      <w:sz w:val="32"/>
      <w:szCs w:val="32"/>
      <w:u w:val="none"/>
      <w:vertAlign w:val="baseline"/>
    </w:rPr>
  </w:style>
  <w:style w:type="character" w:customStyle="1" w:styleId="FormNumber">
    <w:name w:val="FormNumber"/>
    <w:rsid w:val="00F3654D"/>
    <w:rPr>
      <w:rFonts w:ascii="Arial" w:hAnsi="Arial" w:cs="Arial"/>
      <w:color w:val="auto"/>
      <w:sz w:val="12"/>
      <w:szCs w:val="12"/>
      <w:u w:val="none"/>
      <w:vertAlign w:val="baseline"/>
    </w:rPr>
  </w:style>
  <w:style w:type="character" w:customStyle="1" w:styleId="Text7Arial">
    <w:name w:val="Text 7 Arial"/>
    <w:rsid w:val="00F3654D"/>
    <w:rPr>
      <w:rFonts w:ascii="Arial" w:hAnsi="Arial" w:cs="Arial"/>
      <w:color w:val="auto"/>
      <w:sz w:val="14"/>
      <w:szCs w:val="14"/>
      <w:u w:val="none"/>
      <w:vertAlign w:val="baseline"/>
    </w:rPr>
  </w:style>
  <w:style w:type="character" w:customStyle="1" w:styleId="FormLine">
    <w:name w:val="FormLine"/>
    <w:rsid w:val="00F3654D"/>
    <w:rPr>
      <w:rFonts w:ascii="Arial" w:hAnsi="Arial" w:cs="Arial"/>
      <w:color w:val="auto"/>
      <w:sz w:val="16"/>
      <w:szCs w:val="16"/>
      <w:u w:val="single"/>
      <w:vertAlign w:val="baseline"/>
    </w:rPr>
  </w:style>
  <w:style w:type="character" w:customStyle="1" w:styleId="TextArial10">
    <w:name w:val="Text Arial 10"/>
    <w:rsid w:val="00F3654D"/>
    <w:rPr>
      <w:rFonts w:ascii="Arial" w:hAnsi="Arial" w:cs="Arial"/>
      <w:color w:val="auto"/>
      <w:sz w:val="20"/>
      <w:szCs w:val="20"/>
      <w:u w:val="none"/>
      <w:vertAlign w:val="baseline"/>
    </w:rPr>
  </w:style>
  <w:style w:type="character" w:customStyle="1" w:styleId="TextArial10B">
    <w:name w:val="Text Arial 10B"/>
    <w:basedOn w:val="TextArial10"/>
    <w:rsid w:val="00F3654D"/>
    <w:rPr>
      <w:rFonts w:ascii="Arial Bold" w:hAnsi="Arial Bold" w:cs="Arial"/>
      <w:b/>
      <w:bCs/>
      <w:color w:val="auto"/>
      <w:sz w:val="20"/>
      <w:szCs w:val="20"/>
      <w:u w:val="none"/>
      <w:vertAlign w:val="baseline"/>
    </w:rPr>
  </w:style>
  <w:style w:type="character" w:customStyle="1" w:styleId="TextArial8">
    <w:name w:val="Text Arial 8"/>
    <w:rsid w:val="00F3654D"/>
    <w:rPr>
      <w:rFonts w:ascii="Arial" w:hAnsi="Arial" w:cs="Arial"/>
      <w:color w:val="auto"/>
      <w:sz w:val="16"/>
      <w:szCs w:val="16"/>
      <w:u w:val="none"/>
      <w:vertAlign w:val="baseline"/>
    </w:rPr>
  </w:style>
  <w:style w:type="character" w:customStyle="1" w:styleId="TextArial8B">
    <w:name w:val="Text Arial 8B"/>
    <w:rsid w:val="00F3654D"/>
    <w:rPr>
      <w:rFonts w:ascii="Arial Bold" w:hAnsi="Arial Bold"/>
      <w:b/>
      <w:bCs/>
      <w:color w:val="auto"/>
      <w:sz w:val="16"/>
      <w:szCs w:val="16"/>
      <w:u w:val="none"/>
      <w:vertAlign w:val="baseline"/>
    </w:rPr>
  </w:style>
  <w:style w:type="character" w:customStyle="1" w:styleId="TextArial8I">
    <w:name w:val="Text Arial 8I"/>
    <w:rsid w:val="00F3654D"/>
    <w:rPr>
      <w:rFonts w:ascii="Arial" w:hAnsi="Arial" w:cs="Arial"/>
      <w:i/>
      <w:iCs/>
      <w:color w:val="auto"/>
      <w:sz w:val="16"/>
      <w:szCs w:val="16"/>
      <w:u w:val="none"/>
      <w:vertAlign w:val="baseline"/>
    </w:rPr>
  </w:style>
  <w:style w:type="character" w:customStyle="1" w:styleId="TextArial8BI">
    <w:name w:val="Text Arial 8BI"/>
    <w:rsid w:val="00F3654D"/>
    <w:rPr>
      <w:rFonts w:ascii="Arial Bold" w:hAnsi="Arial Bold"/>
      <w:b/>
      <w:bCs/>
      <w:i/>
      <w:iCs/>
      <w:color w:val="auto"/>
      <w:sz w:val="16"/>
      <w:szCs w:val="16"/>
      <w:u w:val="none"/>
      <w:vertAlign w:val="baseline"/>
    </w:rPr>
  </w:style>
  <w:style w:type="character" w:customStyle="1" w:styleId="TextArial9B">
    <w:name w:val="Text Arial 9B"/>
    <w:rsid w:val="00F3654D"/>
    <w:rPr>
      <w:rFonts w:ascii="Arial Bold" w:hAnsi="Arial Bold"/>
      <w:b/>
      <w:bCs/>
      <w:color w:val="auto"/>
      <w:sz w:val="18"/>
      <w:szCs w:val="18"/>
      <w:u w:val="none"/>
      <w:vertAlign w:val="baseline"/>
    </w:rPr>
  </w:style>
  <w:style w:type="character" w:customStyle="1" w:styleId="TextArial9">
    <w:name w:val="Text Arial 9"/>
    <w:rsid w:val="00F3654D"/>
    <w:rPr>
      <w:rFonts w:ascii="Arial" w:hAnsi="Arial" w:cs="Arial"/>
      <w:color w:val="auto"/>
      <w:sz w:val="18"/>
      <w:szCs w:val="18"/>
      <w:u w:val="none"/>
      <w:vertAlign w:val="baseline"/>
    </w:rPr>
  </w:style>
  <w:style w:type="character" w:customStyle="1" w:styleId="TextArial12B">
    <w:name w:val="Text Arial 12B"/>
    <w:basedOn w:val="TextArial10B"/>
    <w:rsid w:val="00F3654D"/>
    <w:rPr>
      <w:rFonts w:ascii="Arial Bold" w:hAnsi="Arial Bold" w:cs="Arial"/>
      <w:b/>
      <w:bCs/>
      <w:color w:val="auto"/>
      <w:spacing w:val="20"/>
      <w:sz w:val="24"/>
      <w:szCs w:val="24"/>
      <w:u w:val="none"/>
      <w:vertAlign w:val="baseline"/>
    </w:rPr>
  </w:style>
  <w:style w:type="character" w:customStyle="1" w:styleId="Text6Arial">
    <w:name w:val="Text 6 Arial"/>
    <w:basedOn w:val="Text7Arial"/>
    <w:rsid w:val="00F3654D"/>
    <w:rPr>
      <w:rFonts w:ascii="Arial" w:hAnsi="Arial" w:cs="Arial"/>
      <w:color w:val="auto"/>
      <w:sz w:val="12"/>
      <w:szCs w:val="12"/>
      <w:u w:val="none"/>
      <w:vertAlign w:val="baseline"/>
    </w:rPr>
  </w:style>
  <w:style w:type="character" w:customStyle="1" w:styleId="TextArial11B">
    <w:name w:val="Text Arial 11B"/>
    <w:basedOn w:val="DefaultParagraphFont"/>
    <w:rsid w:val="00F3654D"/>
    <w:rPr>
      <w:rFonts w:ascii="Arial Bold" w:hAnsi="Arial Bold"/>
      <w:b/>
      <w:bCs/>
      <w:color w:val="auto"/>
      <w:sz w:val="22"/>
      <w:szCs w:val="22"/>
      <w:u w:val="none"/>
      <w:vertAlign w:val="baseline"/>
    </w:rPr>
  </w:style>
  <w:style w:type="character" w:customStyle="1" w:styleId="Text4Arial">
    <w:name w:val="Text 4 Arial"/>
    <w:basedOn w:val="Text6Arial"/>
    <w:rsid w:val="00F3654D"/>
    <w:rPr>
      <w:rFonts w:ascii="Arial" w:hAnsi="Arial" w:cs="Arial"/>
      <w:color w:val="auto"/>
      <w:sz w:val="8"/>
      <w:szCs w:val="8"/>
      <w:u w:val="none"/>
      <w:vertAlign w:val="baseline"/>
    </w:rPr>
  </w:style>
  <w:style w:type="paragraph" w:styleId="ListBullet2">
    <w:name w:val="List Bullet 2"/>
    <w:basedOn w:val="Normal"/>
    <w:autoRedefine/>
    <w:rsid w:val="00F3654D"/>
    <w:pPr>
      <w:tabs>
        <w:tab w:val="left" w:pos="720"/>
      </w:tabs>
      <w:overflowPunct w:val="0"/>
      <w:autoSpaceDE w:val="0"/>
      <w:autoSpaceDN w:val="0"/>
      <w:adjustRightInd w:val="0"/>
      <w:ind w:left="720" w:hanging="360"/>
      <w:textAlignment w:val="baseline"/>
    </w:pPr>
    <w:rPr>
      <w:rFonts w:ascii="Courier New" w:hAnsi="Courier New" w:cs="Courier New"/>
      <w:sz w:val="24"/>
    </w:rPr>
  </w:style>
  <w:style w:type="character" w:customStyle="1" w:styleId="ArialText7">
    <w:name w:val="Arial Text 7"/>
    <w:rsid w:val="00F3654D"/>
    <w:rPr>
      <w:rFonts w:ascii="Arial" w:hAnsi="Arial" w:cs="Arial"/>
      <w:color w:val="auto"/>
      <w:sz w:val="14"/>
      <w:szCs w:val="14"/>
      <w:u w:val="none"/>
      <w:vertAlign w:val="baseline"/>
    </w:rPr>
  </w:style>
  <w:style w:type="paragraph" w:customStyle="1" w:styleId="TextArial7">
    <w:name w:val="Text Arial 7"/>
    <w:basedOn w:val="Normal"/>
    <w:rsid w:val="00F3654D"/>
    <w:pPr>
      <w:overflowPunct w:val="0"/>
      <w:autoSpaceDE w:val="0"/>
      <w:autoSpaceDN w:val="0"/>
      <w:adjustRightInd w:val="0"/>
      <w:textAlignment w:val="baseline"/>
    </w:pPr>
    <w:rPr>
      <w:rFonts w:ascii="Arial" w:hAnsi="Arial" w:cs="Arial"/>
      <w:sz w:val="14"/>
      <w:szCs w:val="14"/>
    </w:rPr>
  </w:style>
  <w:style w:type="paragraph" w:styleId="PlainText">
    <w:name w:val="Plain Text"/>
    <w:basedOn w:val="Normal"/>
    <w:link w:val="PlainTextChar"/>
    <w:rsid w:val="00F3654D"/>
    <w:pPr>
      <w:overflowPunct w:val="0"/>
      <w:autoSpaceDE w:val="0"/>
      <w:autoSpaceDN w:val="0"/>
      <w:adjustRightInd w:val="0"/>
      <w:textAlignment w:val="baseline"/>
    </w:pPr>
    <w:rPr>
      <w:rFonts w:ascii="Courier New" w:hAnsi="Courier New" w:cs="Courier New"/>
      <w:sz w:val="24"/>
      <w:szCs w:val="20"/>
    </w:rPr>
  </w:style>
  <w:style w:type="character" w:customStyle="1" w:styleId="PlainTextChar">
    <w:name w:val="Plain Text Char"/>
    <w:basedOn w:val="DefaultParagraphFont"/>
    <w:link w:val="PlainText"/>
    <w:rsid w:val="00F3654D"/>
    <w:rPr>
      <w:rFonts w:ascii="Courier New" w:eastAsia="Times New Roman" w:hAnsi="Courier New" w:cs="Courier New"/>
      <w:sz w:val="24"/>
      <w:szCs w:val="20"/>
    </w:rPr>
  </w:style>
  <w:style w:type="paragraph" w:styleId="DocumentMap">
    <w:name w:val="Document Map"/>
    <w:basedOn w:val="Normal"/>
    <w:link w:val="DocumentMapChar"/>
    <w:rsid w:val="00F3654D"/>
    <w:pPr>
      <w:shd w:val="clear" w:color="auto" w:fill="000080"/>
      <w:overflowPunct w:val="0"/>
      <w:autoSpaceDE w:val="0"/>
      <w:autoSpaceDN w:val="0"/>
      <w:adjustRightInd w:val="0"/>
      <w:textAlignment w:val="baseline"/>
    </w:pPr>
    <w:rPr>
      <w:rFonts w:ascii="Tahoma" w:hAnsi="Tahoma" w:cs="Tahoma"/>
      <w:szCs w:val="22"/>
    </w:rPr>
  </w:style>
  <w:style w:type="character" w:customStyle="1" w:styleId="DocumentMapChar">
    <w:name w:val="Document Map Char"/>
    <w:basedOn w:val="DefaultParagraphFont"/>
    <w:link w:val="DocumentMap"/>
    <w:rsid w:val="00F3654D"/>
    <w:rPr>
      <w:rFonts w:ascii="Tahoma" w:eastAsia="Times New Roman" w:hAnsi="Tahoma" w:cs="Tahoma"/>
      <w:shd w:val="clear" w:color="auto" w:fill="000080"/>
    </w:rPr>
  </w:style>
  <w:style w:type="paragraph" w:customStyle="1" w:styleId="QuickFormat1">
    <w:name w:val="QuickFormat1"/>
    <w:basedOn w:val="Normal"/>
    <w:rsid w:val="00F3654D"/>
    <w:pPr>
      <w:widowControl w:val="0"/>
      <w:autoSpaceDE w:val="0"/>
      <w:autoSpaceDN w:val="0"/>
      <w:adjustRightInd w:val="0"/>
    </w:pPr>
    <w:rPr>
      <w:sz w:val="24"/>
    </w:rPr>
  </w:style>
  <w:style w:type="paragraph" w:customStyle="1" w:styleId="1">
    <w:name w:val="1"/>
    <w:aliases w:val="2,3"/>
    <w:basedOn w:val="Normal"/>
    <w:rsid w:val="00F3654D"/>
    <w:pPr>
      <w:widowControl w:val="0"/>
      <w:autoSpaceDE w:val="0"/>
      <w:autoSpaceDN w:val="0"/>
      <w:adjustRightInd w:val="0"/>
      <w:ind w:left="1440" w:hanging="720"/>
    </w:pPr>
    <w:rPr>
      <w:sz w:val="24"/>
    </w:rPr>
  </w:style>
  <w:style w:type="paragraph" w:customStyle="1" w:styleId="Level3">
    <w:name w:val="Level 3"/>
    <w:basedOn w:val="Normal"/>
    <w:rsid w:val="00F3654D"/>
    <w:pPr>
      <w:widowControl w:val="0"/>
      <w:autoSpaceDE w:val="0"/>
      <w:autoSpaceDN w:val="0"/>
      <w:adjustRightInd w:val="0"/>
      <w:ind w:left="1980" w:hanging="540"/>
      <w:outlineLvl w:val="2"/>
    </w:pPr>
    <w:rPr>
      <w:sz w:val="24"/>
    </w:rPr>
  </w:style>
  <w:style w:type="paragraph" w:styleId="BodyTextIndent3">
    <w:name w:val="Body Text Indent 3"/>
    <w:basedOn w:val="Normal"/>
    <w:link w:val="BodyTextIndent3Char"/>
    <w:rsid w:val="00F3654D"/>
    <w:pPr>
      <w:overflowPunct w:val="0"/>
      <w:autoSpaceDE w:val="0"/>
      <w:autoSpaceDN w:val="0"/>
      <w:adjustRightInd w:val="0"/>
      <w:spacing w:after="120"/>
      <w:ind w:left="360"/>
      <w:textAlignment w:val="baseline"/>
    </w:pPr>
    <w:rPr>
      <w:sz w:val="16"/>
      <w:szCs w:val="16"/>
    </w:rPr>
  </w:style>
  <w:style w:type="character" w:customStyle="1" w:styleId="BodyTextIndent3Char">
    <w:name w:val="Body Text Indent 3 Char"/>
    <w:basedOn w:val="DefaultParagraphFont"/>
    <w:link w:val="BodyTextIndent3"/>
    <w:rsid w:val="00F3654D"/>
    <w:rPr>
      <w:rFonts w:ascii="Times New Roman" w:eastAsia="Times New Roman" w:hAnsi="Times New Roman" w:cs="Times New Roman"/>
      <w:sz w:val="16"/>
      <w:szCs w:val="16"/>
    </w:rPr>
  </w:style>
  <w:style w:type="paragraph" w:styleId="BodyText2">
    <w:name w:val="Body Text 2"/>
    <w:basedOn w:val="Normal"/>
    <w:link w:val="BodyText2Char"/>
    <w:rsid w:val="00F3654D"/>
    <w:pPr>
      <w:overflowPunct w:val="0"/>
      <w:autoSpaceDE w:val="0"/>
      <w:autoSpaceDN w:val="0"/>
      <w:adjustRightInd w:val="0"/>
      <w:spacing w:after="120" w:line="480" w:lineRule="auto"/>
      <w:textAlignment w:val="baseline"/>
    </w:pPr>
    <w:rPr>
      <w:sz w:val="24"/>
      <w:szCs w:val="20"/>
    </w:rPr>
  </w:style>
  <w:style w:type="character" w:customStyle="1" w:styleId="BodyText2Char">
    <w:name w:val="Body Text 2 Char"/>
    <w:basedOn w:val="DefaultParagraphFont"/>
    <w:link w:val="BodyText2"/>
    <w:rsid w:val="00F3654D"/>
    <w:rPr>
      <w:rFonts w:ascii="Times New Roman" w:eastAsia="Times New Roman" w:hAnsi="Times New Roman" w:cs="Times New Roman"/>
      <w:sz w:val="24"/>
      <w:szCs w:val="20"/>
    </w:rPr>
  </w:style>
  <w:style w:type="character" w:styleId="Emphasis">
    <w:name w:val="Emphasis"/>
    <w:basedOn w:val="DefaultParagraphFont"/>
    <w:qFormat/>
    <w:rsid w:val="00F3654D"/>
    <w:rPr>
      <w:i/>
      <w:iCs/>
    </w:rPr>
  </w:style>
  <w:style w:type="paragraph" w:customStyle="1" w:styleId="pbody">
    <w:name w:val="pbody"/>
    <w:basedOn w:val="Normal"/>
    <w:rsid w:val="00F3654D"/>
    <w:pPr>
      <w:spacing w:line="288" w:lineRule="auto"/>
      <w:ind w:firstLine="240"/>
    </w:pPr>
    <w:rPr>
      <w:rFonts w:ascii="Arial" w:hAnsi="Arial" w:cs="Arial"/>
      <w:color w:val="000000"/>
      <w:sz w:val="24"/>
      <w:szCs w:val="20"/>
    </w:rPr>
  </w:style>
  <w:style w:type="paragraph" w:customStyle="1" w:styleId="pbodyaltctr">
    <w:name w:val="pbodyaltctr"/>
    <w:basedOn w:val="Normal"/>
    <w:rsid w:val="00F3654D"/>
    <w:pPr>
      <w:spacing w:before="240" w:after="240" w:line="288" w:lineRule="auto"/>
      <w:ind w:left="240" w:right="240"/>
      <w:jc w:val="center"/>
    </w:pPr>
    <w:rPr>
      <w:rFonts w:ascii="Arial" w:hAnsi="Arial" w:cs="Arial"/>
      <w:color w:val="000000"/>
      <w:sz w:val="15"/>
      <w:szCs w:val="15"/>
    </w:rPr>
  </w:style>
  <w:style w:type="paragraph" w:customStyle="1" w:styleId="pbodyaltnoindent">
    <w:name w:val="pbodyaltnoindent"/>
    <w:basedOn w:val="Normal"/>
    <w:rsid w:val="00F3654D"/>
    <w:pPr>
      <w:spacing w:before="240" w:after="240" w:line="288" w:lineRule="auto"/>
      <w:ind w:left="240" w:right="240"/>
    </w:pPr>
    <w:rPr>
      <w:rFonts w:ascii="Arial" w:hAnsi="Arial" w:cs="Arial"/>
      <w:color w:val="000000"/>
      <w:sz w:val="15"/>
      <w:szCs w:val="15"/>
    </w:rPr>
  </w:style>
  <w:style w:type="paragraph" w:customStyle="1" w:styleId="pbodyctr">
    <w:name w:val="pbodyctr"/>
    <w:basedOn w:val="Normal"/>
    <w:rsid w:val="00F3654D"/>
    <w:pPr>
      <w:spacing w:before="240" w:after="240" w:line="288" w:lineRule="auto"/>
      <w:jc w:val="center"/>
    </w:pPr>
    <w:rPr>
      <w:rFonts w:ascii="Arial" w:hAnsi="Arial" w:cs="Arial"/>
      <w:color w:val="000000"/>
      <w:sz w:val="24"/>
      <w:szCs w:val="20"/>
    </w:rPr>
  </w:style>
  <w:style w:type="paragraph" w:customStyle="1" w:styleId="pbodyctrsmcaps">
    <w:name w:val="pbodyctrsmcaps"/>
    <w:basedOn w:val="Normal"/>
    <w:rsid w:val="00F3654D"/>
    <w:pPr>
      <w:spacing w:before="240" w:after="240" w:line="288" w:lineRule="auto"/>
      <w:jc w:val="center"/>
    </w:pPr>
    <w:rPr>
      <w:rFonts w:ascii="Arial" w:hAnsi="Arial" w:cs="Arial"/>
      <w:smallCaps/>
      <w:color w:val="000000"/>
      <w:sz w:val="24"/>
      <w:szCs w:val="20"/>
    </w:rPr>
  </w:style>
  <w:style w:type="paragraph" w:customStyle="1" w:styleId="pindented1">
    <w:name w:val="pindented1"/>
    <w:basedOn w:val="Normal"/>
    <w:rsid w:val="00F3654D"/>
    <w:pPr>
      <w:spacing w:line="288" w:lineRule="auto"/>
      <w:ind w:firstLine="480"/>
    </w:pPr>
    <w:rPr>
      <w:rFonts w:ascii="Arial" w:hAnsi="Arial" w:cs="Arial"/>
      <w:color w:val="000000"/>
      <w:sz w:val="24"/>
      <w:szCs w:val="20"/>
    </w:rPr>
  </w:style>
  <w:style w:type="paragraph" w:customStyle="1" w:styleId="pindented2">
    <w:name w:val="pindented2"/>
    <w:basedOn w:val="Normal"/>
    <w:rsid w:val="00F3654D"/>
    <w:pPr>
      <w:spacing w:line="288" w:lineRule="auto"/>
      <w:ind w:firstLine="720"/>
    </w:pPr>
    <w:rPr>
      <w:rFonts w:ascii="Arial" w:hAnsi="Arial" w:cs="Arial"/>
      <w:color w:val="000000"/>
      <w:sz w:val="24"/>
      <w:szCs w:val="20"/>
    </w:rPr>
  </w:style>
  <w:style w:type="character" w:customStyle="1" w:styleId="cwebjump">
    <w:name w:val="cwebjump"/>
    <w:basedOn w:val="DefaultParagraphFont"/>
    <w:rsid w:val="00F3654D"/>
  </w:style>
  <w:style w:type="paragraph" w:customStyle="1" w:styleId="pcellbody">
    <w:name w:val="pcellbody"/>
    <w:basedOn w:val="Normal"/>
    <w:rsid w:val="00F3654D"/>
    <w:pPr>
      <w:spacing w:line="288" w:lineRule="auto"/>
    </w:pPr>
    <w:rPr>
      <w:rFonts w:ascii="Arial" w:hAnsi="Arial" w:cs="Arial"/>
      <w:color w:val="000000"/>
      <w:sz w:val="15"/>
      <w:szCs w:val="15"/>
    </w:rPr>
  </w:style>
  <w:style w:type="paragraph" w:customStyle="1" w:styleId="pcellbodyctr">
    <w:name w:val="pcellbodyctr"/>
    <w:basedOn w:val="Normal"/>
    <w:rsid w:val="00F3654D"/>
    <w:pPr>
      <w:spacing w:line="288" w:lineRule="auto"/>
      <w:jc w:val="center"/>
    </w:pPr>
    <w:rPr>
      <w:rFonts w:ascii="Arial" w:hAnsi="Arial" w:cs="Arial"/>
      <w:color w:val="000000"/>
      <w:sz w:val="15"/>
      <w:szCs w:val="15"/>
    </w:rPr>
  </w:style>
  <w:style w:type="paragraph" w:customStyle="1" w:styleId="pcellbodyctrsmcaps">
    <w:name w:val="pcellbodyctrsmcaps"/>
    <w:basedOn w:val="Normal"/>
    <w:rsid w:val="00F3654D"/>
    <w:pPr>
      <w:spacing w:line="288" w:lineRule="auto"/>
      <w:jc w:val="center"/>
    </w:pPr>
    <w:rPr>
      <w:rFonts w:ascii="Arial" w:hAnsi="Arial" w:cs="Arial"/>
      <w:smallCaps/>
      <w:color w:val="000000"/>
      <w:sz w:val="15"/>
      <w:szCs w:val="15"/>
    </w:rPr>
  </w:style>
  <w:style w:type="paragraph" w:customStyle="1" w:styleId="pcellbodyindent">
    <w:name w:val="pcellbodyindent"/>
    <w:basedOn w:val="Normal"/>
    <w:rsid w:val="00F3654D"/>
    <w:pPr>
      <w:spacing w:line="288" w:lineRule="auto"/>
      <w:ind w:left="240"/>
    </w:pPr>
    <w:rPr>
      <w:rFonts w:ascii="Arial" w:hAnsi="Arial" w:cs="Arial"/>
      <w:color w:val="000000"/>
      <w:sz w:val="15"/>
      <w:szCs w:val="15"/>
    </w:rPr>
  </w:style>
  <w:style w:type="paragraph" w:customStyle="1" w:styleId="pindented3">
    <w:name w:val="pindented3"/>
    <w:basedOn w:val="Normal"/>
    <w:rsid w:val="00F3654D"/>
    <w:pPr>
      <w:spacing w:line="288" w:lineRule="auto"/>
      <w:ind w:firstLine="960"/>
    </w:pPr>
    <w:rPr>
      <w:rFonts w:ascii="Arial" w:hAnsi="Arial" w:cs="Arial"/>
      <w:color w:val="000000"/>
      <w:sz w:val="24"/>
      <w:szCs w:val="20"/>
    </w:rPr>
  </w:style>
  <w:style w:type="paragraph" w:customStyle="1" w:styleId="pcellheading">
    <w:name w:val="pcellheading"/>
    <w:basedOn w:val="Normal"/>
    <w:rsid w:val="00F3654D"/>
    <w:pPr>
      <w:spacing w:line="288" w:lineRule="auto"/>
    </w:pPr>
    <w:rPr>
      <w:rFonts w:ascii="Arial" w:hAnsi="Arial" w:cs="Arial"/>
      <w:b/>
      <w:bCs/>
      <w:color w:val="000000"/>
      <w:sz w:val="15"/>
      <w:szCs w:val="15"/>
    </w:rPr>
  </w:style>
  <w:style w:type="paragraph" w:customStyle="1" w:styleId="pcellheadingctr">
    <w:name w:val="pcellheadingctr"/>
    <w:basedOn w:val="Normal"/>
    <w:rsid w:val="00F3654D"/>
    <w:pPr>
      <w:spacing w:line="288" w:lineRule="auto"/>
      <w:jc w:val="center"/>
    </w:pPr>
    <w:rPr>
      <w:rFonts w:ascii="Arial" w:hAnsi="Arial" w:cs="Arial"/>
      <w:b/>
      <w:bCs/>
      <w:color w:val="000000"/>
      <w:sz w:val="15"/>
      <w:szCs w:val="15"/>
    </w:rPr>
  </w:style>
  <w:style w:type="paragraph" w:styleId="BodyTextIndent2">
    <w:name w:val="Body Text Indent 2"/>
    <w:basedOn w:val="Normal"/>
    <w:link w:val="BodyTextIndent2Char"/>
    <w:rsid w:val="00F3654D"/>
    <w:pPr>
      <w:overflowPunct w:val="0"/>
      <w:autoSpaceDE w:val="0"/>
      <w:autoSpaceDN w:val="0"/>
      <w:adjustRightInd w:val="0"/>
      <w:spacing w:after="120" w:line="480" w:lineRule="auto"/>
      <w:ind w:left="360"/>
      <w:textAlignment w:val="baseline"/>
    </w:pPr>
    <w:rPr>
      <w:sz w:val="24"/>
      <w:szCs w:val="20"/>
    </w:rPr>
  </w:style>
  <w:style w:type="character" w:customStyle="1" w:styleId="BodyTextIndent2Char">
    <w:name w:val="Body Text Indent 2 Char"/>
    <w:basedOn w:val="DefaultParagraphFont"/>
    <w:link w:val="BodyTextIndent2"/>
    <w:rsid w:val="00F3654D"/>
    <w:rPr>
      <w:rFonts w:ascii="Times New Roman" w:eastAsia="Times New Roman" w:hAnsi="Times New Roman" w:cs="Times New Roman"/>
      <w:sz w:val="24"/>
      <w:szCs w:val="20"/>
    </w:rPr>
  </w:style>
  <w:style w:type="paragraph" w:styleId="BodyTextFirstIndent">
    <w:name w:val="Body Text First Indent"/>
    <w:basedOn w:val="BodyText"/>
    <w:link w:val="BodyTextFirstIndentChar"/>
    <w:rsid w:val="00F3654D"/>
    <w:pPr>
      <w:overflowPunct w:val="0"/>
      <w:autoSpaceDE w:val="0"/>
      <w:autoSpaceDN w:val="0"/>
      <w:adjustRightInd w:val="0"/>
      <w:spacing w:before="0" w:after="120"/>
      <w:ind w:firstLine="210"/>
      <w:textAlignment w:val="baseline"/>
    </w:pPr>
    <w:rPr>
      <w:sz w:val="24"/>
      <w:szCs w:val="20"/>
    </w:rPr>
  </w:style>
  <w:style w:type="character" w:customStyle="1" w:styleId="BodyTextFirstIndentChar">
    <w:name w:val="Body Text First Indent Char"/>
    <w:basedOn w:val="BodyTextChar1"/>
    <w:link w:val="BodyTextFirstIndent"/>
    <w:rsid w:val="00F3654D"/>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F3654D"/>
    <w:pPr>
      <w:overflowPunct w:val="0"/>
      <w:autoSpaceDE w:val="0"/>
      <w:autoSpaceDN w:val="0"/>
      <w:adjustRightInd w:val="0"/>
      <w:ind w:firstLine="210"/>
      <w:textAlignment w:val="baseline"/>
    </w:pPr>
    <w:rPr>
      <w:sz w:val="24"/>
      <w:szCs w:val="20"/>
    </w:rPr>
  </w:style>
  <w:style w:type="character" w:customStyle="1" w:styleId="BodyTextFirstIndent2Char">
    <w:name w:val="Body Text First Indent 2 Char"/>
    <w:basedOn w:val="BodyTextIndentChar"/>
    <w:link w:val="BodyTextFirstIndent2"/>
    <w:rsid w:val="00F3654D"/>
    <w:rPr>
      <w:rFonts w:ascii="Times New Roman" w:eastAsia="Times New Roman" w:hAnsi="Times New Roman" w:cs="Times New Roman"/>
      <w:sz w:val="24"/>
      <w:szCs w:val="20"/>
    </w:rPr>
  </w:style>
  <w:style w:type="paragraph" w:styleId="BodyText3">
    <w:name w:val="Body Text 3"/>
    <w:basedOn w:val="Normal"/>
    <w:link w:val="BodyText3Char"/>
    <w:rsid w:val="00F3654D"/>
    <w:pPr>
      <w:overflowPunct w:val="0"/>
      <w:autoSpaceDE w:val="0"/>
      <w:autoSpaceDN w:val="0"/>
      <w:adjustRightInd w:val="0"/>
      <w:spacing w:after="120"/>
      <w:textAlignment w:val="baseline"/>
    </w:pPr>
    <w:rPr>
      <w:sz w:val="16"/>
      <w:szCs w:val="16"/>
    </w:rPr>
  </w:style>
  <w:style w:type="character" w:customStyle="1" w:styleId="BodyText3Char">
    <w:name w:val="Body Text 3 Char"/>
    <w:basedOn w:val="DefaultParagraphFont"/>
    <w:link w:val="BodyText3"/>
    <w:rsid w:val="00F3654D"/>
    <w:rPr>
      <w:rFonts w:ascii="Times New Roman" w:eastAsia="Times New Roman" w:hAnsi="Times New Roman" w:cs="Times New Roman"/>
      <w:sz w:val="16"/>
      <w:szCs w:val="16"/>
    </w:rPr>
  </w:style>
  <w:style w:type="paragraph" w:customStyle="1" w:styleId="Level4">
    <w:name w:val="Level 4"/>
    <w:basedOn w:val="Normal"/>
    <w:rsid w:val="00F3654D"/>
    <w:pPr>
      <w:widowControl w:val="0"/>
      <w:autoSpaceDE w:val="0"/>
      <w:autoSpaceDN w:val="0"/>
      <w:adjustRightInd w:val="0"/>
      <w:ind w:left="1800" w:hanging="360"/>
    </w:pPr>
    <w:rPr>
      <w:sz w:val="24"/>
    </w:rPr>
  </w:style>
  <w:style w:type="paragraph" w:customStyle="1" w:styleId="Style4">
    <w:name w:val="Style4"/>
    <w:basedOn w:val="Normal"/>
    <w:rsid w:val="00F3654D"/>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sz w:val="24"/>
    </w:rPr>
  </w:style>
  <w:style w:type="paragraph" w:customStyle="1" w:styleId="bullets0">
    <w:name w:val="bullets"/>
    <w:basedOn w:val="Normal"/>
    <w:rsid w:val="00F3654D"/>
    <w:pPr>
      <w:numPr>
        <w:ilvl w:val="1"/>
        <w:numId w:val="17"/>
      </w:numPr>
      <w:tabs>
        <w:tab w:val="num" w:pos="1080"/>
      </w:tabs>
      <w:ind w:left="1080"/>
    </w:pPr>
  </w:style>
  <w:style w:type="paragraph" w:customStyle="1" w:styleId="para2">
    <w:name w:val="para2"/>
    <w:basedOn w:val="paragraph"/>
    <w:rsid w:val="00F3654D"/>
    <w:pPr>
      <w:ind w:left="720"/>
    </w:pPr>
  </w:style>
  <w:style w:type="paragraph" w:customStyle="1" w:styleId="bullet3">
    <w:name w:val="bullet3"/>
    <w:basedOn w:val="bullets0"/>
    <w:rsid w:val="00F3654D"/>
    <w:pPr>
      <w:tabs>
        <w:tab w:val="clear" w:pos="1080"/>
      </w:tabs>
      <w:spacing w:before="60"/>
      <w:ind w:left="1800"/>
    </w:pPr>
  </w:style>
  <w:style w:type="paragraph" w:customStyle="1" w:styleId="text">
    <w:name w:val="text"/>
    <w:basedOn w:val="Normal"/>
    <w:rsid w:val="00F3654D"/>
    <w:pPr>
      <w:spacing w:before="80" w:after="80"/>
    </w:pPr>
  </w:style>
  <w:style w:type="paragraph" w:customStyle="1" w:styleId="minorhead">
    <w:name w:val="minor head"/>
    <w:basedOn w:val="Normal"/>
    <w:next w:val="text"/>
    <w:rsid w:val="00F3654D"/>
    <w:pPr>
      <w:keepNext/>
      <w:tabs>
        <w:tab w:val="left" w:pos="360"/>
      </w:tabs>
      <w:spacing w:before="120" w:after="60"/>
    </w:pPr>
    <w:rPr>
      <w:rFonts w:ascii="Arial" w:hAnsi="Arial" w:cs="Arial"/>
      <w:b/>
      <w:bCs/>
      <w:sz w:val="24"/>
    </w:rPr>
  </w:style>
  <w:style w:type="paragraph" w:styleId="BlockText">
    <w:name w:val="Block Text"/>
    <w:basedOn w:val="Normal"/>
    <w:rsid w:val="00F3654D"/>
    <w:pPr>
      <w:widowControl w:val="0"/>
      <w:autoSpaceDE w:val="0"/>
      <w:autoSpaceDN w:val="0"/>
      <w:adjustRightInd w:val="0"/>
      <w:spacing w:after="120"/>
      <w:ind w:left="1440" w:right="1440"/>
    </w:pPr>
    <w:rPr>
      <w:sz w:val="24"/>
      <w:szCs w:val="20"/>
    </w:rPr>
  </w:style>
  <w:style w:type="paragraph" w:styleId="Closing">
    <w:name w:val="Closing"/>
    <w:basedOn w:val="Normal"/>
    <w:link w:val="ClosingChar"/>
    <w:rsid w:val="00F3654D"/>
    <w:pPr>
      <w:widowControl w:val="0"/>
      <w:autoSpaceDE w:val="0"/>
      <w:autoSpaceDN w:val="0"/>
      <w:adjustRightInd w:val="0"/>
      <w:ind w:left="4320"/>
    </w:pPr>
    <w:rPr>
      <w:sz w:val="24"/>
      <w:szCs w:val="20"/>
    </w:rPr>
  </w:style>
  <w:style w:type="character" w:customStyle="1" w:styleId="ClosingChar">
    <w:name w:val="Closing Char"/>
    <w:basedOn w:val="DefaultParagraphFont"/>
    <w:link w:val="Closing"/>
    <w:rsid w:val="00F3654D"/>
    <w:rPr>
      <w:rFonts w:ascii="Times New Roman" w:eastAsia="Times New Roman" w:hAnsi="Times New Roman" w:cs="Times New Roman"/>
      <w:sz w:val="24"/>
      <w:szCs w:val="20"/>
    </w:rPr>
  </w:style>
  <w:style w:type="paragraph" w:styleId="Date">
    <w:name w:val="Date"/>
    <w:basedOn w:val="Normal"/>
    <w:next w:val="Normal"/>
    <w:link w:val="DateChar"/>
    <w:rsid w:val="00F3654D"/>
    <w:pPr>
      <w:widowControl w:val="0"/>
      <w:autoSpaceDE w:val="0"/>
      <w:autoSpaceDN w:val="0"/>
      <w:adjustRightInd w:val="0"/>
    </w:pPr>
    <w:rPr>
      <w:sz w:val="24"/>
      <w:szCs w:val="20"/>
    </w:rPr>
  </w:style>
  <w:style w:type="character" w:customStyle="1" w:styleId="DateChar">
    <w:name w:val="Date Char"/>
    <w:basedOn w:val="DefaultParagraphFont"/>
    <w:link w:val="Date"/>
    <w:rsid w:val="00F3654D"/>
    <w:rPr>
      <w:rFonts w:ascii="Times New Roman" w:eastAsia="Times New Roman" w:hAnsi="Times New Roman" w:cs="Times New Roman"/>
      <w:sz w:val="24"/>
      <w:szCs w:val="20"/>
    </w:rPr>
  </w:style>
  <w:style w:type="paragraph" w:styleId="E-mailSignature">
    <w:name w:val="E-mail Signature"/>
    <w:basedOn w:val="Normal"/>
    <w:link w:val="E-mailSignatureChar"/>
    <w:rsid w:val="00F3654D"/>
    <w:pPr>
      <w:widowControl w:val="0"/>
      <w:autoSpaceDE w:val="0"/>
      <w:autoSpaceDN w:val="0"/>
      <w:adjustRightInd w:val="0"/>
    </w:pPr>
    <w:rPr>
      <w:sz w:val="24"/>
      <w:szCs w:val="20"/>
    </w:rPr>
  </w:style>
  <w:style w:type="character" w:customStyle="1" w:styleId="E-mailSignatureChar">
    <w:name w:val="E-mail Signature Char"/>
    <w:basedOn w:val="DefaultParagraphFont"/>
    <w:link w:val="E-mailSignature"/>
    <w:rsid w:val="00F3654D"/>
    <w:rPr>
      <w:rFonts w:ascii="Times New Roman" w:eastAsia="Times New Roman" w:hAnsi="Times New Roman" w:cs="Times New Roman"/>
      <w:sz w:val="24"/>
      <w:szCs w:val="20"/>
    </w:rPr>
  </w:style>
  <w:style w:type="paragraph" w:styleId="EnvelopeAddress">
    <w:name w:val="envelope address"/>
    <w:basedOn w:val="Normal"/>
    <w:rsid w:val="00F3654D"/>
    <w:pPr>
      <w:framePr w:w="7920" w:h="1980" w:hRule="exact" w:hSpace="180" w:wrap="auto" w:hAnchor="page" w:xAlign="center" w:yAlign="bottom"/>
      <w:widowControl w:val="0"/>
      <w:autoSpaceDE w:val="0"/>
      <w:autoSpaceDN w:val="0"/>
      <w:adjustRightInd w:val="0"/>
      <w:ind w:left="2880"/>
    </w:pPr>
    <w:rPr>
      <w:rFonts w:ascii="Arial" w:hAnsi="Arial" w:cs="Arial"/>
      <w:sz w:val="24"/>
    </w:rPr>
  </w:style>
  <w:style w:type="paragraph" w:styleId="EnvelopeReturn">
    <w:name w:val="envelope return"/>
    <w:basedOn w:val="Normal"/>
    <w:rsid w:val="00F3654D"/>
    <w:pPr>
      <w:widowControl w:val="0"/>
      <w:autoSpaceDE w:val="0"/>
      <w:autoSpaceDN w:val="0"/>
      <w:adjustRightInd w:val="0"/>
    </w:pPr>
    <w:rPr>
      <w:rFonts w:ascii="Arial" w:hAnsi="Arial" w:cs="Arial"/>
      <w:sz w:val="24"/>
      <w:szCs w:val="20"/>
    </w:rPr>
  </w:style>
  <w:style w:type="paragraph" w:styleId="HTMLAddress">
    <w:name w:val="HTML Address"/>
    <w:basedOn w:val="Normal"/>
    <w:link w:val="HTMLAddressChar"/>
    <w:rsid w:val="00F3654D"/>
    <w:pPr>
      <w:widowControl w:val="0"/>
      <w:autoSpaceDE w:val="0"/>
      <w:autoSpaceDN w:val="0"/>
      <w:adjustRightInd w:val="0"/>
    </w:pPr>
    <w:rPr>
      <w:i/>
      <w:iCs/>
      <w:sz w:val="24"/>
      <w:szCs w:val="20"/>
    </w:rPr>
  </w:style>
  <w:style w:type="character" w:customStyle="1" w:styleId="HTMLAddressChar">
    <w:name w:val="HTML Address Char"/>
    <w:basedOn w:val="DefaultParagraphFont"/>
    <w:link w:val="HTMLAddress"/>
    <w:rsid w:val="00F3654D"/>
    <w:rPr>
      <w:rFonts w:ascii="Times New Roman" w:eastAsia="Times New Roman" w:hAnsi="Times New Roman" w:cs="Times New Roman"/>
      <w:i/>
      <w:iCs/>
      <w:sz w:val="24"/>
      <w:szCs w:val="20"/>
    </w:rPr>
  </w:style>
  <w:style w:type="paragraph" w:styleId="HTMLPreformatted">
    <w:name w:val="HTML Preformatted"/>
    <w:basedOn w:val="Normal"/>
    <w:link w:val="HTMLPreformattedChar"/>
    <w:rsid w:val="00F3654D"/>
    <w:pPr>
      <w:widowControl w:val="0"/>
      <w:autoSpaceDE w:val="0"/>
      <w:autoSpaceDN w:val="0"/>
      <w:adjustRightInd w:val="0"/>
    </w:pPr>
    <w:rPr>
      <w:rFonts w:ascii="Courier New" w:hAnsi="Courier New" w:cs="Courier New"/>
      <w:sz w:val="24"/>
      <w:szCs w:val="20"/>
    </w:rPr>
  </w:style>
  <w:style w:type="character" w:customStyle="1" w:styleId="HTMLPreformattedChar">
    <w:name w:val="HTML Preformatted Char"/>
    <w:basedOn w:val="DefaultParagraphFont"/>
    <w:link w:val="HTMLPreformatted"/>
    <w:rsid w:val="00F3654D"/>
    <w:rPr>
      <w:rFonts w:ascii="Courier New" w:eastAsia="Times New Roman" w:hAnsi="Courier New" w:cs="Courier New"/>
      <w:sz w:val="24"/>
      <w:szCs w:val="20"/>
    </w:rPr>
  </w:style>
  <w:style w:type="paragraph" w:styleId="List">
    <w:name w:val="List"/>
    <w:basedOn w:val="Normal"/>
    <w:rsid w:val="00F3654D"/>
    <w:pPr>
      <w:widowControl w:val="0"/>
      <w:autoSpaceDE w:val="0"/>
      <w:autoSpaceDN w:val="0"/>
      <w:adjustRightInd w:val="0"/>
      <w:ind w:left="360" w:hanging="360"/>
    </w:pPr>
    <w:rPr>
      <w:sz w:val="24"/>
      <w:szCs w:val="20"/>
    </w:rPr>
  </w:style>
  <w:style w:type="paragraph" w:styleId="List3">
    <w:name w:val="List 3"/>
    <w:basedOn w:val="Normal"/>
    <w:rsid w:val="00F3654D"/>
    <w:pPr>
      <w:widowControl w:val="0"/>
      <w:autoSpaceDE w:val="0"/>
      <w:autoSpaceDN w:val="0"/>
      <w:adjustRightInd w:val="0"/>
      <w:ind w:left="1080" w:hanging="360"/>
    </w:pPr>
    <w:rPr>
      <w:sz w:val="24"/>
      <w:szCs w:val="20"/>
    </w:rPr>
  </w:style>
  <w:style w:type="paragraph" w:styleId="List4">
    <w:name w:val="List 4"/>
    <w:basedOn w:val="Normal"/>
    <w:rsid w:val="00F3654D"/>
    <w:pPr>
      <w:widowControl w:val="0"/>
      <w:autoSpaceDE w:val="0"/>
      <w:autoSpaceDN w:val="0"/>
      <w:adjustRightInd w:val="0"/>
      <w:ind w:left="1440" w:hanging="360"/>
    </w:pPr>
    <w:rPr>
      <w:sz w:val="24"/>
      <w:szCs w:val="20"/>
    </w:rPr>
  </w:style>
  <w:style w:type="paragraph" w:styleId="List5">
    <w:name w:val="List 5"/>
    <w:basedOn w:val="Normal"/>
    <w:rsid w:val="00F3654D"/>
    <w:pPr>
      <w:widowControl w:val="0"/>
      <w:autoSpaceDE w:val="0"/>
      <w:autoSpaceDN w:val="0"/>
      <w:adjustRightInd w:val="0"/>
      <w:ind w:left="1800" w:hanging="360"/>
    </w:pPr>
    <w:rPr>
      <w:sz w:val="24"/>
      <w:szCs w:val="20"/>
    </w:rPr>
  </w:style>
  <w:style w:type="paragraph" w:styleId="ListBullet3">
    <w:name w:val="List Bullet 3"/>
    <w:basedOn w:val="Normal"/>
    <w:autoRedefine/>
    <w:rsid w:val="00F3654D"/>
    <w:pPr>
      <w:widowControl w:val="0"/>
      <w:tabs>
        <w:tab w:val="num" w:pos="1080"/>
      </w:tabs>
      <w:autoSpaceDE w:val="0"/>
      <w:autoSpaceDN w:val="0"/>
      <w:adjustRightInd w:val="0"/>
      <w:ind w:left="1080" w:hanging="360"/>
    </w:pPr>
    <w:rPr>
      <w:sz w:val="24"/>
      <w:szCs w:val="20"/>
    </w:rPr>
  </w:style>
  <w:style w:type="paragraph" w:styleId="ListBullet4">
    <w:name w:val="List Bullet 4"/>
    <w:basedOn w:val="Normal"/>
    <w:autoRedefine/>
    <w:rsid w:val="00F3654D"/>
    <w:pPr>
      <w:widowControl w:val="0"/>
      <w:tabs>
        <w:tab w:val="num" w:pos="1440"/>
      </w:tabs>
      <w:autoSpaceDE w:val="0"/>
      <w:autoSpaceDN w:val="0"/>
      <w:adjustRightInd w:val="0"/>
      <w:ind w:left="1440" w:hanging="360"/>
    </w:pPr>
    <w:rPr>
      <w:sz w:val="24"/>
      <w:szCs w:val="20"/>
    </w:rPr>
  </w:style>
  <w:style w:type="paragraph" w:styleId="ListBullet5">
    <w:name w:val="List Bullet 5"/>
    <w:basedOn w:val="Normal"/>
    <w:autoRedefine/>
    <w:rsid w:val="00F3654D"/>
    <w:pPr>
      <w:widowControl w:val="0"/>
      <w:tabs>
        <w:tab w:val="num" w:pos="1800"/>
      </w:tabs>
      <w:autoSpaceDE w:val="0"/>
      <w:autoSpaceDN w:val="0"/>
      <w:adjustRightInd w:val="0"/>
      <w:ind w:left="1800" w:hanging="360"/>
    </w:pPr>
    <w:rPr>
      <w:sz w:val="24"/>
      <w:szCs w:val="20"/>
    </w:rPr>
  </w:style>
  <w:style w:type="paragraph" w:styleId="ListContinue">
    <w:name w:val="List Continue"/>
    <w:basedOn w:val="Normal"/>
    <w:rsid w:val="00F3654D"/>
    <w:pPr>
      <w:widowControl w:val="0"/>
      <w:autoSpaceDE w:val="0"/>
      <w:autoSpaceDN w:val="0"/>
      <w:adjustRightInd w:val="0"/>
      <w:spacing w:after="120"/>
      <w:ind w:left="360"/>
    </w:pPr>
    <w:rPr>
      <w:sz w:val="24"/>
      <w:szCs w:val="20"/>
    </w:rPr>
  </w:style>
  <w:style w:type="paragraph" w:styleId="ListContinue2">
    <w:name w:val="List Continue 2"/>
    <w:basedOn w:val="Normal"/>
    <w:rsid w:val="00F3654D"/>
    <w:pPr>
      <w:widowControl w:val="0"/>
      <w:autoSpaceDE w:val="0"/>
      <w:autoSpaceDN w:val="0"/>
      <w:adjustRightInd w:val="0"/>
      <w:spacing w:after="120"/>
      <w:ind w:left="720"/>
    </w:pPr>
    <w:rPr>
      <w:sz w:val="24"/>
      <w:szCs w:val="20"/>
    </w:rPr>
  </w:style>
  <w:style w:type="paragraph" w:styleId="ListContinue3">
    <w:name w:val="List Continue 3"/>
    <w:basedOn w:val="Normal"/>
    <w:rsid w:val="00F3654D"/>
    <w:pPr>
      <w:widowControl w:val="0"/>
      <w:autoSpaceDE w:val="0"/>
      <w:autoSpaceDN w:val="0"/>
      <w:adjustRightInd w:val="0"/>
      <w:spacing w:after="120"/>
      <w:ind w:left="1080"/>
    </w:pPr>
    <w:rPr>
      <w:sz w:val="24"/>
      <w:szCs w:val="20"/>
    </w:rPr>
  </w:style>
  <w:style w:type="paragraph" w:styleId="ListContinue4">
    <w:name w:val="List Continue 4"/>
    <w:basedOn w:val="Normal"/>
    <w:rsid w:val="00F3654D"/>
    <w:pPr>
      <w:widowControl w:val="0"/>
      <w:autoSpaceDE w:val="0"/>
      <w:autoSpaceDN w:val="0"/>
      <w:adjustRightInd w:val="0"/>
      <w:spacing w:after="120"/>
      <w:ind w:left="1440"/>
    </w:pPr>
    <w:rPr>
      <w:sz w:val="24"/>
      <w:szCs w:val="20"/>
    </w:rPr>
  </w:style>
  <w:style w:type="paragraph" w:styleId="ListContinue5">
    <w:name w:val="List Continue 5"/>
    <w:basedOn w:val="Normal"/>
    <w:rsid w:val="00F3654D"/>
    <w:pPr>
      <w:widowControl w:val="0"/>
      <w:autoSpaceDE w:val="0"/>
      <w:autoSpaceDN w:val="0"/>
      <w:adjustRightInd w:val="0"/>
      <w:spacing w:after="120"/>
      <w:ind w:left="1800"/>
    </w:pPr>
    <w:rPr>
      <w:sz w:val="24"/>
      <w:szCs w:val="20"/>
    </w:rPr>
  </w:style>
  <w:style w:type="paragraph" w:styleId="ListNumber2">
    <w:name w:val="List Number 2"/>
    <w:basedOn w:val="Normal"/>
    <w:rsid w:val="00F3654D"/>
    <w:pPr>
      <w:widowControl w:val="0"/>
      <w:numPr>
        <w:numId w:val="20"/>
      </w:numPr>
      <w:autoSpaceDE w:val="0"/>
      <w:autoSpaceDN w:val="0"/>
      <w:adjustRightInd w:val="0"/>
    </w:pPr>
    <w:rPr>
      <w:sz w:val="24"/>
      <w:szCs w:val="20"/>
    </w:rPr>
  </w:style>
  <w:style w:type="paragraph" w:styleId="ListNumber4">
    <w:name w:val="List Number 4"/>
    <w:basedOn w:val="Normal"/>
    <w:rsid w:val="00F3654D"/>
    <w:pPr>
      <w:widowControl w:val="0"/>
      <w:numPr>
        <w:numId w:val="18"/>
      </w:numPr>
      <w:autoSpaceDE w:val="0"/>
      <w:autoSpaceDN w:val="0"/>
      <w:adjustRightInd w:val="0"/>
    </w:pPr>
    <w:rPr>
      <w:sz w:val="24"/>
      <w:szCs w:val="20"/>
    </w:rPr>
  </w:style>
  <w:style w:type="paragraph" w:styleId="ListNumber5">
    <w:name w:val="List Number 5"/>
    <w:basedOn w:val="Normal"/>
    <w:rsid w:val="00F3654D"/>
    <w:pPr>
      <w:widowControl w:val="0"/>
      <w:numPr>
        <w:numId w:val="19"/>
      </w:numPr>
      <w:autoSpaceDE w:val="0"/>
      <w:autoSpaceDN w:val="0"/>
      <w:adjustRightInd w:val="0"/>
    </w:pPr>
    <w:rPr>
      <w:sz w:val="24"/>
      <w:szCs w:val="20"/>
    </w:rPr>
  </w:style>
  <w:style w:type="paragraph" w:styleId="Salutation">
    <w:name w:val="Salutation"/>
    <w:basedOn w:val="Normal"/>
    <w:next w:val="Normal"/>
    <w:link w:val="SalutationChar"/>
    <w:rsid w:val="00F3654D"/>
    <w:pPr>
      <w:widowControl w:val="0"/>
      <w:autoSpaceDE w:val="0"/>
      <w:autoSpaceDN w:val="0"/>
      <w:adjustRightInd w:val="0"/>
    </w:pPr>
    <w:rPr>
      <w:sz w:val="24"/>
      <w:szCs w:val="20"/>
    </w:rPr>
  </w:style>
  <w:style w:type="character" w:customStyle="1" w:styleId="SalutationChar">
    <w:name w:val="Salutation Char"/>
    <w:basedOn w:val="DefaultParagraphFont"/>
    <w:link w:val="Salutation"/>
    <w:rsid w:val="00F3654D"/>
    <w:rPr>
      <w:rFonts w:ascii="Times New Roman" w:eastAsia="Times New Roman" w:hAnsi="Times New Roman" w:cs="Times New Roman"/>
      <w:sz w:val="24"/>
      <w:szCs w:val="20"/>
    </w:rPr>
  </w:style>
  <w:style w:type="paragraph" w:styleId="Signature">
    <w:name w:val="Signature"/>
    <w:basedOn w:val="Normal"/>
    <w:link w:val="SignatureChar"/>
    <w:rsid w:val="00F3654D"/>
    <w:pPr>
      <w:widowControl w:val="0"/>
      <w:autoSpaceDE w:val="0"/>
      <w:autoSpaceDN w:val="0"/>
      <w:adjustRightInd w:val="0"/>
      <w:ind w:left="4320"/>
    </w:pPr>
    <w:rPr>
      <w:sz w:val="24"/>
      <w:szCs w:val="20"/>
    </w:rPr>
  </w:style>
  <w:style w:type="character" w:customStyle="1" w:styleId="SignatureChar">
    <w:name w:val="Signature Char"/>
    <w:basedOn w:val="DefaultParagraphFont"/>
    <w:link w:val="Signature"/>
    <w:rsid w:val="00F3654D"/>
    <w:rPr>
      <w:rFonts w:ascii="Times New Roman" w:eastAsia="Times New Roman" w:hAnsi="Times New Roman" w:cs="Times New Roman"/>
      <w:sz w:val="24"/>
      <w:szCs w:val="20"/>
    </w:rPr>
  </w:style>
  <w:style w:type="paragraph" w:styleId="Subtitle">
    <w:name w:val="Subtitle"/>
    <w:basedOn w:val="Normal"/>
    <w:link w:val="SubtitleChar"/>
    <w:qFormat/>
    <w:rsid w:val="00F3654D"/>
    <w:pPr>
      <w:widowControl w:val="0"/>
      <w:autoSpaceDE w:val="0"/>
      <w:autoSpaceDN w:val="0"/>
      <w:adjustRightInd w:val="0"/>
      <w:spacing w:after="60"/>
      <w:jc w:val="center"/>
      <w:outlineLvl w:val="1"/>
    </w:pPr>
    <w:rPr>
      <w:rFonts w:ascii="Arial" w:hAnsi="Arial" w:cs="Arial"/>
      <w:sz w:val="24"/>
    </w:rPr>
  </w:style>
  <w:style w:type="character" w:customStyle="1" w:styleId="SubtitleChar">
    <w:name w:val="Subtitle Char"/>
    <w:basedOn w:val="DefaultParagraphFont"/>
    <w:link w:val="Subtitle"/>
    <w:rsid w:val="00F3654D"/>
    <w:rPr>
      <w:rFonts w:ascii="Arial" w:eastAsia="Times New Roman" w:hAnsi="Arial" w:cs="Arial"/>
      <w:sz w:val="24"/>
      <w:szCs w:val="24"/>
    </w:rPr>
  </w:style>
  <w:style w:type="paragraph" w:customStyle="1" w:styleId="FootnoteTex">
    <w:name w:val="Footnote Tex"/>
    <w:basedOn w:val="Normal"/>
    <w:rsid w:val="00F3654D"/>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Courier" w:hAnsi="Courier"/>
      <w:sz w:val="24"/>
      <w:szCs w:val="20"/>
    </w:rPr>
  </w:style>
  <w:style w:type="paragraph" w:customStyle="1" w:styleId="ShortReturnAddress">
    <w:name w:val="Short Return Address"/>
    <w:basedOn w:val="Normal"/>
    <w:rsid w:val="00F3654D"/>
    <w:rPr>
      <w:sz w:val="24"/>
      <w:szCs w:val="20"/>
    </w:rPr>
  </w:style>
  <w:style w:type="paragraph" w:customStyle="1" w:styleId="List-1stLevel">
    <w:name w:val="List - 1st Level"/>
    <w:basedOn w:val="Normal"/>
    <w:rsid w:val="00F3654D"/>
    <w:pPr>
      <w:tabs>
        <w:tab w:val="left" w:pos="360"/>
      </w:tabs>
      <w:ind w:left="900" w:hanging="540"/>
    </w:pPr>
    <w:rPr>
      <w:rFonts w:ascii="Times" w:hAnsi="Times"/>
      <w:sz w:val="24"/>
      <w:szCs w:val="20"/>
    </w:rPr>
  </w:style>
  <w:style w:type="paragraph" w:customStyle="1" w:styleId="InsideAddress">
    <w:name w:val="Inside Address"/>
    <w:basedOn w:val="Normal"/>
    <w:rsid w:val="00F3654D"/>
    <w:rPr>
      <w:sz w:val="24"/>
      <w:szCs w:val="20"/>
    </w:rPr>
  </w:style>
  <w:style w:type="paragraph" w:customStyle="1" w:styleId="Style0">
    <w:name w:val="Style0"/>
    <w:rsid w:val="00F3654D"/>
    <w:pPr>
      <w:spacing w:after="0" w:line="240" w:lineRule="auto"/>
    </w:pPr>
    <w:rPr>
      <w:rFonts w:ascii="Arial" w:eastAsia="Times New Roman" w:hAnsi="Arial" w:cs="Times New Roman"/>
      <w:snapToGrid w:val="0"/>
      <w:sz w:val="24"/>
      <w:szCs w:val="20"/>
    </w:rPr>
  </w:style>
  <w:style w:type="paragraph" w:customStyle="1" w:styleId="CM134">
    <w:name w:val="CM134"/>
    <w:basedOn w:val="Default"/>
    <w:next w:val="Default"/>
    <w:rsid w:val="00F3654D"/>
    <w:pPr>
      <w:spacing w:after="253"/>
    </w:pPr>
    <w:rPr>
      <w:rFonts w:ascii="Times New Roman" w:hAnsi="Times New Roman" w:cs="Times New Roman"/>
      <w:color w:val="auto"/>
    </w:rPr>
  </w:style>
  <w:style w:type="paragraph" w:customStyle="1" w:styleId="pcellheadingctrsmcaps">
    <w:name w:val="pcellheadingctrsmcaps"/>
    <w:basedOn w:val="Normal"/>
    <w:rsid w:val="00F3654D"/>
    <w:pPr>
      <w:spacing w:line="288" w:lineRule="auto"/>
      <w:jc w:val="center"/>
    </w:pPr>
    <w:rPr>
      <w:rFonts w:ascii="Arial" w:hAnsi="Arial" w:cs="Arial"/>
      <w:b/>
      <w:bCs/>
      <w:smallCaps/>
      <w:color w:val="000000"/>
      <w:sz w:val="15"/>
      <w:szCs w:val="15"/>
    </w:rPr>
  </w:style>
  <w:style w:type="paragraph" w:customStyle="1" w:styleId="TableText0">
    <w:name w:val="Table Text"/>
    <w:basedOn w:val="Normal"/>
    <w:qFormat/>
    <w:rsid w:val="00F3654D"/>
    <w:pPr>
      <w:spacing w:before="60" w:after="60"/>
    </w:pPr>
    <w:rPr>
      <w:rFonts w:ascii="Arial" w:hAnsi="Arial"/>
      <w:sz w:val="18"/>
    </w:rPr>
  </w:style>
  <w:style w:type="paragraph" w:customStyle="1" w:styleId="TableHead0">
    <w:name w:val="Table Head"/>
    <w:basedOn w:val="Normal"/>
    <w:rsid w:val="00F3654D"/>
    <w:pPr>
      <w:spacing w:before="60" w:after="60"/>
      <w:jc w:val="center"/>
    </w:pPr>
    <w:rPr>
      <w:rFonts w:ascii="Arial" w:hAnsi="Arial"/>
      <w:b/>
      <w:sz w:val="18"/>
      <w:szCs w:val="20"/>
    </w:rPr>
  </w:style>
  <w:style w:type="paragraph" w:customStyle="1" w:styleId="TableBullet">
    <w:name w:val="Table Bullet"/>
    <w:basedOn w:val="Normal"/>
    <w:rsid w:val="00F3654D"/>
    <w:pPr>
      <w:numPr>
        <w:numId w:val="22"/>
      </w:numPr>
      <w:suppressAutoHyphens/>
      <w:spacing w:before="20" w:after="20"/>
    </w:pPr>
    <w:rPr>
      <w:rFonts w:ascii="Arial" w:hAnsi="Arial"/>
      <w:sz w:val="18"/>
      <w:szCs w:val="20"/>
    </w:rPr>
  </w:style>
  <w:style w:type="character" w:styleId="LineNumber">
    <w:name w:val="line number"/>
    <w:basedOn w:val="DefaultParagraphFont"/>
    <w:rsid w:val="00F36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12.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AB9F3EFD3545E294E502E6A24DE2EE"/>
        <w:category>
          <w:name w:val="General"/>
          <w:gallery w:val="placeholder"/>
        </w:category>
        <w:types>
          <w:type w:val="bbPlcHdr"/>
        </w:types>
        <w:behaviors>
          <w:behavior w:val="content"/>
        </w:behaviors>
        <w:guid w:val="{BE4416D0-D675-4C0E-A29A-CE3F5C5D1F58}"/>
      </w:docPartPr>
      <w:docPartBody>
        <w:p w:rsidR="002E6149" w:rsidRDefault="00691005" w:rsidP="00691005">
          <w:pPr>
            <w:pStyle w:val="36AB9F3EFD3545E294E502E6A24DE2EE"/>
          </w:pPr>
          <w:r>
            <w:t>Energy Type</w:t>
          </w:r>
        </w:p>
      </w:docPartBody>
    </w:docPart>
    <w:docPart>
      <w:docPartPr>
        <w:name w:val="51C10A9F5B9C45C3B5B174BA40DCC5DA"/>
        <w:category>
          <w:name w:val="General"/>
          <w:gallery w:val="placeholder"/>
        </w:category>
        <w:types>
          <w:type w:val="bbPlcHdr"/>
        </w:types>
        <w:behaviors>
          <w:behavior w:val="content"/>
        </w:behaviors>
        <w:guid w:val="{A1D5F42C-69C9-4DCF-BEA8-2AE3943812CC}"/>
      </w:docPartPr>
      <w:docPartBody>
        <w:p w:rsidR="002E6149" w:rsidRDefault="00691005" w:rsidP="00691005">
          <w:pPr>
            <w:pStyle w:val="51C10A9F5B9C45C3B5B174BA40DCC5DA"/>
          </w:pPr>
          <w:r>
            <w:t>Energy Type</w:t>
          </w:r>
        </w:p>
      </w:docPartBody>
    </w:docPart>
    <w:docPart>
      <w:docPartPr>
        <w:name w:val="0085A5DEAF8344E19AAE430B55270894"/>
        <w:category>
          <w:name w:val="General"/>
          <w:gallery w:val="placeholder"/>
        </w:category>
        <w:types>
          <w:type w:val="bbPlcHdr"/>
        </w:types>
        <w:behaviors>
          <w:behavior w:val="content"/>
        </w:behaviors>
        <w:guid w:val="{8D73E871-047B-4531-B7F4-8FCA21B2BD5C}"/>
      </w:docPartPr>
      <w:docPartBody>
        <w:p w:rsidR="002E6149" w:rsidRDefault="00691005" w:rsidP="00691005">
          <w:pPr>
            <w:pStyle w:val="0085A5DEAF8344E19AAE430B55270894"/>
          </w:pPr>
          <w:r>
            <w:t>Energy Type</w:t>
          </w:r>
        </w:p>
      </w:docPartBody>
    </w:docPart>
    <w:docPart>
      <w:docPartPr>
        <w:name w:val="9B46EF55CDF14FD2B8157B06084E1CDA"/>
        <w:category>
          <w:name w:val="General"/>
          <w:gallery w:val="placeholder"/>
        </w:category>
        <w:types>
          <w:type w:val="bbPlcHdr"/>
        </w:types>
        <w:behaviors>
          <w:behavior w:val="content"/>
        </w:behaviors>
        <w:guid w:val="{70206430-B9B9-4D30-A048-EE3893FBE990}"/>
      </w:docPartPr>
      <w:docPartBody>
        <w:p w:rsidR="002E6149" w:rsidRDefault="00691005" w:rsidP="00691005">
          <w:pPr>
            <w:pStyle w:val="9B46EF55CDF14FD2B8157B06084E1CDA"/>
          </w:pPr>
          <w:r>
            <w:t>Energy Type</w:t>
          </w:r>
        </w:p>
      </w:docPartBody>
    </w:docPart>
    <w:docPart>
      <w:docPartPr>
        <w:name w:val="0D3996A5078F4B61ACDF83496F3107EB"/>
        <w:category>
          <w:name w:val="General"/>
          <w:gallery w:val="placeholder"/>
        </w:category>
        <w:types>
          <w:type w:val="bbPlcHdr"/>
        </w:types>
        <w:behaviors>
          <w:behavior w:val="content"/>
        </w:behaviors>
        <w:guid w:val="{707D9558-33A0-4F7E-B01D-CC8538C8F9D1}"/>
      </w:docPartPr>
      <w:docPartBody>
        <w:p w:rsidR="002E6149" w:rsidRDefault="00691005" w:rsidP="00691005">
          <w:pPr>
            <w:pStyle w:val="0D3996A5078F4B61ACDF83496F3107EB"/>
          </w:pPr>
          <w:r>
            <w:t>Energy Type</w:t>
          </w:r>
        </w:p>
      </w:docPartBody>
    </w:docPart>
    <w:docPart>
      <w:docPartPr>
        <w:name w:val="25ECD3F02BEA400082218F5A424DBD8B"/>
        <w:category>
          <w:name w:val="General"/>
          <w:gallery w:val="placeholder"/>
        </w:category>
        <w:types>
          <w:type w:val="bbPlcHdr"/>
        </w:types>
        <w:behaviors>
          <w:behavior w:val="content"/>
        </w:behaviors>
        <w:guid w:val="{4A59F513-DFE6-4F2C-8BA9-CC6E2834D0AE}"/>
      </w:docPartPr>
      <w:docPartBody>
        <w:p w:rsidR="002E6149" w:rsidRDefault="00691005" w:rsidP="00691005">
          <w:pPr>
            <w:pStyle w:val="25ECD3F02BEA400082218F5A424DBD8B"/>
          </w:pPr>
          <w:r>
            <w:t>Energy Type</w:t>
          </w:r>
        </w:p>
      </w:docPartBody>
    </w:docPart>
    <w:docPart>
      <w:docPartPr>
        <w:name w:val="4DBCDA7C8D42462197343B09250CCE27"/>
        <w:category>
          <w:name w:val="General"/>
          <w:gallery w:val="placeholder"/>
        </w:category>
        <w:types>
          <w:type w:val="bbPlcHdr"/>
        </w:types>
        <w:behaviors>
          <w:behavior w:val="content"/>
        </w:behaviors>
        <w:guid w:val="{B475C0AA-C180-4393-9333-D8FF222A9C83}"/>
      </w:docPartPr>
      <w:docPartBody>
        <w:p w:rsidR="002E6149" w:rsidRDefault="00691005" w:rsidP="00691005">
          <w:pPr>
            <w:pStyle w:val="4DBCDA7C8D42462197343B09250CCE27"/>
          </w:pPr>
          <w:r>
            <w:t>Energy Type</w:t>
          </w:r>
        </w:p>
      </w:docPartBody>
    </w:docPart>
    <w:docPart>
      <w:docPartPr>
        <w:name w:val="F16F163A537840C7BA224E835A1E4C3A"/>
        <w:category>
          <w:name w:val="General"/>
          <w:gallery w:val="placeholder"/>
        </w:category>
        <w:types>
          <w:type w:val="bbPlcHdr"/>
        </w:types>
        <w:behaviors>
          <w:behavior w:val="content"/>
        </w:behaviors>
        <w:guid w:val="{536B1609-7CB0-462B-8547-5EED57052E89}"/>
      </w:docPartPr>
      <w:docPartBody>
        <w:p w:rsidR="002E6149" w:rsidRDefault="00691005" w:rsidP="00691005">
          <w:pPr>
            <w:pStyle w:val="F16F163A537840C7BA224E835A1E4C3A"/>
          </w:pPr>
          <w:r>
            <w:t>Energy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MT Black">
    <w:altName w:val="Arial Black"/>
    <w:panose1 w:val="00000000000000000000"/>
    <w:charset w:val="00"/>
    <w:family w:val="swiss"/>
    <w:notTrueType/>
    <w:pitch w:val="variable"/>
    <w:sig w:usb0="00000003" w:usb1="00000000" w:usb2="00000000" w:usb3="00000000" w:csb0="00000001"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w:panose1 w:val="00000000000000000000"/>
    <w:charset w:val="00"/>
    <w:family w:val="auto"/>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GGBD A+ Interstate">
    <w:altName w:val="Interstate"/>
    <w:panose1 w:val="00000000000000000000"/>
    <w:charset w:val="00"/>
    <w:family w:val="swiss"/>
    <w:notTrueType/>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2"/>
  </w:compat>
  <w:rsids>
    <w:rsidRoot w:val="00691005"/>
    <w:rsid w:val="00066D2D"/>
    <w:rsid w:val="00097059"/>
    <w:rsid w:val="001261CA"/>
    <w:rsid w:val="00137ED3"/>
    <w:rsid w:val="002E6149"/>
    <w:rsid w:val="00357548"/>
    <w:rsid w:val="003C4255"/>
    <w:rsid w:val="003D2EF9"/>
    <w:rsid w:val="004A52A9"/>
    <w:rsid w:val="005311C3"/>
    <w:rsid w:val="00536369"/>
    <w:rsid w:val="0055056E"/>
    <w:rsid w:val="00680B0D"/>
    <w:rsid w:val="00691005"/>
    <w:rsid w:val="00A84856"/>
    <w:rsid w:val="00AC715A"/>
    <w:rsid w:val="00B2502E"/>
    <w:rsid w:val="00BB52D5"/>
    <w:rsid w:val="00C10306"/>
    <w:rsid w:val="00C37B06"/>
    <w:rsid w:val="00C62628"/>
    <w:rsid w:val="00C84FF5"/>
    <w:rsid w:val="00C92F8B"/>
    <w:rsid w:val="00DE54F6"/>
    <w:rsid w:val="00E70C2F"/>
    <w:rsid w:val="00EF200B"/>
    <w:rsid w:val="00F11053"/>
    <w:rsid w:val="00F474FC"/>
    <w:rsid w:val="00FB40B5"/>
    <w:rsid w:val="00FC5A3E"/>
    <w:rsid w:val="00FF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B9F3EFD3545E294E502E6A24DE2EE">
    <w:name w:val="36AB9F3EFD3545E294E502E6A24DE2EE"/>
    <w:rsid w:val="00691005"/>
  </w:style>
  <w:style w:type="paragraph" w:customStyle="1" w:styleId="51C10A9F5B9C45C3B5B174BA40DCC5DA">
    <w:name w:val="51C10A9F5B9C45C3B5B174BA40DCC5DA"/>
    <w:rsid w:val="00691005"/>
  </w:style>
  <w:style w:type="paragraph" w:customStyle="1" w:styleId="0085A5DEAF8344E19AAE430B55270894">
    <w:name w:val="0085A5DEAF8344E19AAE430B55270894"/>
    <w:rsid w:val="00691005"/>
  </w:style>
  <w:style w:type="paragraph" w:customStyle="1" w:styleId="9B46EF55CDF14FD2B8157B06084E1CDA">
    <w:name w:val="9B46EF55CDF14FD2B8157B06084E1CDA"/>
    <w:rsid w:val="00691005"/>
  </w:style>
  <w:style w:type="paragraph" w:customStyle="1" w:styleId="0D3996A5078F4B61ACDF83496F3107EB">
    <w:name w:val="0D3996A5078F4B61ACDF83496F3107EB"/>
    <w:rsid w:val="00691005"/>
  </w:style>
  <w:style w:type="paragraph" w:customStyle="1" w:styleId="25ECD3F02BEA400082218F5A424DBD8B">
    <w:name w:val="25ECD3F02BEA400082218F5A424DBD8B"/>
    <w:rsid w:val="00691005"/>
  </w:style>
  <w:style w:type="paragraph" w:customStyle="1" w:styleId="4DBCDA7C8D42462197343B09250CCE27">
    <w:name w:val="4DBCDA7C8D42462197343B09250CCE27"/>
    <w:rsid w:val="00691005"/>
  </w:style>
  <w:style w:type="paragraph" w:customStyle="1" w:styleId="F16F163A537840C7BA224E835A1E4C3A">
    <w:name w:val="F16F163A537840C7BA224E835A1E4C3A"/>
    <w:rsid w:val="00691005"/>
  </w:style>
  <w:style w:type="paragraph" w:customStyle="1" w:styleId="68CEA04BE2F54AD683222713D47D49AA">
    <w:name w:val="68CEA04BE2F54AD683222713D47D49AA"/>
    <w:rsid w:val="006910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Engleman</dc:creator>
  <cp:lastModifiedBy>Rathbun, Michelle A.</cp:lastModifiedBy>
  <cp:revision>2</cp:revision>
  <cp:lastPrinted>2013-02-06T15:26:00Z</cp:lastPrinted>
  <dcterms:created xsi:type="dcterms:W3CDTF">2015-06-30T18:09:00Z</dcterms:created>
  <dcterms:modified xsi:type="dcterms:W3CDTF">2015-06-30T18:09:00Z</dcterms:modified>
</cp:coreProperties>
</file>